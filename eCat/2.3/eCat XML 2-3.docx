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29A99" w14:textId="77777777" w:rsidR="00C17B46" w:rsidRDefault="00C17B46" w:rsidP="00C17B46">
      <w:pPr>
        <w:jc w:val="center"/>
        <w:rPr>
          <w:b/>
          <w:sz w:val="32"/>
          <w:szCs w:val="32"/>
          <w:lang w:val="en-US"/>
        </w:rPr>
      </w:pPr>
    </w:p>
    <w:p w14:paraId="35981C9C" w14:textId="77777777" w:rsidR="00C17B46" w:rsidRDefault="00C17B46" w:rsidP="00C17B46">
      <w:pPr>
        <w:jc w:val="center"/>
        <w:rPr>
          <w:b/>
          <w:sz w:val="32"/>
          <w:szCs w:val="32"/>
          <w:lang w:val="en-US"/>
        </w:rPr>
      </w:pPr>
    </w:p>
    <w:p w14:paraId="10B93E3A" w14:textId="69F1D6B1" w:rsidR="00C17B46" w:rsidRDefault="00C61620" w:rsidP="00C17B46">
      <w:pPr>
        <w:jc w:val="center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en-US"/>
        </w:rPr>
        <w:drawing>
          <wp:inline distT="0" distB="0" distL="0" distR="0" wp14:anchorId="7DC636B6" wp14:editId="35FEA60D">
            <wp:extent cx="4364736" cy="1103376"/>
            <wp:effectExtent l="0" t="0" r="0" b="0"/>
            <wp:docPr id="2" name="Afbeelding 2" descr="Afbeelding met tekst, illustrati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, illustratie&#10;&#10;Automatisch gegenereerde beschrijvi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736" cy="110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74AE9" w14:textId="77777777" w:rsidR="00C17B46" w:rsidRDefault="00C17B46" w:rsidP="00C17B46">
      <w:pPr>
        <w:jc w:val="center"/>
        <w:rPr>
          <w:b/>
          <w:sz w:val="32"/>
          <w:szCs w:val="32"/>
          <w:lang w:val="en-US"/>
        </w:rPr>
      </w:pPr>
    </w:p>
    <w:p w14:paraId="3E75E364" w14:textId="77777777" w:rsidR="005F2524" w:rsidRDefault="005F2524" w:rsidP="00C17B46">
      <w:pPr>
        <w:jc w:val="center"/>
        <w:rPr>
          <w:b/>
          <w:sz w:val="96"/>
          <w:szCs w:val="32"/>
          <w:lang w:val="en-US"/>
        </w:rPr>
      </w:pPr>
    </w:p>
    <w:p w14:paraId="325DAD54" w14:textId="3674EB5B" w:rsidR="00C17B46" w:rsidRPr="007070C4" w:rsidRDefault="00ED56A9" w:rsidP="00C17B46">
      <w:pPr>
        <w:jc w:val="center"/>
        <w:rPr>
          <w:b/>
          <w:sz w:val="96"/>
          <w:szCs w:val="32"/>
          <w:lang w:val="en-US"/>
        </w:rPr>
      </w:pPr>
      <w:proofErr w:type="spellStart"/>
      <w:r w:rsidRPr="007070C4">
        <w:rPr>
          <w:b/>
          <w:sz w:val="96"/>
          <w:szCs w:val="32"/>
          <w:lang w:val="en-US"/>
        </w:rPr>
        <w:t>eCatXML</w:t>
      </w:r>
      <w:proofErr w:type="spellEnd"/>
      <w:r w:rsidRPr="007070C4">
        <w:rPr>
          <w:b/>
          <w:sz w:val="96"/>
          <w:szCs w:val="32"/>
          <w:lang w:val="en-US"/>
        </w:rPr>
        <w:t xml:space="preserve"> </w:t>
      </w:r>
    </w:p>
    <w:p w14:paraId="4D94B041" w14:textId="0D773AF5" w:rsidR="00ED56A9" w:rsidRPr="006A5FF6" w:rsidRDefault="00C17B46" w:rsidP="00C17B46">
      <w:pPr>
        <w:jc w:val="center"/>
        <w:rPr>
          <w:b/>
          <w:sz w:val="32"/>
          <w:szCs w:val="32"/>
          <w:lang w:val="en-US"/>
        </w:rPr>
      </w:pPr>
      <w:r w:rsidRPr="006A5FF6">
        <w:rPr>
          <w:b/>
          <w:sz w:val="32"/>
          <w:szCs w:val="32"/>
          <w:lang w:val="en-US"/>
        </w:rPr>
        <w:t xml:space="preserve">Catalogue </w:t>
      </w:r>
      <w:r w:rsidR="00AF2426" w:rsidRPr="006A5FF6">
        <w:rPr>
          <w:b/>
          <w:sz w:val="32"/>
          <w:szCs w:val="32"/>
          <w:lang w:val="en-US"/>
        </w:rPr>
        <w:t>exchange file for</w:t>
      </w:r>
      <w:r w:rsidR="00ED56A9" w:rsidRPr="006A5FF6">
        <w:rPr>
          <w:b/>
          <w:sz w:val="32"/>
          <w:szCs w:val="32"/>
          <w:lang w:val="en-US"/>
        </w:rPr>
        <w:t xml:space="preserve"> eMeubel</w:t>
      </w:r>
      <w:r w:rsidR="007070C4" w:rsidRPr="006A5FF6">
        <w:rPr>
          <w:b/>
          <w:sz w:val="32"/>
          <w:szCs w:val="32"/>
          <w:lang w:val="en-US"/>
        </w:rPr>
        <w:t>/Furnqube</w:t>
      </w:r>
    </w:p>
    <w:p w14:paraId="674B5FC9" w14:textId="77777777" w:rsidR="007070C4" w:rsidRPr="006A5FF6" w:rsidRDefault="007070C4" w:rsidP="00C17B46">
      <w:pPr>
        <w:jc w:val="center"/>
        <w:rPr>
          <w:b/>
          <w:sz w:val="32"/>
          <w:szCs w:val="32"/>
          <w:lang w:val="en-US"/>
        </w:rPr>
      </w:pPr>
    </w:p>
    <w:p w14:paraId="4D94B042" w14:textId="1049A5BA" w:rsidR="00ED56A9" w:rsidRPr="006A5FF6" w:rsidRDefault="005C504A" w:rsidP="00ED56A9">
      <w:pPr>
        <w:jc w:val="center"/>
        <w:rPr>
          <w:b/>
          <w:sz w:val="16"/>
          <w:szCs w:val="16"/>
          <w:lang w:val="en-US"/>
        </w:rPr>
      </w:pPr>
      <w:r w:rsidRPr="006A5FF6">
        <w:rPr>
          <w:b/>
          <w:sz w:val="16"/>
          <w:szCs w:val="16"/>
          <w:lang w:val="en-US"/>
        </w:rPr>
        <w:t>Last revision</w:t>
      </w:r>
      <w:r w:rsidR="00ED56A9" w:rsidRPr="006A5FF6">
        <w:rPr>
          <w:b/>
          <w:sz w:val="16"/>
          <w:szCs w:val="16"/>
          <w:lang w:val="en-US"/>
        </w:rPr>
        <w:t xml:space="preserve"> </w:t>
      </w:r>
      <w:r w:rsidR="00ED56A9" w:rsidRPr="006A5FF6">
        <w:rPr>
          <w:b/>
          <w:sz w:val="16"/>
          <w:szCs w:val="16"/>
          <w:lang w:val="en-US"/>
        </w:rPr>
        <w:tab/>
      </w:r>
      <w:r w:rsidR="000772F7" w:rsidRPr="00531D58">
        <w:rPr>
          <w:b/>
          <w:sz w:val="16"/>
          <w:szCs w:val="16"/>
        </w:rPr>
        <w:fldChar w:fldCharType="begin"/>
      </w:r>
      <w:r w:rsidR="00ED56A9" w:rsidRPr="00531D58">
        <w:rPr>
          <w:b/>
          <w:sz w:val="16"/>
          <w:szCs w:val="16"/>
        </w:rPr>
        <w:instrText xml:space="preserve"> TIME \@ "d/MM/yyyy H:mm:ss" </w:instrText>
      </w:r>
      <w:r w:rsidR="000772F7" w:rsidRPr="00531D58">
        <w:rPr>
          <w:b/>
          <w:sz w:val="16"/>
          <w:szCs w:val="16"/>
        </w:rPr>
        <w:fldChar w:fldCharType="separate"/>
      </w:r>
      <w:r w:rsidR="00E608B4">
        <w:rPr>
          <w:b/>
          <w:noProof/>
          <w:sz w:val="16"/>
          <w:szCs w:val="16"/>
        </w:rPr>
        <w:t>9/09/2021 8:42:27</w:t>
      </w:r>
      <w:r w:rsidR="000772F7" w:rsidRPr="00531D58">
        <w:rPr>
          <w:b/>
          <w:sz w:val="16"/>
          <w:szCs w:val="16"/>
        </w:rPr>
        <w:fldChar w:fldCharType="end"/>
      </w:r>
    </w:p>
    <w:p w14:paraId="4D94B043" w14:textId="77777777" w:rsidR="00ED56A9" w:rsidRPr="006A5FF6" w:rsidRDefault="00ED56A9" w:rsidP="00ED56A9">
      <w:pPr>
        <w:pStyle w:val="Lijstalinea"/>
        <w:rPr>
          <w:sz w:val="16"/>
          <w:szCs w:val="16"/>
          <w:lang w:val="en-US"/>
        </w:rPr>
      </w:pPr>
    </w:p>
    <w:p w14:paraId="46570BDB" w14:textId="77777777" w:rsidR="005C504A" w:rsidRPr="006A5FF6" w:rsidRDefault="005C504A">
      <w:pPr>
        <w:rPr>
          <w:sz w:val="32"/>
          <w:szCs w:val="32"/>
          <w:lang w:val="en-US"/>
        </w:rPr>
      </w:pPr>
    </w:p>
    <w:p w14:paraId="7DE8ADB7" w14:textId="0E1DE339" w:rsidR="005C504A" w:rsidRPr="006A5FF6" w:rsidRDefault="005C504A">
      <w:pPr>
        <w:rPr>
          <w:sz w:val="32"/>
          <w:szCs w:val="32"/>
          <w:lang w:val="en-US"/>
        </w:rPr>
      </w:pPr>
    </w:p>
    <w:p w14:paraId="2BA2AE37" w14:textId="013C0678" w:rsidR="00F84AFE" w:rsidRPr="006A5FF6" w:rsidRDefault="00F84AFE">
      <w:pPr>
        <w:rPr>
          <w:sz w:val="32"/>
          <w:szCs w:val="32"/>
          <w:lang w:val="en-US"/>
        </w:rPr>
      </w:pPr>
    </w:p>
    <w:p w14:paraId="76D0EBE7" w14:textId="7CD6CD55" w:rsidR="00F84AFE" w:rsidRPr="006A5FF6" w:rsidRDefault="00F84AFE">
      <w:pPr>
        <w:rPr>
          <w:sz w:val="32"/>
          <w:szCs w:val="32"/>
          <w:lang w:val="en-US"/>
        </w:rPr>
      </w:pPr>
    </w:p>
    <w:p w14:paraId="57902539" w14:textId="3A4CBD64" w:rsidR="00F84AFE" w:rsidRPr="006A5FF6" w:rsidRDefault="00F84AFE">
      <w:pPr>
        <w:rPr>
          <w:sz w:val="32"/>
          <w:szCs w:val="32"/>
          <w:lang w:val="en-US"/>
        </w:rPr>
      </w:pPr>
    </w:p>
    <w:p w14:paraId="442BE182" w14:textId="1D1AC8C8" w:rsidR="005C504A" w:rsidRPr="00B45060" w:rsidRDefault="00855276">
      <w:pPr>
        <w:rPr>
          <w:sz w:val="20"/>
          <w:szCs w:val="20"/>
          <w:lang w:val="en-US"/>
        </w:rPr>
      </w:pPr>
      <w:r w:rsidRPr="00B45060">
        <w:rPr>
          <w:sz w:val="20"/>
          <w:szCs w:val="20"/>
          <w:lang w:val="en-US"/>
        </w:rPr>
        <w:t>Version history</w:t>
      </w:r>
    </w:p>
    <w:p w14:paraId="0BA80577" w14:textId="3C78439A" w:rsidR="00855276" w:rsidRPr="00B45060" w:rsidRDefault="00855276">
      <w:pPr>
        <w:rPr>
          <w:sz w:val="20"/>
          <w:szCs w:val="20"/>
          <w:lang w:val="en-US"/>
        </w:rPr>
      </w:pPr>
      <w:r w:rsidRPr="00B45060">
        <w:rPr>
          <w:sz w:val="20"/>
          <w:szCs w:val="20"/>
          <w:lang w:val="en-US"/>
        </w:rPr>
        <w:t>V1.0</w:t>
      </w:r>
    </w:p>
    <w:p w14:paraId="16DEB875" w14:textId="500A3C6D" w:rsidR="0073080D" w:rsidRPr="00B45060" w:rsidRDefault="00855276">
      <w:pPr>
        <w:rPr>
          <w:sz w:val="20"/>
          <w:szCs w:val="20"/>
          <w:lang w:val="en-US"/>
        </w:rPr>
      </w:pPr>
      <w:r w:rsidRPr="00B45060">
        <w:rPr>
          <w:sz w:val="20"/>
          <w:szCs w:val="20"/>
          <w:lang w:val="en-US"/>
        </w:rPr>
        <w:t>V2.0</w:t>
      </w:r>
      <w:r w:rsidR="00F84AFE" w:rsidRPr="00B45060">
        <w:rPr>
          <w:sz w:val="20"/>
          <w:szCs w:val="20"/>
          <w:lang w:val="en-US"/>
        </w:rPr>
        <w:tab/>
      </w:r>
      <w:r w:rsidR="00F84AFE" w:rsidRPr="00B45060">
        <w:rPr>
          <w:sz w:val="20"/>
          <w:szCs w:val="20"/>
          <w:lang w:val="en-US"/>
        </w:rPr>
        <w:tab/>
        <w:t>12/11/2019</w:t>
      </w:r>
      <w:r w:rsidR="00385F07" w:rsidRPr="00B45060">
        <w:rPr>
          <w:sz w:val="20"/>
          <w:szCs w:val="20"/>
          <w:lang w:val="en-US"/>
        </w:rPr>
        <w:tab/>
      </w:r>
    </w:p>
    <w:p w14:paraId="0A55D9DB" w14:textId="4333772D" w:rsidR="0073080D" w:rsidRPr="00B45060" w:rsidRDefault="0073080D">
      <w:pPr>
        <w:rPr>
          <w:sz w:val="20"/>
          <w:szCs w:val="20"/>
          <w:lang w:val="en-US"/>
        </w:rPr>
      </w:pPr>
      <w:r w:rsidRPr="00B45060">
        <w:rPr>
          <w:sz w:val="20"/>
          <w:szCs w:val="20"/>
          <w:lang w:val="en-US"/>
        </w:rPr>
        <w:t>V2.1</w:t>
      </w:r>
      <w:r w:rsidRPr="00B45060">
        <w:rPr>
          <w:sz w:val="20"/>
          <w:szCs w:val="20"/>
          <w:lang w:val="en-US"/>
        </w:rPr>
        <w:tab/>
      </w:r>
      <w:r w:rsidRPr="00B45060">
        <w:rPr>
          <w:sz w:val="20"/>
          <w:szCs w:val="20"/>
          <w:lang w:val="en-US"/>
        </w:rPr>
        <w:tab/>
        <w:t xml:space="preserve">07/07/2020 </w:t>
      </w:r>
      <w:r w:rsidR="00385F07" w:rsidRPr="00B45060">
        <w:rPr>
          <w:sz w:val="20"/>
          <w:szCs w:val="20"/>
          <w:lang w:val="en-US"/>
        </w:rPr>
        <w:tab/>
      </w:r>
      <w:r w:rsidR="00DF3268" w:rsidRPr="00B45060">
        <w:rPr>
          <w:sz w:val="20"/>
          <w:szCs w:val="20"/>
          <w:lang w:val="en-US"/>
        </w:rPr>
        <w:t xml:space="preserve">Chapter </w:t>
      </w:r>
      <w:r w:rsidR="00BA6587" w:rsidRPr="00B45060">
        <w:rPr>
          <w:sz w:val="20"/>
          <w:szCs w:val="20"/>
          <w:lang w:val="en-US"/>
        </w:rPr>
        <w:t>2.2.6 added: use product as value</w:t>
      </w:r>
    </w:p>
    <w:p w14:paraId="18D5A1E3" w14:textId="5E8BA139" w:rsidR="00647919" w:rsidRPr="00B45060" w:rsidRDefault="00647919">
      <w:pPr>
        <w:rPr>
          <w:sz w:val="20"/>
          <w:szCs w:val="20"/>
          <w:lang w:val="en-US"/>
        </w:rPr>
      </w:pPr>
      <w:r w:rsidRPr="00B45060">
        <w:rPr>
          <w:sz w:val="20"/>
          <w:szCs w:val="20"/>
          <w:lang w:val="en-US"/>
        </w:rPr>
        <w:t>V2.1.</w:t>
      </w:r>
      <w:r w:rsidR="00385F07" w:rsidRPr="00B45060">
        <w:rPr>
          <w:sz w:val="20"/>
          <w:szCs w:val="20"/>
          <w:lang w:val="en-US"/>
        </w:rPr>
        <w:t>1</w:t>
      </w:r>
      <w:r w:rsidR="00385F07" w:rsidRPr="00B45060">
        <w:rPr>
          <w:sz w:val="20"/>
          <w:szCs w:val="20"/>
          <w:lang w:val="en-US"/>
        </w:rPr>
        <w:tab/>
      </w:r>
      <w:r w:rsidR="00385F07" w:rsidRPr="00B45060">
        <w:rPr>
          <w:sz w:val="20"/>
          <w:szCs w:val="20"/>
          <w:lang w:val="en-US"/>
        </w:rPr>
        <w:tab/>
        <w:t>27/07/2020</w:t>
      </w:r>
      <w:r w:rsidR="00385F07" w:rsidRPr="00B45060">
        <w:rPr>
          <w:sz w:val="20"/>
          <w:szCs w:val="20"/>
          <w:lang w:val="en-US"/>
        </w:rPr>
        <w:tab/>
      </w:r>
      <w:r w:rsidR="000D00F6" w:rsidRPr="00B45060">
        <w:rPr>
          <w:sz w:val="20"/>
          <w:szCs w:val="20"/>
          <w:lang w:val="en-US"/>
        </w:rPr>
        <w:t>Conditional configuration</w:t>
      </w:r>
      <w:r w:rsidR="00D60CCE" w:rsidRPr="00B45060">
        <w:rPr>
          <w:sz w:val="20"/>
          <w:szCs w:val="20"/>
          <w:lang w:val="en-US"/>
        </w:rPr>
        <w:t>: explanation clarified</w:t>
      </w:r>
    </w:p>
    <w:p w14:paraId="0FAAC49F" w14:textId="7C80CDBD" w:rsidR="00D016FF" w:rsidRPr="00B45060" w:rsidRDefault="00D016FF" w:rsidP="00D016FF">
      <w:pPr>
        <w:rPr>
          <w:sz w:val="20"/>
          <w:szCs w:val="20"/>
          <w:lang w:val="en-US"/>
        </w:rPr>
      </w:pPr>
      <w:r w:rsidRPr="00B45060">
        <w:rPr>
          <w:sz w:val="20"/>
          <w:szCs w:val="20"/>
          <w:lang w:val="en-US"/>
        </w:rPr>
        <w:t>V2.2</w:t>
      </w:r>
      <w:r w:rsidRPr="00B45060">
        <w:rPr>
          <w:sz w:val="20"/>
          <w:szCs w:val="20"/>
          <w:lang w:val="en-US"/>
        </w:rPr>
        <w:tab/>
      </w:r>
      <w:r w:rsidRPr="00B45060">
        <w:rPr>
          <w:sz w:val="20"/>
          <w:szCs w:val="20"/>
          <w:lang w:val="en-US"/>
        </w:rPr>
        <w:tab/>
        <w:t>19/11/2020</w:t>
      </w:r>
      <w:r w:rsidRPr="00B45060">
        <w:rPr>
          <w:sz w:val="20"/>
          <w:szCs w:val="20"/>
          <w:lang w:val="en-US"/>
        </w:rPr>
        <w:tab/>
        <w:t>Valumat</w:t>
      </w:r>
      <w:r w:rsidR="00544CAC" w:rsidRPr="00B45060">
        <w:rPr>
          <w:sz w:val="20"/>
          <w:szCs w:val="20"/>
          <w:lang w:val="en-US"/>
        </w:rPr>
        <w:t xml:space="preserve"> – Belgian eco tax for matrasses</w:t>
      </w:r>
    </w:p>
    <w:p w14:paraId="2DB4E465" w14:textId="46163BF0" w:rsidR="00D016FF" w:rsidRPr="00B45060" w:rsidRDefault="00DE2B96">
      <w:pPr>
        <w:rPr>
          <w:sz w:val="20"/>
          <w:szCs w:val="20"/>
          <w:lang w:val="en-US"/>
        </w:rPr>
      </w:pPr>
      <w:r w:rsidRPr="00B45060">
        <w:rPr>
          <w:sz w:val="20"/>
          <w:szCs w:val="20"/>
          <w:lang w:val="en-US"/>
        </w:rPr>
        <w:t>V2.3</w:t>
      </w:r>
      <w:r w:rsidRPr="00B45060">
        <w:rPr>
          <w:sz w:val="20"/>
          <w:szCs w:val="20"/>
          <w:lang w:val="en-US"/>
        </w:rPr>
        <w:tab/>
      </w:r>
      <w:r w:rsidRPr="00B45060">
        <w:rPr>
          <w:sz w:val="20"/>
          <w:szCs w:val="20"/>
          <w:lang w:val="en-US"/>
        </w:rPr>
        <w:tab/>
        <w:t>in progress</w:t>
      </w:r>
    </w:p>
    <w:p w14:paraId="08625035" w14:textId="77777777" w:rsidR="00D016FF" w:rsidRPr="0073080D" w:rsidRDefault="00D016FF">
      <w:pPr>
        <w:rPr>
          <w:sz w:val="20"/>
          <w:szCs w:val="32"/>
          <w:lang w:val="en-US"/>
        </w:rPr>
      </w:pPr>
    </w:p>
    <w:p w14:paraId="50EC35F6" w14:textId="795720DD" w:rsidR="00425F62" w:rsidRDefault="00425F62" w:rsidP="00425F62">
      <w:pPr>
        <w:pStyle w:val="Lijstalinea"/>
        <w:rPr>
          <w:sz w:val="32"/>
          <w:szCs w:val="32"/>
          <w:lang w:val="en-US"/>
        </w:rPr>
      </w:pPr>
    </w:p>
    <w:p w14:paraId="77CF4C09" w14:textId="715CCE45" w:rsidR="005B78C9" w:rsidRPr="00684811" w:rsidRDefault="00302847" w:rsidP="0068481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4D94B044" w14:textId="7F4AE8BB" w:rsidR="00ED56A9" w:rsidRPr="00560B23" w:rsidRDefault="00AF2426" w:rsidP="00ED56A9">
      <w:pPr>
        <w:pStyle w:val="Lijstalinea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Introduction</w:t>
      </w:r>
      <w:proofErr w:type="spellEnd"/>
    </w:p>
    <w:p w14:paraId="4D94B045" w14:textId="77777777" w:rsidR="00ED56A9" w:rsidRDefault="00ED56A9" w:rsidP="00ED56A9"/>
    <w:p w14:paraId="4D94B046" w14:textId="77777777" w:rsidR="00175372" w:rsidRPr="00175372" w:rsidRDefault="00175372" w:rsidP="00ED56A9">
      <w:pPr>
        <w:jc w:val="both"/>
        <w:rPr>
          <w:lang w:val="en-US"/>
        </w:rPr>
      </w:pPr>
      <w:r w:rsidRPr="00175372">
        <w:rPr>
          <w:lang w:val="en-US"/>
        </w:rPr>
        <w:t xml:space="preserve">Product management in </w:t>
      </w:r>
      <w:r>
        <w:rPr>
          <w:lang w:val="en-US"/>
        </w:rPr>
        <w:t>f</w:t>
      </w:r>
      <w:r w:rsidRPr="00175372">
        <w:rPr>
          <w:lang w:val="en-US"/>
        </w:rPr>
        <w:t>urniture r</w:t>
      </w:r>
      <w:r>
        <w:rPr>
          <w:lang w:val="en-US"/>
        </w:rPr>
        <w:t xml:space="preserve">etail is quite often a big challenge. They have a lot of suppliers, with sometimes complex product structures. </w:t>
      </w:r>
      <w:r w:rsidR="00567E42">
        <w:rPr>
          <w:lang w:val="en-US"/>
        </w:rPr>
        <w:t>The shops want m</w:t>
      </w:r>
      <w:r>
        <w:rPr>
          <w:lang w:val="en-US"/>
        </w:rPr>
        <w:t>ore and more to have all of the product information in their software (eMeubel in our case). So they can inform and serve their clients in a</w:t>
      </w:r>
      <w:r w:rsidR="004023DE">
        <w:rPr>
          <w:lang w:val="en-US"/>
        </w:rPr>
        <w:t xml:space="preserve"> contemporary manner (in shop</w:t>
      </w:r>
      <w:r w:rsidR="00567E42">
        <w:rPr>
          <w:lang w:val="en-US"/>
        </w:rPr>
        <w:t xml:space="preserve"> and</w:t>
      </w:r>
      <w:r w:rsidR="004023DE">
        <w:rPr>
          <w:lang w:val="en-US"/>
        </w:rPr>
        <w:t xml:space="preserve"> on the web). And also all of their employees </w:t>
      </w:r>
      <w:r w:rsidR="00567E42">
        <w:rPr>
          <w:lang w:val="en-US"/>
        </w:rPr>
        <w:t xml:space="preserve">then </w:t>
      </w:r>
      <w:r w:rsidR="004023DE">
        <w:rPr>
          <w:lang w:val="en-US"/>
        </w:rPr>
        <w:t>have access to the product information.</w:t>
      </w:r>
    </w:p>
    <w:p w14:paraId="4D94B047" w14:textId="77777777" w:rsidR="004023DE" w:rsidRPr="004023DE" w:rsidRDefault="004023DE" w:rsidP="00ED56A9">
      <w:pPr>
        <w:jc w:val="both"/>
        <w:rPr>
          <w:lang w:val="en-US"/>
        </w:rPr>
      </w:pPr>
      <w:r>
        <w:rPr>
          <w:lang w:val="en-US"/>
        </w:rPr>
        <w:t>For t</w:t>
      </w:r>
      <w:r w:rsidRPr="004023DE">
        <w:rPr>
          <w:lang w:val="en-US"/>
        </w:rPr>
        <w:t>he exchange of simple, f</w:t>
      </w:r>
      <w:r>
        <w:rPr>
          <w:lang w:val="en-US"/>
        </w:rPr>
        <w:t>lat products, you can use Excel (CSV). For more complex products, this is not so straightforward. This is why we</w:t>
      </w:r>
      <w:r w:rsidR="00567E42">
        <w:rPr>
          <w:lang w:val="en-US"/>
        </w:rPr>
        <w:t>,</w:t>
      </w:r>
      <w:r>
        <w:rPr>
          <w:lang w:val="en-US"/>
        </w:rPr>
        <w:t xml:space="preserve"> for eMeubel</w:t>
      </w:r>
      <w:r w:rsidR="00567E42">
        <w:rPr>
          <w:lang w:val="en-US"/>
        </w:rPr>
        <w:t>,</w:t>
      </w:r>
      <w:r>
        <w:rPr>
          <w:lang w:val="en-US"/>
        </w:rPr>
        <w:t xml:space="preserve"> have defined an XML format, that can handle such complex structure.</w:t>
      </w:r>
    </w:p>
    <w:p w14:paraId="4D94B048" w14:textId="77777777" w:rsidR="004023DE" w:rsidRPr="0081513F" w:rsidRDefault="0081513F" w:rsidP="00ED56A9">
      <w:pPr>
        <w:jc w:val="both"/>
        <w:rPr>
          <w:lang w:val="en-US"/>
        </w:rPr>
      </w:pPr>
      <w:r w:rsidRPr="0081513F">
        <w:rPr>
          <w:lang w:val="en-US"/>
        </w:rPr>
        <w:t>A supplier that g</w:t>
      </w:r>
      <w:r>
        <w:rPr>
          <w:lang w:val="en-US"/>
        </w:rPr>
        <w:t>enerate</w:t>
      </w:r>
      <w:r w:rsidR="00567E42">
        <w:rPr>
          <w:lang w:val="en-US"/>
        </w:rPr>
        <w:t>s</w:t>
      </w:r>
      <w:r>
        <w:rPr>
          <w:lang w:val="en-US"/>
        </w:rPr>
        <w:t xml:space="preserve"> this XML out of there ERP, can send this file directly to the shops. The shop can import th</w:t>
      </w:r>
      <w:r w:rsidR="00567E42">
        <w:rPr>
          <w:lang w:val="en-US"/>
        </w:rPr>
        <w:t>is</w:t>
      </w:r>
      <w:r>
        <w:rPr>
          <w:lang w:val="en-US"/>
        </w:rPr>
        <w:t xml:space="preserve"> file and </w:t>
      </w:r>
      <w:r w:rsidR="00567E42">
        <w:rPr>
          <w:lang w:val="en-US"/>
        </w:rPr>
        <w:t>obtain</w:t>
      </w:r>
      <w:r>
        <w:rPr>
          <w:lang w:val="en-US"/>
        </w:rPr>
        <w:t xml:space="preserve"> all the correct product information. The communication between supplier and vendor is directly, there is no EDI vendor in between.</w:t>
      </w:r>
    </w:p>
    <w:p w14:paraId="4D94B049" w14:textId="77777777" w:rsidR="004023DE" w:rsidRDefault="004023DE" w:rsidP="00ED56A9">
      <w:pPr>
        <w:jc w:val="both"/>
        <w:rPr>
          <w:lang w:val="en-US"/>
        </w:rPr>
      </w:pPr>
    </w:p>
    <w:p w14:paraId="4D94B04A" w14:textId="77777777" w:rsidR="00223586" w:rsidRDefault="00223586" w:rsidP="00ED56A9">
      <w:pPr>
        <w:jc w:val="both"/>
        <w:rPr>
          <w:lang w:val="en-US"/>
        </w:rPr>
      </w:pPr>
      <w:r>
        <w:rPr>
          <w:lang w:val="en-US"/>
        </w:rPr>
        <w:t>For suppliers who are not in the possibility of building and exporting the XML from there ERP, we have 2 solutions:</w:t>
      </w:r>
    </w:p>
    <w:p w14:paraId="4D94B04B" w14:textId="77777777" w:rsidR="00223586" w:rsidRDefault="00223586" w:rsidP="00223586">
      <w:pPr>
        <w:pStyle w:val="Lijstalinea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We make a conversion/integration tool based on the available data</w:t>
      </w:r>
    </w:p>
    <w:p w14:paraId="4D94B04C" w14:textId="3220B3E1" w:rsidR="00223586" w:rsidRPr="00223586" w:rsidRDefault="00223586" w:rsidP="00223586">
      <w:pPr>
        <w:pStyle w:val="Lijstalinea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 xml:space="preserve">The supplier can </w:t>
      </w:r>
      <w:r w:rsidR="00567E42">
        <w:rPr>
          <w:lang w:val="en-US"/>
        </w:rPr>
        <w:t xml:space="preserve">input and </w:t>
      </w:r>
      <w:r>
        <w:rPr>
          <w:lang w:val="en-US"/>
        </w:rPr>
        <w:t xml:space="preserve">manage the catalog </w:t>
      </w:r>
      <w:r w:rsidR="00567E42">
        <w:rPr>
          <w:lang w:val="en-US"/>
        </w:rPr>
        <w:t xml:space="preserve">manually </w:t>
      </w:r>
      <w:r>
        <w:rPr>
          <w:lang w:val="en-US"/>
        </w:rPr>
        <w:t xml:space="preserve">in </w:t>
      </w:r>
      <w:r w:rsidR="00044BF3">
        <w:rPr>
          <w:lang w:val="en-US"/>
        </w:rPr>
        <w:t>‘</w:t>
      </w:r>
      <w:proofErr w:type="spellStart"/>
      <w:r>
        <w:rPr>
          <w:lang w:val="en-US"/>
        </w:rPr>
        <w:t>eCat</w:t>
      </w:r>
      <w:proofErr w:type="spellEnd"/>
      <w:r>
        <w:rPr>
          <w:lang w:val="en-US"/>
        </w:rPr>
        <w:t>’</w:t>
      </w:r>
      <w:r w:rsidR="00044BF3">
        <w:rPr>
          <w:lang w:val="en-US"/>
        </w:rPr>
        <w:t>, our software tool for building catalogues</w:t>
      </w:r>
      <w:r>
        <w:rPr>
          <w:lang w:val="en-US"/>
        </w:rPr>
        <w:t>. (</w:t>
      </w:r>
      <w:r w:rsidR="003E08B3">
        <w:rPr>
          <w:lang w:val="en-US"/>
        </w:rPr>
        <w:t>Retailers are</w:t>
      </w:r>
      <w:r w:rsidR="0009011A">
        <w:rPr>
          <w:lang w:val="en-US"/>
        </w:rPr>
        <w:t xml:space="preserve"> also</w:t>
      </w:r>
      <w:r w:rsidR="003E08B3">
        <w:rPr>
          <w:lang w:val="en-US"/>
        </w:rPr>
        <w:t xml:space="preserve"> using this tool for building and maintaining</w:t>
      </w:r>
      <w:r w:rsidR="00615EE6">
        <w:rPr>
          <w:lang w:val="en-US"/>
        </w:rPr>
        <w:t xml:space="preserve"> catalog</w:t>
      </w:r>
      <w:r w:rsidR="005F56DF">
        <w:rPr>
          <w:lang w:val="en-US"/>
        </w:rPr>
        <w:t>ue</w:t>
      </w:r>
      <w:r w:rsidR="00615EE6">
        <w:rPr>
          <w:lang w:val="en-US"/>
        </w:rPr>
        <w:t xml:space="preserve">s </w:t>
      </w:r>
      <w:r w:rsidR="003E08B3">
        <w:rPr>
          <w:lang w:val="en-US"/>
        </w:rPr>
        <w:t xml:space="preserve"> </w:t>
      </w:r>
      <w:r w:rsidR="005F56DF">
        <w:rPr>
          <w:lang w:val="en-US"/>
        </w:rPr>
        <w:t>of suppliers that</w:t>
      </w:r>
      <w:r w:rsidR="00FF7510">
        <w:rPr>
          <w:lang w:val="en-US"/>
        </w:rPr>
        <w:t xml:space="preserve"> don’t provide </w:t>
      </w:r>
      <w:r w:rsidR="001E2869">
        <w:rPr>
          <w:lang w:val="en-US"/>
        </w:rPr>
        <w:t>digital catalogues</w:t>
      </w:r>
      <w:r>
        <w:rPr>
          <w:lang w:val="en-US"/>
        </w:rPr>
        <w:t>)</w:t>
      </w:r>
    </w:p>
    <w:p w14:paraId="4D94B04D" w14:textId="77777777" w:rsidR="00223586" w:rsidRPr="00223586" w:rsidRDefault="00223586" w:rsidP="00ED56A9">
      <w:pPr>
        <w:jc w:val="both"/>
        <w:rPr>
          <w:lang w:val="en-US"/>
        </w:rPr>
      </w:pPr>
      <w:r w:rsidRPr="00223586">
        <w:rPr>
          <w:lang w:val="en-US"/>
        </w:rPr>
        <w:t>Also if the supplier w</w:t>
      </w:r>
      <w:r>
        <w:rPr>
          <w:lang w:val="en-US"/>
        </w:rPr>
        <w:t>ants to check their catalog before sending it to the shop, or if they want to add something (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multimedia), this can be done via </w:t>
      </w:r>
      <w:proofErr w:type="spellStart"/>
      <w:r>
        <w:rPr>
          <w:lang w:val="en-US"/>
        </w:rPr>
        <w:t>eCat</w:t>
      </w:r>
      <w:proofErr w:type="spellEnd"/>
      <w:r>
        <w:rPr>
          <w:lang w:val="en-US"/>
        </w:rPr>
        <w:t>.</w:t>
      </w:r>
    </w:p>
    <w:p w14:paraId="4D94B04E" w14:textId="77777777" w:rsidR="00735EBA" w:rsidRPr="00B34C29" w:rsidRDefault="00735EBA" w:rsidP="00ED56A9">
      <w:pPr>
        <w:jc w:val="both"/>
        <w:rPr>
          <w:lang w:val="en-US"/>
        </w:rPr>
      </w:pPr>
    </w:p>
    <w:p w14:paraId="4D94B04F" w14:textId="6EC397B5" w:rsidR="00735EBA" w:rsidRPr="00223586" w:rsidRDefault="00223586" w:rsidP="00ED56A9">
      <w:pPr>
        <w:jc w:val="both"/>
        <w:rPr>
          <w:lang w:val="en-US"/>
        </w:rPr>
      </w:pPr>
      <w:r w:rsidRPr="00223586">
        <w:rPr>
          <w:lang w:val="en-US"/>
        </w:rPr>
        <w:t>The retailer can send h</w:t>
      </w:r>
      <w:r>
        <w:rPr>
          <w:lang w:val="en-US"/>
        </w:rPr>
        <w:t>is purchase orders via e-mail o</w:t>
      </w:r>
      <w:r w:rsidR="00567E42">
        <w:rPr>
          <w:lang w:val="en-US"/>
        </w:rPr>
        <w:t>r</w:t>
      </w:r>
      <w:r>
        <w:rPr>
          <w:lang w:val="en-US"/>
        </w:rPr>
        <w:t xml:space="preserve"> FTP to the supplier. The e-mail has 2 attachments: the order as </w:t>
      </w:r>
      <w:r w:rsidR="00567E42">
        <w:rPr>
          <w:lang w:val="en-US"/>
        </w:rPr>
        <w:t xml:space="preserve">a </w:t>
      </w:r>
      <w:r>
        <w:rPr>
          <w:lang w:val="en-US"/>
        </w:rPr>
        <w:t>pdf and in XML format. The supplier can import this XML order in their ERP. (if this option is provided by the ERP of course.)</w:t>
      </w:r>
    </w:p>
    <w:p w14:paraId="4D94B050" w14:textId="77777777" w:rsidR="004608A1" w:rsidRDefault="004608A1" w:rsidP="00ED56A9">
      <w:pPr>
        <w:jc w:val="both"/>
        <w:rPr>
          <w:lang w:val="en-US"/>
        </w:rPr>
      </w:pPr>
    </w:p>
    <w:p w14:paraId="4D94B051" w14:textId="08209A79" w:rsidR="008D2FDB" w:rsidRPr="00B34C29" w:rsidRDefault="00223586" w:rsidP="00223586">
      <w:pPr>
        <w:jc w:val="both"/>
        <w:rPr>
          <w:lang w:val="en-US"/>
        </w:rPr>
      </w:pPr>
      <w:r w:rsidRPr="00223586">
        <w:rPr>
          <w:lang w:val="en-US"/>
        </w:rPr>
        <w:t>In this document we explain h</w:t>
      </w:r>
      <w:r>
        <w:rPr>
          <w:lang w:val="en-US"/>
        </w:rPr>
        <w:t xml:space="preserve">ow the </w:t>
      </w:r>
      <w:proofErr w:type="spellStart"/>
      <w:r>
        <w:rPr>
          <w:lang w:val="en-US"/>
        </w:rPr>
        <w:t>eCatXML</w:t>
      </w:r>
      <w:proofErr w:type="spellEnd"/>
      <w:r>
        <w:rPr>
          <w:lang w:val="en-US"/>
        </w:rPr>
        <w:t xml:space="preserve"> catalog</w:t>
      </w:r>
      <w:r w:rsidR="00462280">
        <w:rPr>
          <w:lang w:val="en-US"/>
        </w:rPr>
        <w:t>ue</w:t>
      </w:r>
      <w:r>
        <w:rPr>
          <w:lang w:val="en-US"/>
        </w:rPr>
        <w:t xml:space="preserve"> is buil</w:t>
      </w:r>
      <w:r w:rsidR="003F02DD">
        <w:rPr>
          <w:lang w:val="en-US"/>
        </w:rPr>
        <w:t>t</w:t>
      </w:r>
      <w:r>
        <w:rPr>
          <w:lang w:val="en-US"/>
        </w:rPr>
        <w:t xml:space="preserve">. </w:t>
      </w:r>
    </w:p>
    <w:p w14:paraId="4D94B052" w14:textId="77777777" w:rsidR="00247D82" w:rsidRPr="00B34C29" w:rsidRDefault="00247D82" w:rsidP="00247D82">
      <w:pPr>
        <w:rPr>
          <w:lang w:val="en-US"/>
        </w:rPr>
      </w:pPr>
    </w:p>
    <w:p w14:paraId="4D94B053" w14:textId="77777777" w:rsidR="00247D82" w:rsidRPr="00B34C29" w:rsidRDefault="00247D82" w:rsidP="00247D82">
      <w:pPr>
        <w:rPr>
          <w:lang w:val="en-US"/>
        </w:rPr>
      </w:pPr>
    </w:p>
    <w:p w14:paraId="4D94B054" w14:textId="77777777" w:rsidR="00247D82" w:rsidRPr="00B34C29" w:rsidRDefault="00247D82" w:rsidP="00247D82">
      <w:pPr>
        <w:rPr>
          <w:lang w:val="en-US"/>
        </w:rPr>
      </w:pPr>
    </w:p>
    <w:p w14:paraId="4D94B055" w14:textId="77777777" w:rsidR="00247D82" w:rsidRPr="00B34C29" w:rsidRDefault="00247D82" w:rsidP="00247D82">
      <w:pPr>
        <w:rPr>
          <w:lang w:val="en-US"/>
        </w:rPr>
      </w:pPr>
    </w:p>
    <w:p w14:paraId="4D94B056" w14:textId="77777777" w:rsidR="003E33D9" w:rsidRPr="00B34C29" w:rsidRDefault="003E33D9" w:rsidP="003E33D9">
      <w:pPr>
        <w:pStyle w:val="Lijstalinea"/>
        <w:rPr>
          <w:lang w:val="en-US"/>
        </w:rPr>
      </w:pPr>
    </w:p>
    <w:p w14:paraId="4D94B057" w14:textId="77777777" w:rsidR="003E33D9" w:rsidRPr="00B34C29" w:rsidRDefault="003E33D9" w:rsidP="003E33D9">
      <w:pPr>
        <w:pStyle w:val="Lijstalinea"/>
        <w:rPr>
          <w:lang w:val="en-US"/>
        </w:rPr>
      </w:pPr>
    </w:p>
    <w:p w14:paraId="4D94B058" w14:textId="77777777" w:rsidR="00114352" w:rsidRPr="00B34C29" w:rsidRDefault="00114352" w:rsidP="00114352">
      <w:pPr>
        <w:rPr>
          <w:lang w:val="en-US"/>
        </w:rPr>
      </w:pPr>
    </w:p>
    <w:p w14:paraId="4D94B059" w14:textId="77777777" w:rsidR="00FD6AF3" w:rsidRPr="00B34C29" w:rsidRDefault="00FD6AF3">
      <w:pPr>
        <w:rPr>
          <w:lang w:val="en-US"/>
        </w:rPr>
      </w:pPr>
      <w:r w:rsidRPr="00B34C29">
        <w:rPr>
          <w:lang w:val="en-US"/>
        </w:rPr>
        <w:br w:type="page"/>
      </w:r>
    </w:p>
    <w:p w14:paraId="4D94B05A" w14:textId="77777777" w:rsidR="00247D82" w:rsidRPr="00560B23" w:rsidRDefault="00AF2426" w:rsidP="00247D82">
      <w:pPr>
        <w:pStyle w:val="Lijstalinea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Structure</w:t>
      </w:r>
      <w:proofErr w:type="spellEnd"/>
      <w:r w:rsidR="008D2FDB" w:rsidRPr="00560B23">
        <w:rPr>
          <w:sz w:val="32"/>
          <w:szCs w:val="32"/>
        </w:rPr>
        <w:t xml:space="preserve"> </w:t>
      </w:r>
      <w:r w:rsidR="00567E42">
        <w:rPr>
          <w:sz w:val="32"/>
          <w:szCs w:val="32"/>
        </w:rPr>
        <w:t xml:space="preserve">of </w:t>
      </w:r>
      <w:proofErr w:type="spellStart"/>
      <w:r w:rsidR="00567E42">
        <w:rPr>
          <w:sz w:val="32"/>
          <w:szCs w:val="32"/>
        </w:rPr>
        <w:t>the</w:t>
      </w:r>
      <w:proofErr w:type="spellEnd"/>
      <w:r w:rsidR="00567E42">
        <w:rPr>
          <w:sz w:val="32"/>
          <w:szCs w:val="32"/>
        </w:rPr>
        <w:t xml:space="preserve"> </w:t>
      </w:r>
      <w:r w:rsidR="008D2FDB" w:rsidRPr="00560B23">
        <w:rPr>
          <w:sz w:val="32"/>
          <w:szCs w:val="32"/>
        </w:rPr>
        <w:t xml:space="preserve">XML </w:t>
      </w:r>
      <w:proofErr w:type="spellStart"/>
      <w:r w:rsidR="008D2FDB" w:rsidRPr="00560B23">
        <w:rPr>
          <w:sz w:val="32"/>
          <w:szCs w:val="32"/>
        </w:rPr>
        <w:t>catal</w:t>
      </w:r>
      <w:r>
        <w:rPr>
          <w:sz w:val="32"/>
          <w:szCs w:val="32"/>
        </w:rPr>
        <w:t>og</w:t>
      </w:r>
      <w:proofErr w:type="spellEnd"/>
    </w:p>
    <w:p w14:paraId="4D94B05B" w14:textId="77777777" w:rsidR="00247D82" w:rsidRDefault="00247D82" w:rsidP="00247D82"/>
    <w:p w14:paraId="4D94B05C" w14:textId="77777777" w:rsidR="00DA3814" w:rsidRPr="00560B23" w:rsidRDefault="000A0F7B" w:rsidP="00DA3814">
      <w:pPr>
        <w:pStyle w:val="Lijstaline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F2426">
        <w:rPr>
          <w:sz w:val="28"/>
          <w:szCs w:val="28"/>
        </w:rPr>
        <w:t xml:space="preserve">Base </w:t>
      </w:r>
      <w:proofErr w:type="spellStart"/>
      <w:r w:rsidR="00AF2426">
        <w:rPr>
          <w:sz w:val="28"/>
          <w:szCs w:val="28"/>
        </w:rPr>
        <w:t>structure</w:t>
      </w:r>
      <w:proofErr w:type="spellEnd"/>
      <w:r w:rsidR="00AF2426">
        <w:rPr>
          <w:sz w:val="28"/>
          <w:szCs w:val="28"/>
        </w:rPr>
        <w:t xml:space="preserve"> </w:t>
      </w:r>
      <w:r w:rsidR="008D2FDB" w:rsidRPr="00560B23">
        <w:rPr>
          <w:sz w:val="28"/>
          <w:szCs w:val="28"/>
        </w:rPr>
        <w:t xml:space="preserve">XML </w:t>
      </w:r>
      <w:proofErr w:type="spellStart"/>
      <w:r w:rsidR="008D2FDB" w:rsidRPr="00560B23">
        <w:rPr>
          <w:sz w:val="28"/>
          <w:szCs w:val="28"/>
        </w:rPr>
        <w:t>catalog</w:t>
      </w:r>
      <w:proofErr w:type="spellEnd"/>
    </w:p>
    <w:p w14:paraId="4D94B05D" w14:textId="77777777" w:rsidR="00531D58" w:rsidRPr="005C504A" w:rsidRDefault="00531D58" w:rsidP="00DA3814">
      <w:pPr>
        <w:ind w:firstLine="708"/>
        <w:rPr>
          <w:rStyle w:val="m1"/>
          <w:rFonts w:ascii="Verdana" w:hAnsi="Verdana"/>
          <w:sz w:val="16"/>
        </w:rPr>
      </w:pPr>
    </w:p>
    <w:p w14:paraId="4D94B05E" w14:textId="77777777" w:rsidR="008D2FDB" w:rsidRPr="00AC5747" w:rsidRDefault="00DA3814" w:rsidP="00DA3814">
      <w:pPr>
        <w:ind w:firstLine="708"/>
        <w:rPr>
          <w:sz w:val="16"/>
          <w:szCs w:val="16"/>
          <w:lang w:val="en-US"/>
        </w:rPr>
      </w:pPr>
      <w:r w:rsidRPr="005C504A">
        <w:rPr>
          <w:rStyle w:val="m1"/>
          <w:rFonts w:ascii="Verdana" w:hAnsi="Verdana"/>
          <w:sz w:val="16"/>
          <w:lang w:val="en-US"/>
        </w:rPr>
        <w:t>&lt;</w:t>
      </w:r>
      <w:r w:rsidRPr="00AC5747">
        <w:rPr>
          <w:rStyle w:val="t1"/>
          <w:rFonts w:ascii="Verdana" w:hAnsi="Verdana"/>
          <w:sz w:val="16"/>
          <w:szCs w:val="16"/>
          <w:lang w:val="en-US"/>
        </w:rPr>
        <w:t>catalog</w:t>
      </w:r>
      <w:r w:rsidRPr="005C504A">
        <w:rPr>
          <w:rStyle w:val="m1"/>
          <w:rFonts w:ascii="Verdana" w:hAnsi="Verdana"/>
          <w:sz w:val="16"/>
          <w:lang w:val="en-US"/>
        </w:rPr>
        <w:t>&gt;</w:t>
      </w:r>
    </w:p>
    <w:p w14:paraId="4D94B05F" w14:textId="77777777" w:rsidR="008D2FDB" w:rsidRPr="005C504A" w:rsidRDefault="00DA3814" w:rsidP="00DA3814">
      <w:pPr>
        <w:ind w:left="708" w:firstLine="708"/>
        <w:rPr>
          <w:rStyle w:val="m1"/>
          <w:rFonts w:ascii="Verdana" w:hAnsi="Verdana"/>
          <w:sz w:val="16"/>
          <w:lang w:val="en-US"/>
        </w:rPr>
      </w:pPr>
      <w:r w:rsidRPr="005C504A">
        <w:rPr>
          <w:rStyle w:val="m1"/>
          <w:rFonts w:ascii="Verdana" w:hAnsi="Verdana"/>
          <w:sz w:val="16"/>
          <w:lang w:val="en-US"/>
        </w:rPr>
        <w:t>&lt;</w:t>
      </w:r>
      <w:r w:rsidRPr="00AC5747">
        <w:rPr>
          <w:rStyle w:val="t1"/>
          <w:rFonts w:ascii="Verdana" w:hAnsi="Verdana"/>
          <w:sz w:val="16"/>
          <w:szCs w:val="16"/>
          <w:lang w:val="en-US"/>
        </w:rPr>
        <w:t>General</w:t>
      </w:r>
      <w:r w:rsidRPr="005C504A">
        <w:rPr>
          <w:rStyle w:val="m1"/>
          <w:rFonts w:ascii="Verdana" w:hAnsi="Verdana"/>
          <w:sz w:val="16"/>
          <w:lang w:val="en-US"/>
        </w:rPr>
        <w:t>&gt;…&lt;/</w:t>
      </w:r>
      <w:r w:rsidRPr="00AC5747">
        <w:rPr>
          <w:rStyle w:val="t1"/>
          <w:rFonts w:ascii="Verdana" w:hAnsi="Verdana"/>
          <w:sz w:val="16"/>
          <w:szCs w:val="16"/>
          <w:lang w:val="en-US"/>
        </w:rPr>
        <w:t>General</w:t>
      </w:r>
      <w:r w:rsidRPr="005C504A">
        <w:rPr>
          <w:rStyle w:val="m1"/>
          <w:rFonts w:ascii="Verdana" w:hAnsi="Verdana"/>
          <w:sz w:val="16"/>
          <w:lang w:val="en-US"/>
        </w:rPr>
        <w:t>&gt;</w:t>
      </w:r>
    </w:p>
    <w:p w14:paraId="4D94B060" w14:textId="77777777" w:rsidR="00DA3814" w:rsidRPr="00AC5747" w:rsidRDefault="00DA3814" w:rsidP="00DA3814">
      <w:pPr>
        <w:ind w:left="708" w:firstLine="708"/>
        <w:rPr>
          <w:rFonts w:ascii="Verdana" w:hAnsi="Verdana"/>
          <w:sz w:val="16"/>
          <w:szCs w:val="16"/>
          <w:lang w:val="en-US"/>
        </w:rPr>
      </w:pPr>
      <w:r w:rsidRPr="005C504A">
        <w:rPr>
          <w:rStyle w:val="m1"/>
          <w:rFonts w:ascii="Verdana" w:hAnsi="Verdana"/>
          <w:sz w:val="16"/>
          <w:lang w:val="en-US"/>
        </w:rPr>
        <w:t>&lt;</w:t>
      </w:r>
      <w:proofErr w:type="spellStart"/>
      <w:r w:rsidRPr="00AC5747">
        <w:rPr>
          <w:rStyle w:val="t1"/>
          <w:rFonts w:ascii="Verdana" w:hAnsi="Verdana"/>
          <w:sz w:val="16"/>
          <w:szCs w:val="16"/>
          <w:lang w:val="en-US"/>
        </w:rPr>
        <w:t>OptionGTINDefinitions</w:t>
      </w:r>
      <w:proofErr w:type="spellEnd"/>
      <w:r w:rsidRPr="005C504A">
        <w:rPr>
          <w:rStyle w:val="m1"/>
          <w:rFonts w:ascii="Verdana" w:hAnsi="Verdana"/>
          <w:sz w:val="16"/>
          <w:lang w:val="en-US"/>
        </w:rPr>
        <w:t>&gt;…&lt;/</w:t>
      </w:r>
      <w:proofErr w:type="spellStart"/>
      <w:r w:rsidRPr="00AC5747">
        <w:rPr>
          <w:rStyle w:val="t1"/>
          <w:rFonts w:ascii="Verdana" w:hAnsi="Verdana"/>
          <w:sz w:val="16"/>
          <w:szCs w:val="16"/>
          <w:lang w:val="en-US"/>
        </w:rPr>
        <w:t>OptionGTINDefinitions</w:t>
      </w:r>
      <w:proofErr w:type="spellEnd"/>
      <w:r w:rsidRPr="005C504A">
        <w:rPr>
          <w:rStyle w:val="m1"/>
          <w:rFonts w:ascii="Verdana" w:hAnsi="Verdana"/>
          <w:sz w:val="16"/>
          <w:lang w:val="en-US"/>
        </w:rPr>
        <w:t>&gt;</w:t>
      </w:r>
    </w:p>
    <w:p w14:paraId="4D94B061" w14:textId="2F1B1415" w:rsidR="00DA3814" w:rsidRDefault="00DA3814" w:rsidP="00DA3814">
      <w:pPr>
        <w:ind w:left="708" w:firstLine="708"/>
        <w:rPr>
          <w:rStyle w:val="m1"/>
          <w:rFonts w:ascii="Verdana" w:hAnsi="Verdana"/>
          <w:sz w:val="16"/>
          <w:lang w:val="en-US"/>
        </w:rPr>
      </w:pPr>
      <w:r w:rsidRPr="005C504A">
        <w:rPr>
          <w:rStyle w:val="m1"/>
          <w:rFonts w:ascii="Verdana" w:hAnsi="Verdana"/>
          <w:sz w:val="16"/>
          <w:lang w:val="en-US"/>
        </w:rPr>
        <w:t>&lt;</w:t>
      </w:r>
      <w:proofErr w:type="spellStart"/>
      <w:r w:rsidRPr="00AC5747">
        <w:rPr>
          <w:rStyle w:val="t1"/>
          <w:rFonts w:ascii="Verdana" w:hAnsi="Verdana"/>
          <w:sz w:val="16"/>
          <w:szCs w:val="16"/>
          <w:lang w:val="en-US"/>
        </w:rPr>
        <w:t>ValueGTINDefinitions</w:t>
      </w:r>
      <w:proofErr w:type="spellEnd"/>
      <w:r w:rsidRPr="005C504A">
        <w:rPr>
          <w:rStyle w:val="m1"/>
          <w:rFonts w:ascii="Verdana" w:hAnsi="Verdana"/>
          <w:sz w:val="16"/>
          <w:lang w:val="en-US"/>
        </w:rPr>
        <w:t>&gt;…&lt;/</w:t>
      </w:r>
      <w:proofErr w:type="spellStart"/>
      <w:r w:rsidRPr="00AC5747">
        <w:rPr>
          <w:rStyle w:val="t1"/>
          <w:rFonts w:ascii="Verdana" w:hAnsi="Verdana"/>
          <w:sz w:val="16"/>
          <w:szCs w:val="16"/>
          <w:lang w:val="en-US"/>
        </w:rPr>
        <w:t>ValueGTINDefinitions</w:t>
      </w:r>
      <w:proofErr w:type="spellEnd"/>
      <w:r w:rsidRPr="005C504A">
        <w:rPr>
          <w:rStyle w:val="m1"/>
          <w:rFonts w:ascii="Verdana" w:hAnsi="Verdana"/>
          <w:sz w:val="16"/>
          <w:lang w:val="en-US"/>
        </w:rPr>
        <w:t>&gt;</w:t>
      </w:r>
    </w:p>
    <w:p w14:paraId="327F2A6B" w14:textId="77777777" w:rsidR="008723C2" w:rsidRPr="00AC5747" w:rsidRDefault="008723C2" w:rsidP="008723C2">
      <w:pPr>
        <w:ind w:left="708" w:firstLine="708"/>
        <w:rPr>
          <w:sz w:val="16"/>
          <w:szCs w:val="16"/>
          <w:lang w:val="en-US"/>
        </w:rPr>
      </w:pPr>
      <w:r w:rsidRPr="00CA2BAF">
        <w:rPr>
          <w:rStyle w:val="m1"/>
          <w:rFonts w:ascii="Verdana" w:hAnsi="Verdana"/>
          <w:sz w:val="16"/>
          <w:szCs w:val="16"/>
          <w:lang w:val="en-US"/>
        </w:rPr>
        <w:t>&lt;</w:t>
      </w:r>
      <w:r w:rsidRPr="00CA2BAF">
        <w:rPr>
          <w:rStyle w:val="t1"/>
          <w:rFonts w:ascii="Verdana" w:hAnsi="Verdana"/>
          <w:sz w:val="16"/>
          <w:szCs w:val="16"/>
          <w:lang w:val="en-US"/>
        </w:rPr>
        <w:t>Multimedia</w:t>
      </w:r>
      <w:r w:rsidRPr="00CA2BAF">
        <w:rPr>
          <w:rStyle w:val="m1"/>
          <w:rFonts w:ascii="Verdana" w:hAnsi="Verdana"/>
          <w:sz w:val="16"/>
          <w:szCs w:val="16"/>
          <w:lang w:val="en-US"/>
        </w:rPr>
        <w:t>&gt;…&lt;/</w:t>
      </w:r>
      <w:r w:rsidRPr="00CA2BAF">
        <w:rPr>
          <w:rStyle w:val="t1"/>
          <w:rFonts w:ascii="Verdana" w:hAnsi="Verdana"/>
          <w:sz w:val="16"/>
          <w:szCs w:val="16"/>
          <w:lang w:val="en-US"/>
        </w:rPr>
        <w:t>Multimedia</w:t>
      </w:r>
      <w:r w:rsidRPr="00CA2BAF">
        <w:rPr>
          <w:rStyle w:val="m1"/>
          <w:rFonts w:ascii="Verdana" w:hAnsi="Verdana"/>
          <w:sz w:val="16"/>
          <w:szCs w:val="16"/>
          <w:lang w:val="en-US"/>
        </w:rPr>
        <w:t>&gt;</w:t>
      </w:r>
    </w:p>
    <w:p w14:paraId="4D94B062" w14:textId="77777777" w:rsidR="00DA3814" w:rsidRPr="00AC5747" w:rsidRDefault="00DA3814" w:rsidP="00DA3814">
      <w:pPr>
        <w:ind w:left="708" w:firstLine="708"/>
        <w:rPr>
          <w:sz w:val="16"/>
          <w:szCs w:val="16"/>
          <w:lang w:val="en-US"/>
        </w:rPr>
      </w:pPr>
      <w:r w:rsidRPr="005C504A">
        <w:rPr>
          <w:rStyle w:val="m1"/>
          <w:rFonts w:ascii="Verdana" w:hAnsi="Verdana"/>
          <w:sz w:val="16"/>
          <w:lang w:val="en-US"/>
        </w:rPr>
        <w:t>&lt;</w:t>
      </w:r>
      <w:r w:rsidRPr="00AC5747">
        <w:rPr>
          <w:rStyle w:val="t1"/>
          <w:rFonts w:ascii="Verdana" w:hAnsi="Verdana"/>
          <w:sz w:val="16"/>
          <w:szCs w:val="16"/>
          <w:lang w:val="en-US"/>
        </w:rPr>
        <w:t>Programs</w:t>
      </w:r>
      <w:r w:rsidRPr="005C504A">
        <w:rPr>
          <w:rStyle w:val="m1"/>
          <w:rFonts w:ascii="Verdana" w:hAnsi="Verdana"/>
          <w:sz w:val="16"/>
          <w:lang w:val="en-US"/>
        </w:rPr>
        <w:t>&gt;…&lt;/</w:t>
      </w:r>
      <w:r w:rsidRPr="00AC5747">
        <w:rPr>
          <w:rStyle w:val="t1"/>
          <w:rFonts w:ascii="Verdana" w:hAnsi="Verdana"/>
          <w:sz w:val="16"/>
          <w:szCs w:val="16"/>
          <w:lang w:val="en-US"/>
        </w:rPr>
        <w:t>Programs</w:t>
      </w:r>
      <w:r w:rsidRPr="005C504A">
        <w:rPr>
          <w:rStyle w:val="m1"/>
          <w:rFonts w:ascii="Verdana" w:hAnsi="Verdana"/>
          <w:sz w:val="16"/>
          <w:lang w:val="en-US"/>
        </w:rPr>
        <w:t>&gt;</w:t>
      </w:r>
    </w:p>
    <w:p w14:paraId="4D94B063" w14:textId="77777777" w:rsidR="00DA3814" w:rsidRPr="00AC5747" w:rsidRDefault="00DA3814" w:rsidP="00DA3814">
      <w:pPr>
        <w:ind w:firstLine="708"/>
        <w:rPr>
          <w:sz w:val="16"/>
          <w:szCs w:val="16"/>
          <w:lang w:val="en-US"/>
        </w:rPr>
      </w:pPr>
      <w:r w:rsidRPr="005C504A">
        <w:rPr>
          <w:rStyle w:val="m1"/>
          <w:rFonts w:ascii="Verdana" w:hAnsi="Verdana"/>
          <w:sz w:val="16"/>
          <w:lang w:val="en-US"/>
        </w:rPr>
        <w:t>&lt;/</w:t>
      </w:r>
      <w:r w:rsidRPr="00AC5747">
        <w:rPr>
          <w:rStyle w:val="t1"/>
          <w:rFonts w:ascii="Verdana" w:hAnsi="Verdana"/>
          <w:sz w:val="16"/>
          <w:szCs w:val="16"/>
          <w:lang w:val="en-US"/>
        </w:rPr>
        <w:t>catalog</w:t>
      </w:r>
      <w:r w:rsidRPr="005C504A">
        <w:rPr>
          <w:rStyle w:val="m1"/>
          <w:rFonts w:ascii="Verdana" w:hAnsi="Verdana"/>
          <w:sz w:val="16"/>
          <w:lang w:val="en-US"/>
        </w:rPr>
        <w:t>&gt;</w:t>
      </w:r>
    </w:p>
    <w:p w14:paraId="4D94B064" w14:textId="77777777" w:rsidR="00B05CFB" w:rsidRDefault="00B05CFB" w:rsidP="00B05CFB">
      <w:pPr>
        <w:rPr>
          <w:lang w:val="en-US"/>
        </w:rPr>
      </w:pPr>
    </w:p>
    <w:p w14:paraId="4D94B065" w14:textId="77777777" w:rsidR="00CA16DD" w:rsidRDefault="00CA16DD" w:rsidP="00B05CFB">
      <w:pPr>
        <w:rPr>
          <w:lang w:val="en-US"/>
        </w:rPr>
      </w:pPr>
    </w:p>
    <w:p w14:paraId="4D94B066" w14:textId="77777777" w:rsidR="00B05CFB" w:rsidRPr="00560B23" w:rsidRDefault="00B05CFB" w:rsidP="00B05CFB">
      <w:pPr>
        <w:pStyle w:val="Lijstalinea"/>
        <w:numPr>
          <w:ilvl w:val="2"/>
          <w:numId w:val="1"/>
        </w:numPr>
        <w:rPr>
          <w:sz w:val="24"/>
          <w:szCs w:val="24"/>
          <w:lang w:val="en-US"/>
        </w:rPr>
      </w:pPr>
      <w:r w:rsidRPr="00560B23">
        <w:rPr>
          <w:sz w:val="24"/>
          <w:szCs w:val="24"/>
          <w:lang w:val="en-US"/>
        </w:rPr>
        <w:t>General</w:t>
      </w:r>
    </w:p>
    <w:p w14:paraId="4D94B067" w14:textId="77777777" w:rsidR="00C25B65" w:rsidRDefault="00C25B65" w:rsidP="00B05CFB">
      <w:pPr>
        <w:ind w:left="1068"/>
      </w:pPr>
    </w:p>
    <w:p w14:paraId="47A7CE3E" w14:textId="720ED9B1" w:rsidR="001B312E" w:rsidRPr="000759BD" w:rsidRDefault="00AF2426" w:rsidP="00473B14">
      <w:pPr>
        <w:pStyle w:val="Lijstalinea"/>
        <w:ind w:left="1080"/>
        <w:rPr>
          <w:rStyle w:val="hps"/>
          <w:lang w:val="en-US"/>
        </w:rPr>
      </w:pPr>
      <w:r w:rsidRPr="00B34C29">
        <w:rPr>
          <w:rStyle w:val="hps"/>
          <w:lang w:val="en-US"/>
        </w:rPr>
        <w:t>Catalog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contains general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information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such as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 xml:space="preserve">the </w:t>
      </w:r>
      <w:r w:rsidRPr="00B34C29">
        <w:rPr>
          <w:rStyle w:val="hps"/>
          <w:b/>
          <w:lang w:val="en-US"/>
        </w:rPr>
        <w:t>sender</w:t>
      </w:r>
      <w:r w:rsidRPr="00B34C29">
        <w:rPr>
          <w:rStyle w:val="hps"/>
          <w:lang w:val="en-US"/>
        </w:rPr>
        <w:t xml:space="preserve"> (</w:t>
      </w:r>
      <w:r w:rsidRPr="00B34C29">
        <w:rPr>
          <w:lang w:val="en-US"/>
        </w:rPr>
        <w:t xml:space="preserve">= </w:t>
      </w:r>
      <w:r w:rsidRPr="00B34C29">
        <w:rPr>
          <w:rStyle w:val="hps"/>
          <w:lang w:val="en-US"/>
        </w:rPr>
        <w:t>supplier)</w:t>
      </w:r>
      <w:r w:rsidRPr="00B34C29">
        <w:rPr>
          <w:lang w:val="en-US"/>
        </w:rPr>
        <w:t xml:space="preserve">, </w:t>
      </w:r>
      <w:r w:rsidRPr="00B34C29">
        <w:rPr>
          <w:rStyle w:val="hps"/>
          <w:lang w:val="en-US"/>
        </w:rPr>
        <w:t>validity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dates</w:t>
      </w:r>
      <w:r w:rsidRPr="00B34C29">
        <w:rPr>
          <w:lang w:val="en-US"/>
        </w:rPr>
        <w:t xml:space="preserve">, </w:t>
      </w:r>
      <w:r w:rsidRPr="00B34C29">
        <w:rPr>
          <w:rStyle w:val="hps"/>
          <w:lang w:val="en-US"/>
        </w:rPr>
        <w:t>...</w:t>
      </w:r>
      <w:r w:rsidRPr="00B34C29">
        <w:rPr>
          <w:lang w:val="en-US"/>
        </w:rPr>
        <w:br/>
      </w:r>
      <w:r w:rsidRPr="00B34C29">
        <w:rPr>
          <w:rStyle w:val="hps"/>
          <w:lang w:val="en-US"/>
        </w:rPr>
        <w:t>The IDs of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both supplier and</w:t>
      </w:r>
      <w:r w:rsidRPr="00B34C29">
        <w:rPr>
          <w:lang w:val="en-US"/>
        </w:rPr>
        <w:t xml:space="preserve"> </w:t>
      </w:r>
      <w:r w:rsidRPr="00B34C29">
        <w:rPr>
          <w:rStyle w:val="hps"/>
          <w:b/>
          <w:lang w:val="en-US"/>
        </w:rPr>
        <w:t>retailer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must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be</w:t>
      </w:r>
      <w:r w:rsidRPr="00B34C29">
        <w:rPr>
          <w:lang w:val="en-US"/>
        </w:rPr>
        <w:t xml:space="preserve"> </w:t>
      </w:r>
      <w:r w:rsidRPr="00AF2426">
        <w:rPr>
          <w:rStyle w:val="gt-baf-back"/>
          <w:lang w:val="en-US"/>
        </w:rPr>
        <w:t>unambiguous</w:t>
      </w:r>
      <w:r w:rsidRPr="00B34C29">
        <w:rPr>
          <w:rStyle w:val="hps"/>
          <w:lang w:val="en-US"/>
        </w:rPr>
        <w:t>.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If you want connect to an EDI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platform, an official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GLN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(Global Location Number</w:t>
      </w:r>
      <w:r w:rsidRPr="00B34C29">
        <w:rPr>
          <w:lang w:val="en-US"/>
        </w:rPr>
        <w:t xml:space="preserve">, </w:t>
      </w:r>
      <w:r w:rsidRPr="00B34C29">
        <w:rPr>
          <w:rStyle w:val="hps"/>
          <w:lang w:val="en-US"/>
        </w:rPr>
        <w:t>13 digits</w:t>
      </w:r>
      <w:r w:rsidRPr="00B34C29">
        <w:rPr>
          <w:lang w:val="en-US"/>
        </w:rPr>
        <w:t xml:space="preserve">) is required </w:t>
      </w:r>
      <w:r w:rsidRPr="00B34C29">
        <w:rPr>
          <w:rStyle w:val="hps"/>
          <w:lang w:val="en-US"/>
        </w:rPr>
        <w:t>and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the number must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be unique (you must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be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a member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of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GS1</w:t>
      </w:r>
      <w:r w:rsidRPr="00B34C29">
        <w:rPr>
          <w:lang w:val="en-US"/>
        </w:rPr>
        <w:t>).</w:t>
      </w:r>
      <w:r w:rsidRPr="00B34C29">
        <w:rPr>
          <w:lang w:val="en-US"/>
        </w:rPr>
        <w:br/>
      </w:r>
      <w:r w:rsidRPr="00B34C29">
        <w:rPr>
          <w:rStyle w:val="hps"/>
          <w:lang w:val="en-US"/>
        </w:rPr>
        <w:t>For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suppliers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or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 xml:space="preserve">retailers who don’t </w:t>
      </w:r>
      <w:r w:rsidR="00FB4E45" w:rsidRPr="00B34C29">
        <w:rPr>
          <w:rStyle w:val="hps"/>
          <w:lang w:val="en-US"/>
        </w:rPr>
        <w:t>need</w:t>
      </w:r>
      <w:r w:rsidRPr="00B34C29">
        <w:rPr>
          <w:rStyle w:val="hps"/>
          <w:lang w:val="en-US"/>
        </w:rPr>
        <w:t xml:space="preserve"> to work this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'official'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way</w:t>
      </w:r>
      <w:r w:rsidRPr="00B34C29">
        <w:rPr>
          <w:lang w:val="en-US"/>
        </w:rPr>
        <w:t xml:space="preserve">, we propose </w:t>
      </w:r>
      <w:r w:rsidRPr="00B34C29">
        <w:rPr>
          <w:rStyle w:val="hps"/>
          <w:lang w:val="en-US"/>
        </w:rPr>
        <w:t>to make your own GLN</w:t>
      </w:r>
      <w:r w:rsidR="002F7578">
        <w:rPr>
          <w:rStyle w:val="hps"/>
          <w:lang w:val="en-US"/>
        </w:rPr>
        <w:t xml:space="preserve">. </w:t>
      </w:r>
      <w:r w:rsidR="001B312E">
        <w:rPr>
          <w:rStyle w:val="hps"/>
          <w:lang w:val="en-US"/>
        </w:rPr>
        <w:t>Take your telephone number</w:t>
      </w:r>
      <w:r w:rsidR="00D2047E">
        <w:rPr>
          <w:rStyle w:val="hps"/>
          <w:lang w:val="en-US"/>
        </w:rPr>
        <w:t xml:space="preserve"> (for example: </w:t>
      </w:r>
      <w:r w:rsidR="00D2047E" w:rsidRPr="00B34C29">
        <w:rPr>
          <w:rStyle w:val="hps"/>
          <w:lang w:val="en-US"/>
        </w:rPr>
        <w:t>32 51 30 85 37</w:t>
      </w:r>
      <w:r w:rsidR="00D2047E">
        <w:rPr>
          <w:rStyle w:val="hps"/>
          <w:lang w:val="en-US"/>
        </w:rPr>
        <w:t xml:space="preserve">), add prefix </w:t>
      </w:r>
      <w:r w:rsidR="00CB3F11">
        <w:rPr>
          <w:rStyle w:val="hps"/>
          <w:lang w:val="en-US"/>
        </w:rPr>
        <w:t xml:space="preserve">’20…’ until  you have 12 </w:t>
      </w:r>
      <w:r w:rsidR="003305F3">
        <w:rPr>
          <w:rStyle w:val="hps"/>
          <w:lang w:val="en-US"/>
        </w:rPr>
        <w:t>d</w:t>
      </w:r>
      <w:r w:rsidR="002D1ADE">
        <w:rPr>
          <w:rStyle w:val="hps"/>
          <w:lang w:val="en-US"/>
        </w:rPr>
        <w:t>igits</w:t>
      </w:r>
      <w:r w:rsidR="00CB3F11">
        <w:rPr>
          <w:rStyle w:val="hps"/>
          <w:lang w:val="en-US"/>
        </w:rPr>
        <w:t xml:space="preserve"> (for example: 20</w:t>
      </w:r>
      <w:r w:rsidR="00CB3F11" w:rsidRPr="00B34C29">
        <w:rPr>
          <w:rStyle w:val="hps"/>
          <w:lang w:val="en-US"/>
        </w:rPr>
        <w:t>3251308537</w:t>
      </w:r>
      <w:r w:rsidR="002D1ADE">
        <w:rPr>
          <w:rStyle w:val="hps"/>
          <w:lang w:val="en-US"/>
        </w:rPr>
        <w:t xml:space="preserve">). Calculate the check digit: </w:t>
      </w:r>
      <w:hyperlink r:id="rId12" w:history="1">
        <w:r w:rsidR="000759BD" w:rsidRPr="000759BD">
          <w:rPr>
            <w:rStyle w:val="Hyperlink"/>
            <w:rFonts w:ascii="Segoe UI" w:hAnsi="Segoe UI" w:cs="Segoe UI"/>
            <w:color w:val="0052CC"/>
            <w:sz w:val="21"/>
            <w:szCs w:val="21"/>
            <w:shd w:val="clear" w:color="auto" w:fill="FFFFFF"/>
            <w:lang w:val="en-US"/>
          </w:rPr>
          <w:t>https://www.gs1.org/check-digit-calculator</w:t>
        </w:r>
      </w:hyperlink>
      <w:r w:rsidR="000759BD" w:rsidRPr="000759BD">
        <w:rPr>
          <w:lang w:val="en-US"/>
        </w:rPr>
        <w:t>.</w:t>
      </w:r>
      <w:r w:rsidR="000759BD">
        <w:rPr>
          <w:lang w:val="en-US"/>
        </w:rPr>
        <w:t xml:space="preserve"> Our GLN </w:t>
      </w:r>
      <w:r w:rsidR="00FD3C87">
        <w:rPr>
          <w:lang w:val="en-US"/>
        </w:rPr>
        <w:t>results in</w:t>
      </w:r>
      <w:r w:rsidR="000759BD">
        <w:rPr>
          <w:lang w:val="en-US"/>
        </w:rPr>
        <w:t xml:space="preserve"> </w:t>
      </w:r>
      <w:r w:rsidR="000759BD">
        <w:rPr>
          <w:rStyle w:val="hps"/>
          <w:lang w:val="en-US"/>
        </w:rPr>
        <w:t>20</w:t>
      </w:r>
      <w:r w:rsidR="000759BD" w:rsidRPr="00B34C29">
        <w:rPr>
          <w:rStyle w:val="hps"/>
          <w:lang w:val="en-US"/>
        </w:rPr>
        <w:t>3251308537</w:t>
      </w:r>
      <w:r w:rsidR="000759BD">
        <w:rPr>
          <w:rStyle w:val="hps"/>
          <w:lang w:val="en-US"/>
        </w:rPr>
        <w:t>1</w:t>
      </w:r>
    </w:p>
    <w:p w14:paraId="4D94B068" w14:textId="10376D0F" w:rsidR="0039226A" w:rsidRPr="00B34C29" w:rsidRDefault="0039226A" w:rsidP="00473B14">
      <w:pPr>
        <w:pStyle w:val="Lijstalinea"/>
        <w:ind w:left="1080"/>
        <w:rPr>
          <w:lang w:val="en-US"/>
        </w:rPr>
      </w:pPr>
    </w:p>
    <w:p w14:paraId="57352291" w14:textId="2A563A09" w:rsidR="00580172" w:rsidRPr="00CA2BAF" w:rsidRDefault="003C7D06" w:rsidP="00473B14">
      <w:pPr>
        <w:pStyle w:val="Lijstalinea"/>
        <w:ind w:left="1080"/>
        <w:rPr>
          <w:lang w:val="en-US"/>
        </w:rPr>
      </w:pPr>
      <w:r w:rsidRPr="00CA2BAF">
        <w:rPr>
          <w:lang w:val="en-US"/>
        </w:rPr>
        <w:t xml:space="preserve">It is also possible to add data about the </w:t>
      </w:r>
      <w:r w:rsidRPr="00CA2BAF">
        <w:rPr>
          <w:b/>
          <w:lang w:val="en-US"/>
        </w:rPr>
        <w:t>receiver</w:t>
      </w:r>
      <w:r w:rsidRPr="00CA2BAF">
        <w:rPr>
          <w:lang w:val="en-US"/>
        </w:rPr>
        <w:t xml:space="preserve"> (=customer) </w:t>
      </w:r>
      <w:r w:rsidR="006A5FF6" w:rsidRPr="00CA2BAF">
        <w:rPr>
          <w:lang w:val="en-US"/>
        </w:rPr>
        <w:t>of the catalog</w:t>
      </w:r>
      <w:r w:rsidRPr="00CA2BAF">
        <w:rPr>
          <w:lang w:val="en-US"/>
        </w:rPr>
        <w:t xml:space="preserve">. </w:t>
      </w:r>
      <w:proofErr w:type="spellStart"/>
      <w:r w:rsidRPr="00CA2BAF">
        <w:rPr>
          <w:b/>
          <w:lang w:val="en-US"/>
        </w:rPr>
        <w:t>CustomerID</w:t>
      </w:r>
      <w:proofErr w:type="spellEnd"/>
      <w:r w:rsidRPr="00CA2BAF">
        <w:rPr>
          <w:lang w:val="en-US"/>
        </w:rPr>
        <w:t xml:space="preserve"> </w:t>
      </w:r>
      <w:r w:rsidR="006A5FF6" w:rsidRPr="00CA2BAF">
        <w:rPr>
          <w:lang w:val="en-US"/>
        </w:rPr>
        <w:t>is</w:t>
      </w:r>
      <w:r w:rsidR="00580172" w:rsidRPr="00CA2BAF">
        <w:rPr>
          <w:lang w:val="en-US"/>
        </w:rPr>
        <w:t xml:space="preserve"> an internal ID field</w:t>
      </w:r>
      <w:r w:rsidR="00623F9A" w:rsidRPr="00CA2BAF">
        <w:rPr>
          <w:lang w:val="en-US"/>
        </w:rPr>
        <w:t xml:space="preserve"> used by the </w:t>
      </w:r>
      <w:r w:rsidR="00DA202B" w:rsidRPr="00CA2BAF">
        <w:rPr>
          <w:lang w:val="en-US"/>
        </w:rPr>
        <w:t>issuer</w:t>
      </w:r>
      <w:r w:rsidR="00580172" w:rsidRPr="00CA2BAF">
        <w:rPr>
          <w:lang w:val="en-US"/>
        </w:rPr>
        <w:t xml:space="preserve"> and not relevant</w:t>
      </w:r>
      <w:r w:rsidR="00DA202B" w:rsidRPr="00CA2BAF">
        <w:rPr>
          <w:lang w:val="en-US"/>
        </w:rPr>
        <w:t xml:space="preserve"> for the receiving party.</w:t>
      </w:r>
    </w:p>
    <w:p w14:paraId="4D94B069" w14:textId="4D171109" w:rsidR="00D803DC" w:rsidRPr="00B34C29" w:rsidRDefault="00FC2A79" w:rsidP="00473B14">
      <w:pPr>
        <w:pStyle w:val="Lijstalinea"/>
        <w:ind w:left="1080"/>
        <w:rPr>
          <w:lang w:val="en-US"/>
        </w:rPr>
      </w:pPr>
      <w:r w:rsidRPr="00CA2BAF">
        <w:rPr>
          <w:lang w:val="en-US"/>
        </w:rPr>
        <w:t xml:space="preserve">In the </w:t>
      </w:r>
      <w:r w:rsidR="003C7D06" w:rsidRPr="00CA2BAF">
        <w:rPr>
          <w:b/>
          <w:lang w:val="en-US"/>
        </w:rPr>
        <w:t>Receiver</w:t>
      </w:r>
      <w:r w:rsidRPr="00CA2BAF">
        <w:rPr>
          <w:b/>
          <w:lang w:val="en-US"/>
        </w:rPr>
        <w:t>s</w:t>
      </w:r>
      <w:r w:rsidR="003C7D06" w:rsidRPr="00CA2BAF">
        <w:rPr>
          <w:lang w:val="en-US"/>
        </w:rPr>
        <w:t xml:space="preserve"> tag</w:t>
      </w:r>
      <w:r w:rsidRPr="00CA2BAF">
        <w:rPr>
          <w:lang w:val="en-US"/>
        </w:rPr>
        <w:t xml:space="preserve">, </w:t>
      </w:r>
      <w:r w:rsidR="00D0600A" w:rsidRPr="00CA2BAF">
        <w:rPr>
          <w:lang w:val="en-US"/>
        </w:rPr>
        <w:t xml:space="preserve">you can define </w:t>
      </w:r>
      <w:r w:rsidR="003C7D06" w:rsidRPr="00CA2BAF">
        <w:rPr>
          <w:lang w:val="en-US"/>
        </w:rPr>
        <w:t xml:space="preserve">the </w:t>
      </w:r>
      <w:r w:rsidR="005515BD" w:rsidRPr="00CA2BAF">
        <w:rPr>
          <w:lang w:val="en-US"/>
        </w:rPr>
        <w:t>receivers of the catalog. This is done by adding the GLN</w:t>
      </w:r>
      <w:r w:rsidR="001834BA" w:rsidRPr="00CA2BAF">
        <w:rPr>
          <w:lang w:val="en-US"/>
        </w:rPr>
        <w:t xml:space="preserve"> of the receiving parties.</w:t>
      </w:r>
      <w:r w:rsidR="003C7D06" w:rsidRPr="00B34C29">
        <w:rPr>
          <w:lang w:val="en-US"/>
        </w:rPr>
        <w:t xml:space="preserve"> </w:t>
      </w:r>
      <w:r w:rsidR="00AF2426" w:rsidRPr="00B34C29">
        <w:rPr>
          <w:lang w:val="en-US"/>
        </w:rPr>
        <w:br/>
      </w:r>
      <w:r w:rsidR="00AF2426" w:rsidRPr="00B34C29">
        <w:rPr>
          <w:rStyle w:val="hps"/>
          <w:b/>
          <w:lang w:val="en-US"/>
        </w:rPr>
        <w:t>Currency</w:t>
      </w:r>
      <w:r w:rsidR="007642C9" w:rsidRPr="00B34C29">
        <w:rPr>
          <w:lang w:val="en-US"/>
        </w:rPr>
        <w:t xml:space="preserve"> =</w:t>
      </w:r>
      <w:r w:rsidR="00AF2426" w:rsidRPr="00B34C29">
        <w:rPr>
          <w:lang w:val="en-US"/>
        </w:rPr>
        <w:t xml:space="preserve"> the </w:t>
      </w:r>
      <w:r w:rsidR="00AF2426" w:rsidRPr="00B34C29">
        <w:rPr>
          <w:rStyle w:val="hps"/>
          <w:lang w:val="en-US"/>
        </w:rPr>
        <w:t>currency</w:t>
      </w:r>
      <w:r w:rsidR="00AF2426" w:rsidRPr="00B34C29">
        <w:rPr>
          <w:lang w:val="en-US"/>
        </w:rPr>
        <w:t xml:space="preserve"> </w:t>
      </w:r>
      <w:r w:rsidR="00AF2426" w:rsidRPr="00B34C29">
        <w:rPr>
          <w:rStyle w:val="hps"/>
          <w:lang w:val="en-US"/>
        </w:rPr>
        <w:t>codes of the</w:t>
      </w:r>
      <w:r w:rsidR="00AF2426" w:rsidRPr="00B34C29">
        <w:rPr>
          <w:lang w:val="en-US"/>
        </w:rPr>
        <w:t xml:space="preserve"> </w:t>
      </w:r>
      <w:r w:rsidR="00AF2426" w:rsidRPr="00B34C29">
        <w:rPr>
          <w:rStyle w:val="hps"/>
          <w:lang w:val="en-US"/>
        </w:rPr>
        <w:t>catalog</w:t>
      </w:r>
      <w:r w:rsidR="00AF2426" w:rsidRPr="00B34C29">
        <w:rPr>
          <w:lang w:val="en-US"/>
        </w:rPr>
        <w:t xml:space="preserve">. </w:t>
      </w:r>
      <w:r w:rsidR="00AF2426" w:rsidRPr="00B34C29">
        <w:rPr>
          <w:rStyle w:val="hps"/>
          <w:lang w:val="en-US"/>
        </w:rPr>
        <w:t>These are</w:t>
      </w:r>
      <w:r w:rsidR="00AF2426" w:rsidRPr="00B34C29">
        <w:rPr>
          <w:lang w:val="en-US"/>
        </w:rPr>
        <w:t xml:space="preserve"> </w:t>
      </w:r>
      <w:r w:rsidR="00AF2426" w:rsidRPr="00B34C29">
        <w:rPr>
          <w:rStyle w:val="hps"/>
          <w:lang w:val="en-US"/>
        </w:rPr>
        <w:t>ISO</w:t>
      </w:r>
      <w:r w:rsidR="00AF2426" w:rsidRPr="00B34C29">
        <w:rPr>
          <w:lang w:val="en-US"/>
        </w:rPr>
        <w:t xml:space="preserve"> </w:t>
      </w:r>
      <w:r w:rsidR="00AF2426" w:rsidRPr="00B34C29">
        <w:rPr>
          <w:rStyle w:val="hps"/>
          <w:lang w:val="en-US"/>
        </w:rPr>
        <w:t>codes.</w:t>
      </w:r>
      <w:r w:rsidR="00AF2426" w:rsidRPr="00B34C29">
        <w:rPr>
          <w:lang w:val="en-US"/>
        </w:rPr>
        <w:t xml:space="preserve"> </w:t>
      </w:r>
      <w:r w:rsidR="00AF2426" w:rsidRPr="00B34C29">
        <w:rPr>
          <w:rStyle w:val="hps"/>
          <w:b/>
          <w:lang w:val="en-US"/>
        </w:rPr>
        <w:t>Sales Price</w:t>
      </w:r>
      <w:r w:rsidR="00AF2426" w:rsidRPr="00B34C29">
        <w:rPr>
          <w:lang w:val="en-US"/>
        </w:rPr>
        <w:t xml:space="preserve"> </w:t>
      </w:r>
      <w:r w:rsidR="00AF2426" w:rsidRPr="00B34C29">
        <w:rPr>
          <w:rStyle w:val="hps"/>
          <w:lang w:val="en-US"/>
        </w:rPr>
        <w:t>=</w:t>
      </w:r>
      <w:r w:rsidR="00AF2426" w:rsidRPr="00B34C29">
        <w:rPr>
          <w:lang w:val="en-US"/>
        </w:rPr>
        <w:t xml:space="preserve"> </w:t>
      </w:r>
      <w:r w:rsidR="00AF2426" w:rsidRPr="00B34C29">
        <w:rPr>
          <w:rStyle w:val="hps"/>
          <w:lang w:val="en-US"/>
        </w:rPr>
        <w:t>retailers</w:t>
      </w:r>
      <w:r w:rsidR="00AF2426" w:rsidRPr="00B34C29">
        <w:rPr>
          <w:lang w:val="en-US"/>
        </w:rPr>
        <w:t xml:space="preserve"> </w:t>
      </w:r>
      <w:r w:rsidR="00AF2426" w:rsidRPr="00B34C29">
        <w:rPr>
          <w:rStyle w:val="hps"/>
          <w:lang w:val="en-US"/>
        </w:rPr>
        <w:t>price</w:t>
      </w:r>
      <w:r w:rsidR="00AF2426" w:rsidRPr="00B34C29">
        <w:rPr>
          <w:lang w:val="en-US"/>
        </w:rPr>
        <w:t xml:space="preserve"> </w:t>
      </w:r>
      <w:r w:rsidR="00AF2426" w:rsidRPr="00B34C29">
        <w:rPr>
          <w:rStyle w:val="hps"/>
          <w:lang w:val="en-US"/>
        </w:rPr>
        <w:t>excl.</w:t>
      </w:r>
      <w:r w:rsidR="00AF2426" w:rsidRPr="00B34C29">
        <w:rPr>
          <w:lang w:val="en-US"/>
        </w:rPr>
        <w:t xml:space="preserve"> </w:t>
      </w:r>
      <w:r w:rsidR="00AF2426" w:rsidRPr="00B34C29">
        <w:rPr>
          <w:rStyle w:val="hps"/>
          <w:lang w:val="en-US"/>
        </w:rPr>
        <w:t>VAT</w:t>
      </w:r>
      <w:r w:rsidR="007642C9" w:rsidRPr="00B34C29">
        <w:rPr>
          <w:rStyle w:val="hps"/>
          <w:lang w:val="en-US"/>
        </w:rPr>
        <w:t>.</w:t>
      </w:r>
      <w:r w:rsidR="00AF2426" w:rsidRPr="00B34C29">
        <w:rPr>
          <w:lang w:val="en-US"/>
        </w:rPr>
        <w:t xml:space="preserve"> </w:t>
      </w:r>
      <w:r w:rsidR="00AF2426" w:rsidRPr="00B34C29">
        <w:rPr>
          <w:rStyle w:val="hps"/>
          <w:b/>
          <w:lang w:val="en-US"/>
        </w:rPr>
        <w:t>Retail</w:t>
      </w:r>
      <w:r w:rsidR="00AF2426" w:rsidRPr="00B34C29">
        <w:rPr>
          <w:b/>
          <w:lang w:val="en-US"/>
        </w:rPr>
        <w:t xml:space="preserve"> </w:t>
      </w:r>
      <w:r w:rsidR="00AF2426" w:rsidRPr="00B34C29">
        <w:rPr>
          <w:rStyle w:val="hps"/>
          <w:b/>
          <w:lang w:val="en-US"/>
        </w:rPr>
        <w:t>Price</w:t>
      </w:r>
      <w:r w:rsidR="00AF2426" w:rsidRPr="00B34C29">
        <w:rPr>
          <w:rStyle w:val="hps"/>
          <w:lang w:val="en-US"/>
        </w:rPr>
        <w:t xml:space="preserve"> =</w:t>
      </w:r>
      <w:r w:rsidR="00AF2426" w:rsidRPr="00B34C29">
        <w:rPr>
          <w:lang w:val="en-US"/>
        </w:rPr>
        <w:t xml:space="preserve"> </w:t>
      </w:r>
      <w:r w:rsidR="00AF2426" w:rsidRPr="00B34C29">
        <w:rPr>
          <w:rStyle w:val="hps"/>
          <w:lang w:val="en-US"/>
        </w:rPr>
        <w:t>consumer</w:t>
      </w:r>
      <w:r w:rsidR="00AF2426" w:rsidRPr="00B34C29">
        <w:rPr>
          <w:lang w:val="en-US"/>
        </w:rPr>
        <w:t xml:space="preserve"> </w:t>
      </w:r>
      <w:r w:rsidR="00FB4E45" w:rsidRPr="00B34C29">
        <w:rPr>
          <w:rStyle w:val="hps"/>
          <w:lang w:val="en-US"/>
        </w:rPr>
        <w:t>price</w:t>
      </w:r>
      <w:r w:rsidR="00AF2426" w:rsidRPr="00B34C29">
        <w:rPr>
          <w:lang w:val="en-US"/>
        </w:rPr>
        <w:t xml:space="preserve"> </w:t>
      </w:r>
      <w:r w:rsidR="00AF2426" w:rsidRPr="00B34C29">
        <w:rPr>
          <w:rStyle w:val="hps"/>
          <w:lang w:val="en-US"/>
        </w:rPr>
        <w:t>incl</w:t>
      </w:r>
      <w:r w:rsidR="00AF2426" w:rsidRPr="00B34C29">
        <w:rPr>
          <w:lang w:val="en-US"/>
        </w:rPr>
        <w:t xml:space="preserve">. </w:t>
      </w:r>
      <w:r w:rsidR="00AF2426" w:rsidRPr="00B34C29">
        <w:rPr>
          <w:rStyle w:val="hps"/>
          <w:lang w:val="en-US"/>
        </w:rPr>
        <w:t>VAT.</w:t>
      </w:r>
      <w:r w:rsidR="00AF2426" w:rsidRPr="00B34C29">
        <w:rPr>
          <w:lang w:val="en-US"/>
        </w:rPr>
        <w:br/>
      </w:r>
      <w:r w:rsidR="00AF2426" w:rsidRPr="00B34C29">
        <w:rPr>
          <w:rStyle w:val="hps"/>
          <w:lang w:val="en-US"/>
        </w:rPr>
        <w:t>Default</w:t>
      </w:r>
      <w:r w:rsidR="00AF2426" w:rsidRPr="00B34C29">
        <w:rPr>
          <w:lang w:val="en-US"/>
        </w:rPr>
        <w:t xml:space="preserve"> </w:t>
      </w:r>
      <w:r w:rsidR="00AF2426" w:rsidRPr="00B34C29">
        <w:rPr>
          <w:rStyle w:val="hps"/>
          <w:b/>
          <w:lang w:val="en-US"/>
        </w:rPr>
        <w:t>Language</w:t>
      </w:r>
      <w:r w:rsidR="00AF2426" w:rsidRPr="00B34C29">
        <w:rPr>
          <w:rStyle w:val="hps"/>
          <w:lang w:val="en-US"/>
        </w:rPr>
        <w:t xml:space="preserve"> is the</w:t>
      </w:r>
      <w:r w:rsidR="00AF2426" w:rsidRPr="00B34C29">
        <w:rPr>
          <w:lang w:val="en-US"/>
        </w:rPr>
        <w:t xml:space="preserve"> </w:t>
      </w:r>
      <w:r w:rsidR="00AF2426" w:rsidRPr="00B34C29">
        <w:rPr>
          <w:rStyle w:val="hps"/>
          <w:lang w:val="en-US"/>
        </w:rPr>
        <w:t xml:space="preserve">default language </w:t>
      </w:r>
      <w:r w:rsidR="00FB4E45" w:rsidRPr="00B34C29">
        <w:rPr>
          <w:rStyle w:val="hps"/>
          <w:lang w:val="en-US"/>
        </w:rPr>
        <w:t>used in</w:t>
      </w:r>
      <w:r w:rsidR="00AF2426" w:rsidRPr="00B34C29">
        <w:rPr>
          <w:rStyle w:val="hps"/>
          <w:lang w:val="en-US"/>
        </w:rPr>
        <w:t xml:space="preserve"> the</w:t>
      </w:r>
      <w:r w:rsidR="00AF2426" w:rsidRPr="00B34C29">
        <w:rPr>
          <w:lang w:val="en-US"/>
        </w:rPr>
        <w:t xml:space="preserve"> </w:t>
      </w:r>
      <w:r w:rsidR="00AF2426" w:rsidRPr="00B34C29">
        <w:rPr>
          <w:rStyle w:val="hps"/>
          <w:lang w:val="en-US"/>
        </w:rPr>
        <w:t>catalog</w:t>
      </w:r>
      <w:r w:rsidR="00AF2426" w:rsidRPr="00B34C29">
        <w:rPr>
          <w:lang w:val="en-US"/>
        </w:rPr>
        <w:t xml:space="preserve"> </w:t>
      </w:r>
      <w:r w:rsidR="00AF2426" w:rsidRPr="00B34C29">
        <w:rPr>
          <w:rStyle w:val="hps"/>
          <w:lang w:val="en-US"/>
        </w:rPr>
        <w:t>(</w:t>
      </w:r>
      <w:proofErr w:type="spellStart"/>
      <w:r w:rsidR="00AF2426" w:rsidRPr="00B34C29">
        <w:rPr>
          <w:rStyle w:val="hps"/>
          <w:lang w:val="en-US"/>
        </w:rPr>
        <w:t>ie</w:t>
      </w:r>
      <w:proofErr w:type="spellEnd"/>
      <w:r w:rsidR="00AF2426" w:rsidRPr="00B34C29">
        <w:rPr>
          <w:lang w:val="en-US"/>
        </w:rPr>
        <w:t xml:space="preserve"> </w:t>
      </w:r>
      <w:r w:rsidR="00AF2426" w:rsidRPr="00B34C29">
        <w:rPr>
          <w:rStyle w:val="hps"/>
          <w:lang w:val="en-US"/>
        </w:rPr>
        <w:t>the definitions</w:t>
      </w:r>
      <w:r w:rsidR="00AF2426" w:rsidRPr="00B34C29">
        <w:rPr>
          <w:lang w:val="en-US"/>
        </w:rPr>
        <w:t xml:space="preserve"> </w:t>
      </w:r>
      <w:r w:rsidR="00AF2426" w:rsidRPr="00B34C29">
        <w:rPr>
          <w:rStyle w:val="hps"/>
          <w:lang w:val="en-US"/>
        </w:rPr>
        <w:t>of</w:t>
      </w:r>
      <w:r w:rsidR="00AF2426" w:rsidRPr="00B34C29">
        <w:rPr>
          <w:lang w:val="en-US"/>
        </w:rPr>
        <w:t xml:space="preserve"> </w:t>
      </w:r>
      <w:r w:rsidR="009F4F2E" w:rsidRPr="00B34C29">
        <w:rPr>
          <w:rStyle w:val="hps"/>
          <w:lang w:val="en-US"/>
        </w:rPr>
        <w:t>the products</w:t>
      </w:r>
      <w:r w:rsidR="00AF2426" w:rsidRPr="00B34C29">
        <w:rPr>
          <w:rStyle w:val="hps"/>
          <w:lang w:val="en-US"/>
        </w:rPr>
        <w:t>,</w:t>
      </w:r>
      <w:r w:rsidR="00AF2426" w:rsidRPr="00B34C29">
        <w:rPr>
          <w:lang w:val="en-US"/>
        </w:rPr>
        <w:t xml:space="preserve"> </w:t>
      </w:r>
      <w:r w:rsidR="00AF2426" w:rsidRPr="00B34C29">
        <w:rPr>
          <w:rStyle w:val="hps"/>
          <w:lang w:val="en-US"/>
        </w:rPr>
        <w:t>option</w:t>
      </w:r>
      <w:r w:rsidR="00AF2426" w:rsidRPr="00B34C29">
        <w:rPr>
          <w:lang w:val="en-US"/>
        </w:rPr>
        <w:t xml:space="preserve"> </w:t>
      </w:r>
      <w:r w:rsidR="00AF2426" w:rsidRPr="00B34C29">
        <w:rPr>
          <w:rStyle w:val="hps"/>
          <w:lang w:val="en-US"/>
        </w:rPr>
        <w:t>values, ...)</w:t>
      </w:r>
      <w:r w:rsidR="00AF2426" w:rsidRPr="00B34C29">
        <w:rPr>
          <w:lang w:val="en-US"/>
        </w:rPr>
        <w:t xml:space="preserve">. </w:t>
      </w:r>
      <w:r w:rsidR="00AF2426" w:rsidRPr="00B34C29">
        <w:rPr>
          <w:rStyle w:val="hps"/>
          <w:lang w:val="en-US"/>
        </w:rPr>
        <w:t xml:space="preserve">This </w:t>
      </w:r>
      <w:r w:rsidR="00FB4E45" w:rsidRPr="00B34C29">
        <w:rPr>
          <w:rStyle w:val="hps"/>
          <w:lang w:val="en-US"/>
        </w:rPr>
        <w:t>must</w:t>
      </w:r>
      <w:r w:rsidR="00AF2426" w:rsidRPr="00B34C29">
        <w:rPr>
          <w:rStyle w:val="hps"/>
          <w:lang w:val="en-US"/>
        </w:rPr>
        <w:t xml:space="preserve"> be an</w:t>
      </w:r>
      <w:r w:rsidR="00AF2426" w:rsidRPr="00B34C29">
        <w:rPr>
          <w:lang w:val="en-US"/>
        </w:rPr>
        <w:t xml:space="preserve"> </w:t>
      </w:r>
      <w:r w:rsidR="00AF2426" w:rsidRPr="00B34C29">
        <w:rPr>
          <w:rStyle w:val="hps"/>
          <w:lang w:val="en-US"/>
        </w:rPr>
        <w:t>ISO language code</w:t>
      </w:r>
      <w:r w:rsidR="00AF2426" w:rsidRPr="00B34C29">
        <w:rPr>
          <w:lang w:val="en-US"/>
        </w:rPr>
        <w:t>.</w:t>
      </w:r>
    </w:p>
    <w:p w14:paraId="4D94B06A" w14:textId="77777777" w:rsidR="00AF2426" w:rsidRPr="00FB4E45" w:rsidRDefault="00AF2426" w:rsidP="00473B14">
      <w:pPr>
        <w:pStyle w:val="Lijstalinea"/>
        <w:ind w:left="1080"/>
        <w:rPr>
          <w:lang w:val="en-US"/>
        </w:rPr>
      </w:pPr>
    </w:p>
    <w:p w14:paraId="4D94B06B" w14:textId="77777777" w:rsidR="00473B14" w:rsidRPr="009F4F2E" w:rsidRDefault="00AF2426" w:rsidP="00473B14">
      <w:pPr>
        <w:pStyle w:val="Lijstalinea"/>
        <w:ind w:left="1080"/>
        <w:rPr>
          <w:lang w:val="en-US"/>
        </w:rPr>
      </w:pPr>
      <w:r w:rsidRPr="009F4F2E">
        <w:rPr>
          <w:lang w:val="en-US"/>
        </w:rPr>
        <w:t>Example</w:t>
      </w:r>
      <w:r w:rsidR="00473B14" w:rsidRPr="009F4F2E">
        <w:rPr>
          <w:lang w:val="en-US"/>
        </w:rPr>
        <w:t>:</w:t>
      </w:r>
    </w:p>
    <w:p w14:paraId="4D94B06C" w14:textId="77777777" w:rsidR="00496E88" w:rsidRPr="00B34C29" w:rsidRDefault="00496E88" w:rsidP="00496E88">
      <w:pPr>
        <w:spacing w:line="240" w:lineRule="auto"/>
        <w:ind w:left="372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General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06D" w14:textId="77777777" w:rsidR="00496E88" w:rsidRPr="00B34C29" w:rsidRDefault="00496E88" w:rsidP="00496E88">
      <w:pPr>
        <w:spacing w:line="240" w:lineRule="auto"/>
        <w:ind w:left="708" w:firstLine="708"/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</w:pP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Sender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06E" w14:textId="77777777" w:rsidR="00496E88" w:rsidRPr="00B34C29" w:rsidRDefault="00496E88" w:rsidP="00496E88">
      <w:pPr>
        <w:spacing w:line="240" w:lineRule="auto"/>
        <w:ind w:left="708" w:firstLine="708"/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</w:pP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ab/>
        <w:t>&lt;</w:t>
      </w:r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ID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 w:rsidRPr="00B34C29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2003151308537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ID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06F" w14:textId="77777777" w:rsidR="00496E88" w:rsidRPr="00B34C29" w:rsidRDefault="00496E88" w:rsidP="00496E88">
      <w:pPr>
        <w:spacing w:line="240" w:lineRule="auto"/>
        <w:ind w:left="1416" w:firstLine="708"/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</w:pP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Name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 w:rsidR="007642C9" w:rsidRPr="00B34C29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Supplier name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Name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070" w14:textId="77777777" w:rsidR="00093299" w:rsidRPr="00ED56A9" w:rsidRDefault="00093299" w:rsidP="003C7D06">
      <w:pPr>
        <w:spacing w:line="240" w:lineRule="auto"/>
        <w:ind w:left="1416" w:firstLine="708"/>
        <w:rPr>
          <w:rFonts w:ascii="Verdana" w:eastAsia="Times New Roman" w:hAnsi="Verdana" w:cs="Times New Roman"/>
          <w:color w:val="0000FF"/>
          <w:sz w:val="16"/>
          <w:szCs w:val="16"/>
          <w:lang w:eastAsia="nl-BE"/>
        </w:rPr>
      </w:pPr>
      <w:r w:rsidRPr="00ED56A9">
        <w:rPr>
          <w:rFonts w:ascii="Verdana" w:eastAsia="Times New Roman" w:hAnsi="Verdana" w:cs="Times New Roman"/>
          <w:color w:val="0000FF"/>
          <w:sz w:val="16"/>
          <w:szCs w:val="16"/>
          <w:lang w:eastAsia="nl-BE"/>
        </w:rPr>
        <w:t>&lt;</w:t>
      </w:r>
      <w:r w:rsidRPr="00ED56A9">
        <w:rPr>
          <w:rFonts w:ascii="Verdana" w:eastAsia="Times New Roman" w:hAnsi="Verdana" w:cs="Times New Roman"/>
          <w:color w:val="990000"/>
          <w:sz w:val="16"/>
          <w:szCs w:val="16"/>
          <w:lang w:eastAsia="nl-BE"/>
        </w:rPr>
        <w:t>GLN</w:t>
      </w:r>
      <w:r w:rsidRPr="00ED56A9">
        <w:rPr>
          <w:rFonts w:ascii="Verdana" w:eastAsia="Times New Roman" w:hAnsi="Verdana" w:cs="Times New Roman"/>
          <w:color w:val="0000FF"/>
          <w:sz w:val="16"/>
          <w:szCs w:val="16"/>
          <w:lang w:eastAsia="nl-BE"/>
        </w:rPr>
        <w:t>&gt;</w:t>
      </w:r>
      <w:r w:rsidRPr="00ED56A9">
        <w:rPr>
          <w:rFonts w:ascii="Verdana" w:eastAsia="Times New Roman" w:hAnsi="Verdana" w:cs="Times New Roman"/>
          <w:b/>
          <w:bCs/>
          <w:sz w:val="16"/>
          <w:szCs w:val="16"/>
          <w:lang w:eastAsia="nl-BE"/>
        </w:rPr>
        <w:t>2003251308537</w:t>
      </w:r>
      <w:r w:rsidRPr="00ED56A9">
        <w:rPr>
          <w:rFonts w:ascii="Verdana" w:eastAsia="Times New Roman" w:hAnsi="Verdana" w:cs="Times New Roman"/>
          <w:color w:val="0000FF"/>
          <w:sz w:val="16"/>
          <w:szCs w:val="16"/>
          <w:lang w:eastAsia="nl-BE"/>
        </w:rPr>
        <w:t>&lt;/</w:t>
      </w:r>
      <w:r w:rsidRPr="00ED56A9">
        <w:rPr>
          <w:rFonts w:ascii="Verdana" w:eastAsia="Times New Roman" w:hAnsi="Verdana" w:cs="Times New Roman"/>
          <w:color w:val="990000"/>
          <w:sz w:val="16"/>
          <w:szCs w:val="16"/>
          <w:lang w:eastAsia="nl-BE"/>
        </w:rPr>
        <w:t>GLN</w:t>
      </w:r>
      <w:r w:rsidRPr="00ED56A9">
        <w:rPr>
          <w:rFonts w:ascii="Verdana" w:eastAsia="Times New Roman" w:hAnsi="Verdana" w:cs="Times New Roman"/>
          <w:color w:val="0000FF"/>
          <w:sz w:val="16"/>
          <w:szCs w:val="16"/>
          <w:lang w:eastAsia="nl-BE"/>
        </w:rPr>
        <w:t>&gt;</w:t>
      </w:r>
    </w:p>
    <w:p w14:paraId="4D94B071" w14:textId="77777777" w:rsidR="00132E53" w:rsidRPr="00ED56A9" w:rsidRDefault="00132E53" w:rsidP="00132E53">
      <w:pPr>
        <w:spacing w:line="240" w:lineRule="auto"/>
        <w:ind w:left="1416" w:firstLine="708"/>
        <w:rPr>
          <w:del w:id="0" w:author="Jonathan Markey" w:date="2019-11-07T15:13:00Z"/>
          <w:rFonts w:ascii="Verdana" w:eastAsia="Times New Roman" w:hAnsi="Verdana" w:cs="Times New Roman"/>
          <w:color w:val="0000FF"/>
          <w:sz w:val="16"/>
          <w:szCs w:val="16"/>
          <w:lang w:eastAsia="nl-BE"/>
        </w:rPr>
      </w:pPr>
    </w:p>
    <w:p w14:paraId="4D94B072" w14:textId="77777777" w:rsidR="00496E88" w:rsidRPr="007E3743" w:rsidRDefault="00496E88" w:rsidP="00496E88">
      <w:pPr>
        <w:spacing w:line="240" w:lineRule="auto"/>
        <w:ind w:left="708" w:firstLine="708"/>
        <w:rPr>
          <w:rFonts w:ascii="Verdana" w:hAnsi="Verdana"/>
          <w:color w:val="0000FF"/>
          <w:sz w:val="16"/>
          <w:lang w:val="en-US"/>
        </w:rPr>
      </w:pPr>
      <w:r w:rsidRPr="00560B23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/</w:t>
      </w:r>
      <w:r w:rsidRPr="00560B23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Sender</w:t>
      </w:r>
      <w:r w:rsidRPr="00560B23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073" w14:textId="77777777" w:rsidR="003C7D06" w:rsidRPr="00CA2BAF" w:rsidRDefault="003C7D06" w:rsidP="003C7D06">
      <w:pPr>
        <w:spacing w:line="240" w:lineRule="auto"/>
        <w:ind w:left="708" w:firstLine="708"/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</w:pPr>
      <w:r w:rsidRPr="00CA2BAF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proofErr w:type="spellStart"/>
      <w:r w:rsidRPr="00CA2BAF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CustomerID</w:t>
      </w:r>
      <w:proofErr w:type="spellEnd"/>
      <w:r w:rsidRPr="00CA2BAF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 w:rsidRPr="00CA2BAF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XX</w:t>
      </w:r>
      <w:r w:rsidRPr="00CA2BAF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 w:rsidRPr="00CA2BAF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 xml:space="preserve"> </w:t>
      </w:r>
      <w:proofErr w:type="spellStart"/>
      <w:r w:rsidRPr="00CA2BAF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CustomerID</w:t>
      </w:r>
      <w:proofErr w:type="spellEnd"/>
      <w:r w:rsidRPr="00CA2BAF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074" w14:textId="77777777" w:rsidR="003C7D06" w:rsidRPr="00CA2BAF" w:rsidRDefault="003C7D06" w:rsidP="003C7D06">
      <w:pPr>
        <w:spacing w:line="240" w:lineRule="auto"/>
        <w:ind w:left="708" w:firstLine="708"/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</w:pPr>
      <w:r w:rsidRPr="00CA2BAF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 w:rsidR="00F13C46" w:rsidRPr="00CA2BAF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Receiver</w:t>
      </w:r>
      <w:r w:rsidR="00303ECF" w:rsidRPr="00CA2BAF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s</w:t>
      </w:r>
      <w:r w:rsidRPr="00CA2BAF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075" w14:textId="77777777" w:rsidR="003C7D06" w:rsidRPr="00CA2BAF" w:rsidRDefault="003C7D06" w:rsidP="003C7D06">
      <w:pPr>
        <w:spacing w:line="240" w:lineRule="auto"/>
        <w:ind w:left="1416" w:firstLine="708"/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</w:pPr>
      <w:r w:rsidRPr="00CA2BAF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&lt;</w:t>
      </w:r>
      <w:r w:rsidRPr="00CA2BAF">
        <w:rPr>
          <w:rFonts w:ascii="Verdana" w:eastAsia="Times New Roman" w:hAnsi="Verdana" w:cs="Times New Roman"/>
          <w:color w:val="990000"/>
          <w:sz w:val="16"/>
          <w:szCs w:val="16"/>
          <w:lang w:val="fr-BE" w:eastAsia="nl-BE"/>
        </w:rPr>
        <w:t>GLN</w:t>
      </w:r>
      <w:r w:rsidRPr="00CA2BAF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&gt;</w:t>
      </w:r>
      <w:r w:rsidRPr="00CA2BAF">
        <w:rPr>
          <w:rFonts w:ascii="Verdana" w:eastAsia="Times New Roman" w:hAnsi="Verdana" w:cs="Times New Roman"/>
          <w:b/>
          <w:bCs/>
          <w:sz w:val="16"/>
          <w:szCs w:val="16"/>
          <w:lang w:val="fr-BE" w:eastAsia="nl-BE"/>
        </w:rPr>
        <w:t>2003251308538</w:t>
      </w:r>
      <w:r w:rsidRPr="00CA2BAF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&lt;/</w:t>
      </w:r>
      <w:r w:rsidRPr="00CA2BAF">
        <w:rPr>
          <w:rFonts w:ascii="Verdana" w:eastAsia="Times New Roman" w:hAnsi="Verdana" w:cs="Times New Roman"/>
          <w:color w:val="990000"/>
          <w:sz w:val="16"/>
          <w:szCs w:val="16"/>
          <w:lang w:val="fr-BE" w:eastAsia="nl-BE"/>
        </w:rPr>
        <w:t>GLN</w:t>
      </w:r>
      <w:r w:rsidRPr="00CA2BAF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&gt;</w:t>
      </w:r>
    </w:p>
    <w:p w14:paraId="4D94B076" w14:textId="77777777" w:rsidR="003C7D06" w:rsidRPr="00B34C29" w:rsidRDefault="003C7D06" w:rsidP="003C7D06">
      <w:pPr>
        <w:spacing w:line="240" w:lineRule="auto"/>
        <w:ind w:left="708" w:firstLine="708"/>
        <w:rPr>
          <w:rFonts w:ascii="Verdana" w:eastAsia="Times New Roman" w:hAnsi="Verdana" w:cs="Times New Roman"/>
          <w:sz w:val="16"/>
          <w:szCs w:val="16"/>
          <w:lang w:val="fr-BE" w:eastAsia="nl-BE"/>
        </w:rPr>
      </w:pPr>
      <w:r w:rsidRPr="00CA2BAF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&lt;/</w:t>
      </w:r>
      <w:r w:rsidR="00F13C46" w:rsidRPr="00CA2BAF">
        <w:rPr>
          <w:rFonts w:ascii="Verdana" w:eastAsia="Times New Roman" w:hAnsi="Verdana" w:cs="Times New Roman"/>
          <w:color w:val="990000"/>
          <w:sz w:val="16"/>
          <w:szCs w:val="16"/>
          <w:lang w:val="fr-BE" w:eastAsia="nl-BE"/>
        </w:rPr>
        <w:t xml:space="preserve"> </w:t>
      </w:r>
      <w:proofErr w:type="spellStart"/>
      <w:r w:rsidR="00F13C46" w:rsidRPr="00CA2BAF">
        <w:rPr>
          <w:rFonts w:ascii="Verdana" w:eastAsia="Times New Roman" w:hAnsi="Verdana" w:cs="Times New Roman"/>
          <w:color w:val="990000"/>
          <w:sz w:val="16"/>
          <w:szCs w:val="16"/>
          <w:lang w:val="fr-BE" w:eastAsia="nl-BE"/>
        </w:rPr>
        <w:t>Receiver</w:t>
      </w:r>
      <w:r w:rsidR="00303ECF" w:rsidRPr="00CA2BAF">
        <w:rPr>
          <w:rFonts w:ascii="Verdana" w:eastAsia="Times New Roman" w:hAnsi="Verdana" w:cs="Times New Roman"/>
          <w:color w:val="990000"/>
          <w:sz w:val="16"/>
          <w:szCs w:val="16"/>
          <w:lang w:val="fr-BE" w:eastAsia="nl-BE"/>
        </w:rPr>
        <w:t>s</w:t>
      </w:r>
      <w:proofErr w:type="spellEnd"/>
      <w:r w:rsidRPr="00CA2BAF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&gt;</w:t>
      </w:r>
    </w:p>
    <w:p w14:paraId="4D94B077" w14:textId="77777777" w:rsidR="00496E88" w:rsidRPr="00B34C29" w:rsidRDefault="00496E88" w:rsidP="00496E88">
      <w:pPr>
        <w:spacing w:line="240" w:lineRule="auto"/>
        <w:ind w:left="708" w:firstLine="708"/>
        <w:rPr>
          <w:rFonts w:ascii="Verdana" w:eastAsia="Times New Roman" w:hAnsi="Verdana" w:cs="Times New Roman"/>
          <w:sz w:val="16"/>
          <w:szCs w:val="16"/>
          <w:lang w:val="fr-BE" w:eastAsia="nl-BE"/>
        </w:rPr>
      </w:pP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&lt;</w:t>
      </w:r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fr-BE" w:eastAsia="nl-BE"/>
        </w:rPr>
        <w:t>Version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&gt;</w:t>
      </w:r>
      <w:proofErr w:type="spellStart"/>
      <w:r w:rsidRPr="00B34C29">
        <w:rPr>
          <w:rFonts w:ascii="Verdana" w:eastAsia="Times New Roman" w:hAnsi="Verdana" w:cs="Times New Roman"/>
          <w:b/>
          <w:bCs/>
          <w:sz w:val="16"/>
          <w:szCs w:val="16"/>
          <w:lang w:val="fr-BE" w:eastAsia="nl-BE"/>
        </w:rPr>
        <w:t>Catalog</w:t>
      </w:r>
      <w:proofErr w:type="spellEnd"/>
      <w:r w:rsidRPr="00B34C29">
        <w:rPr>
          <w:rFonts w:ascii="Verdana" w:eastAsia="Times New Roman" w:hAnsi="Verdana" w:cs="Times New Roman"/>
          <w:b/>
          <w:bCs/>
          <w:sz w:val="16"/>
          <w:szCs w:val="16"/>
          <w:lang w:val="fr-BE" w:eastAsia="nl-BE"/>
        </w:rPr>
        <w:t xml:space="preserve"> v201106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&lt;/</w:t>
      </w:r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fr-BE" w:eastAsia="nl-BE"/>
        </w:rPr>
        <w:t>Version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&gt;</w:t>
      </w:r>
    </w:p>
    <w:p w14:paraId="4D94B078" w14:textId="77777777" w:rsidR="00496E88" w:rsidRPr="00560B23" w:rsidRDefault="00496E88" w:rsidP="00496E88">
      <w:pPr>
        <w:spacing w:line="240" w:lineRule="auto"/>
        <w:ind w:left="708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560B23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proofErr w:type="spellStart"/>
      <w:r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V</w:t>
      </w:r>
      <w:r w:rsidRPr="00560B23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alidfrom</w:t>
      </w:r>
      <w:proofErr w:type="spellEnd"/>
      <w:r w:rsidRPr="00560B23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20110101</w:t>
      </w:r>
      <w:r w:rsidRPr="00560B23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/</w:t>
      </w:r>
      <w:proofErr w:type="spellStart"/>
      <w:r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V</w:t>
      </w:r>
      <w:r w:rsidRPr="00560B23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alidfrom</w:t>
      </w:r>
      <w:proofErr w:type="spellEnd"/>
      <w:r w:rsidRPr="00560B23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079" w14:textId="77777777" w:rsidR="00496E88" w:rsidRPr="00560B23" w:rsidRDefault="00496E88" w:rsidP="00496E88">
      <w:pPr>
        <w:spacing w:line="240" w:lineRule="auto"/>
        <w:ind w:left="708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560B23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proofErr w:type="spellStart"/>
      <w:r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V</w:t>
      </w:r>
      <w:r w:rsidRPr="00560B23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alidto</w:t>
      </w:r>
      <w:proofErr w:type="spellEnd"/>
      <w:r w:rsidRPr="00560B23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20111231</w:t>
      </w:r>
      <w:r w:rsidRPr="00560B23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/</w:t>
      </w:r>
      <w:proofErr w:type="spellStart"/>
      <w:r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V</w:t>
      </w:r>
      <w:r w:rsidRPr="00560B23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alidto</w:t>
      </w:r>
      <w:proofErr w:type="spellEnd"/>
      <w:r w:rsidRPr="00560B23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07A" w14:textId="77777777" w:rsidR="00093299" w:rsidRPr="00093299" w:rsidRDefault="00093299" w:rsidP="00093299">
      <w:pPr>
        <w:ind w:left="708" w:firstLine="708"/>
        <w:rPr>
          <w:rFonts w:ascii="Verdana" w:hAnsi="Verdana"/>
          <w:sz w:val="16"/>
          <w:szCs w:val="20"/>
          <w:lang w:val="en-US"/>
        </w:rPr>
      </w:pPr>
      <w:r w:rsidRPr="007E3743">
        <w:rPr>
          <w:rStyle w:val="m1"/>
          <w:rFonts w:ascii="Verdana" w:hAnsi="Verdana"/>
          <w:sz w:val="16"/>
          <w:lang w:val="en-US"/>
        </w:rPr>
        <w:t>&lt;</w:t>
      </w:r>
      <w:r w:rsidRPr="00093299">
        <w:rPr>
          <w:rStyle w:val="t1"/>
          <w:rFonts w:ascii="Verdana" w:hAnsi="Verdana"/>
          <w:sz w:val="16"/>
          <w:szCs w:val="20"/>
          <w:lang w:val="en-US"/>
        </w:rPr>
        <w:t>Currency</w:t>
      </w:r>
      <w:r w:rsidRPr="007E3743">
        <w:rPr>
          <w:rStyle w:val="m1"/>
          <w:rFonts w:ascii="Verdana" w:hAnsi="Verdana"/>
          <w:sz w:val="16"/>
          <w:lang w:val="en-US"/>
        </w:rPr>
        <w:t>&gt;</w:t>
      </w:r>
    </w:p>
    <w:p w14:paraId="4D94B07B" w14:textId="77777777" w:rsidR="00093299" w:rsidRPr="00093299" w:rsidRDefault="00093299" w:rsidP="00093299">
      <w:pPr>
        <w:ind w:hanging="480"/>
        <w:rPr>
          <w:rFonts w:ascii="Verdana" w:hAnsi="Verdana"/>
          <w:sz w:val="16"/>
          <w:szCs w:val="20"/>
          <w:lang w:val="en-US"/>
        </w:rPr>
      </w:pPr>
      <w:r w:rsidRPr="00093299">
        <w:rPr>
          <w:rStyle w:val="b1"/>
          <w:sz w:val="16"/>
          <w:szCs w:val="20"/>
          <w:lang w:val="en-US"/>
        </w:rPr>
        <w:t> </w:t>
      </w:r>
      <w:r>
        <w:rPr>
          <w:rFonts w:ascii="Verdana" w:hAnsi="Verdana"/>
          <w:sz w:val="16"/>
          <w:szCs w:val="20"/>
          <w:lang w:val="en-US"/>
        </w:rPr>
        <w:tab/>
      </w:r>
      <w:r>
        <w:rPr>
          <w:rFonts w:ascii="Verdana" w:hAnsi="Verdana"/>
          <w:sz w:val="16"/>
          <w:szCs w:val="20"/>
          <w:lang w:val="en-US"/>
        </w:rPr>
        <w:tab/>
      </w:r>
      <w:r>
        <w:rPr>
          <w:rFonts w:ascii="Verdana" w:hAnsi="Verdana"/>
          <w:sz w:val="16"/>
          <w:szCs w:val="20"/>
          <w:lang w:val="en-US"/>
        </w:rPr>
        <w:tab/>
      </w:r>
      <w:r>
        <w:rPr>
          <w:rFonts w:ascii="Verdana" w:hAnsi="Verdana"/>
          <w:sz w:val="16"/>
          <w:szCs w:val="20"/>
          <w:lang w:val="en-US"/>
        </w:rPr>
        <w:tab/>
      </w:r>
      <w:r w:rsidRPr="007E3743">
        <w:rPr>
          <w:rStyle w:val="m1"/>
          <w:rFonts w:ascii="Verdana" w:hAnsi="Verdana"/>
          <w:sz w:val="16"/>
          <w:lang w:val="en-US"/>
        </w:rPr>
        <w:t>&lt;</w:t>
      </w:r>
      <w:proofErr w:type="spellStart"/>
      <w:r w:rsidRPr="00093299">
        <w:rPr>
          <w:rStyle w:val="t1"/>
          <w:rFonts w:ascii="Verdana" w:hAnsi="Verdana"/>
          <w:sz w:val="16"/>
          <w:szCs w:val="20"/>
          <w:lang w:val="en-US"/>
        </w:rPr>
        <w:t>SalesPrice</w:t>
      </w:r>
      <w:proofErr w:type="spellEnd"/>
      <w:r w:rsidRPr="007E3743">
        <w:rPr>
          <w:rStyle w:val="m1"/>
          <w:rFonts w:ascii="Verdana" w:hAnsi="Verdana"/>
          <w:sz w:val="16"/>
          <w:lang w:val="en-US"/>
        </w:rPr>
        <w:t>&gt;</w:t>
      </w:r>
      <w:r w:rsidRPr="00093299">
        <w:rPr>
          <w:rStyle w:val="tx1"/>
          <w:rFonts w:ascii="Verdana" w:hAnsi="Verdana"/>
          <w:sz w:val="16"/>
          <w:szCs w:val="20"/>
          <w:lang w:val="en-US"/>
        </w:rPr>
        <w:t>EUR</w:t>
      </w:r>
      <w:r w:rsidRPr="007E3743">
        <w:rPr>
          <w:rStyle w:val="m1"/>
          <w:rFonts w:ascii="Verdana" w:hAnsi="Verdana"/>
          <w:sz w:val="16"/>
          <w:lang w:val="en-US"/>
        </w:rPr>
        <w:t>&lt;/</w:t>
      </w:r>
      <w:proofErr w:type="spellStart"/>
      <w:r w:rsidRPr="00093299">
        <w:rPr>
          <w:rStyle w:val="t1"/>
          <w:rFonts w:ascii="Verdana" w:hAnsi="Verdana"/>
          <w:sz w:val="16"/>
          <w:szCs w:val="20"/>
          <w:lang w:val="en-US"/>
        </w:rPr>
        <w:t>SalesPrice</w:t>
      </w:r>
      <w:proofErr w:type="spellEnd"/>
      <w:r w:rsidRPr="007E3743">
        <w:rPr>
          <w:rStyle w:val="m1"/>
          <w:rFonts w:ascii="Verdana" w:hAnsi="Verdana"/>
          <w:sz w:val="16"/>
          <w:lang w:val="en-US"/>
        </w:rPr>
        <w:t>&gt;</w:t>
      </w:r>
    </w:p>
    <w:p w14:paraId="4D94B07C" w14:textId="77777777" w:rsidR="00093299" w:rsidRPr="00093299" w:rsidRDefault="00093299" w:rsidP="00093299">
      <w:pPr>
        <w:rPr>
          <w:rFonts w:ascii="Verdana" w:hAnsi="Verdana"/>
          <w:sz w:val="16"/>
          <w:szCs w:val="20"/>
          <w:lang w:val="en-US"/>
        </w:rPr>
      </w:pPr>
      <w:r w:rsidRPr="00093299">
        <w:rPr>
          <w:rStyle w:val="b1"/>
          <w:sz w:val="16"/>
          <w:szCs w:val="20"/>
          <w:lang w:val="en-US"/>
        </w:rPr>
        <w:lastRenderedPageBreak/>
        <w:t> </w:t>
      </w:r>
      <w:r>
        <w:rPr>
          <w:rFonts w:ascii="Verdana" w:hAnsi="Verdana"/>
          <w:sz w:val="16"/>
          <w:szCs w:val="20"/>
          <w:lang w:val="en-US"/>
        </w:rPr>
        <w:tab/>
      </w:r>
      <w:r>
        <w:rPr>
          <w:rFonts w:ascii="Verdana" w:hAnsi="Verdana"/>
          <w:sz w:val="16"/>
          <w:szCs w:val="20"/>
          <w:lang w:val="en-US"/>
        </w:rPr>
        <w:tab/>
      </w:r>
      <w:r>
        <w:rPr>
          <w:rFonts w:ascii="Verdana" w:hAnsi="Verdana"/>
          <w:sz w:val="16"/>
          <w:szCs w:val="20"/>
          <w:lang w:val="en-US"/>
        </w:rPr>
        <w:tab/>
      </w:r>
      <w:r w:rsidRPr="007E3743">
        <w:rPr>
          <w:rStyle w:val="m1"/>
          <w:rFonts w:ascii="Verdana" w:hAnsi="Verdana"/>
          <w:sz w:val="16"/>
          <w:lang w:val="en-US"/>
        </w:rPr>
        <w:t>&lt;</w:t>
      </w:r>
      <w:proofErr w:type="spellStart"/>
      <w:r w:rsidRPr="00093299">
        <w:rPr>
          <w:rStyle w:val="t1"/>
          <w:rFonts w:ascii="Verdana" w:hAnsi="Verdana"/>
          <w:sz w:val="16"/>
          <w:szCs w:val="20"/>
          <w:lang w:val="en-US"/>
        </w:rPr>
        <w:t>RetailPrice</w:t>
      </w:r>
      <w:proofErr w:type="spellEnd"/>
      <w:r w:rsidRPr="007E3743">
        <w:rPr>
          <w:rStyle w:val="m1"/>
          <w:rFonts w:ascii="Verdana" w:hAnsi="Verdana"/>
          <w:sz w:val="16"/>
          <w:lang w:val="en-US"/>
        </w:rPr>
        <w:t>&gt;</w:t>
      </w:r>
      <w:r w:rsidRPr="00093299">
        <w:rPr>
          <w:rStyle w:val="tx1"/>
          <w:rFonts w:ascii="Verdana" w:hAnsi="Verdana"/>
          <w:sz w:val="16"/>
          <w:szCs w:val="20"/>
          <w:lang w:val="en-US"/>
        </w:rPr>
        <w:t>EUR</w:t>
      </w:r>
      <w:r w:rsidRPr="007E3743">
        <w:rPr>
          <w:rStyle w:val="m1"/>
          <w:rFonts w:ascii="Verdana" w:hAnsi="Verdana"/>
          <w:sz w:val="16"/>
          <w:lang w:val="en-US"/>
        </w:rPr>
        <w:t>&lt;/</w:t>
      </w:r>
      <w:proofErr w:type="spellStart"/>
      <w:r w:rsidRPr="00093299">
        <w:rPr>
          <w:rStyle w:val="t1"/>
          <w:rFonts w:ascii="Verdana" w:hAnsi="Verdana"/>
          <w:sz w:val="16"/>
          <w:szCs w:val="20"/>
          <w:lang w:val="en-US"/>
        </w:rPr>
        <w:t>RetailPrice</w:t>
      </w:r>
      <w:proofErr w:type="spellEnd"/>
      <w:r w:rsidRPr="007E3743">
        <w:rPr>
          <w:rStyle w:val="m1"/>
          <w:rFonts w:ascii="Verdana" w:hAnsi="Verdana"/>
          <w:sz w:val="16"/>
          <w:lang w:val="en-US"/>
        </w:rPr>
        <w:t>&gt;</w:t>
      </w:r>
    </w:p>
    <w:p w14:paraId="4D94B07D" w14:textId="77777777" w:rsidR="00496E88" w:rsidRPr="00ED56A9" w:rsidRDefault="00093299" w:rsidP="00BC3B83">
      <w:pPr>
        <w:ind w:hanging="240"/>
        <w:rPr>
          <w:rFonts w:ascii="Verdana" w:hAnsi="Verdana"/>
          <w:sz w:val="16"/>
          <w:szCs w:val="20"/>
          <w:lang w:val="en-US"/>
        </w:rPr>
      </w:pPr>
      <w:r w:rsidRPr="00093299">
        <w:rPr>
          <w:rStyle w:val="b1"/>
          <w:sz w:val="16"/>
          <w:szCs w:val="20"/>
          <w:lang w:val="en-US"/>
        </w:rPr>
        <w:t> </w:t>
      </w:r>
      <w:r>
        <w:rPr>
          <w:rFonts w:ascii="Verdana" w:hAnsi="Verdana"/>
          <w:sz w:val="16"/>
          <w:szCs w:val="20"/>
          <w:lang w:val="en-US"/>
        </w:rPr>
        <w:tab/>
      </w:r>
      <w:r>
        <w:rPr>
          <w:rFonts w:ascii="Verdana" w:hAnsi="Verdana"/>
          <w:sz w:val="16"/>
          <w:szCs w:val="20"/>
          <w:lang w:val="en-US"/>
        </w:rPr>
        <w:tab/>
      </w:r>
      <w:r>
        <w:rPr>
          <w:rFonts w:ascii="Verdana" w:hAnsi="Verdana"/>
          <w:sz w:val="16"/>
          <w:szCs w:val="20"/>
          <w:lang w:val="en-US"/>
        </w:rPr>
        <w:tab/>
      </w:r>
      <w:r w:rsidRPr="007E3743">
        <w:rPr>
          <w:rStyle w:val="m1"/>
          <w:rFonts w:ascii="Verdana" w:hAnsi="Verdana"/>
          <w:sz w:val="16"/>
          <w:lang w:val="en-US"/>
        </w:rPr>
        <w:t>&lt;/</w:t>
      </w:r>
      <w:r w:rsidRPr="00ED56A9">
        <w:rPr>
          <w:rStyle w:val="t1"/>
          <w:rFonts w:ascii="Verdana" w:hAnsi="Verdana"/>
          <w:sz w:val="16"/>
          <w:szCs w:val="20"/>
          <w:lang w:val="en-US"/>
        </w:rPr>
        <w:t>Currency</w:t>
      </w:r>
      <w:r w:rsidRPr="007E3743">
        <w:rPr>
          <w:rStyle w:val="m1"/>
          <w:rFonts w:ascii="Verdana" w:hAnsi="Verdana"/>
          <w:sz w:val="16"/>
          <w:lang w:val="en-US"/>
        </w:rPr>
        <w:t>&gt;</w:t>
      </w:r>
    </w:p>
    <w:p w14:paraId="4D94B07E" w14:textId="77777777" w:rsidR="00BC3B83" w:rsidRDefault="00496E88" w:rsidP="00BC3B83">
      <w:pPr>
        <w:spacing w:line="240" w:lineRule="auto"/>
        <w:ind w:left="708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560B23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 w:rsidRPr="00560B23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Settings</w:t>
      </w:r>
      <w:r w:rsidRPr="00560B23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07F" w14:textId="77777777" w:rsidR="005D04E2" w:rsidRPr="00496E88" w:rsidRDefault="005D04E2" w:rsidP="00BC3B83">
      <w:pPr>
        <w:spacing w:line="240" w:lineRule="auto"/>
        <w:ind w:left="1416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496E88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proofErr w:type="spellStart"/>
      <w:r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DefaultLanguage</w:t>
      </w:r>
      <w:proofErr w:type="spellEnd"/>
      <w:r w:rsidRPr="00496E88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NL</w:t>
      </w:r>
      <w:r w:rsidRPr="00496E88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proofErr w:type="spellStart"/>
      <w:r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DefaultLanguage</w:t>
      </w:r>
      <w:proofErr w:type="spellEnd"/>
      <w:r w:rsidRPr="00496E88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080" w14:textId="77777777" w:rsidR="00496E88" w:rsidRPr="00560B23" w:rsidRDefault="00496E88" w:rsidP="00496E88">
      <w:pPr>
        <w:spacing w:line="240" w:lineRule="auto"/>
        <w:ind w:left="708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496E88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 w:rsidRPr="00496E88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Settings</w:t>
      </w:r>
      <w:r w:rsidRPr="00496E88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081" w14:textId="77777777" w:rsidR="00496E88" w:rsidRDefault="00496E88" w:rsidP="00496E88">
      <w:pPr>
        <w:spacing w:line="240" w:lineRule="auto"/>
        <w:ind w:left="372" w:firstLine="708"/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</w:pPr>
      <w:r w:rsidRPr="00496E88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 w:rsidRPr="00496E88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General</w:t>
      </w:r>
      <w:r w:rsidRPr="00496E88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082" w14:textId="77777777" w:rsidR="00BC3B83" w:rsidRDefault="00BC3B83" w:rsidP="00496E88">
      <w:pPr>
        <w:spacing w:line="240" w:lineRule="auto"/>
        <w:ind w:left="372" w:firstLine="708"/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</w:pPr>
    </w:p>
    <w:p w14:paraId="4D94B083" w14:textId="77777777" w:rsidR="00BC3B83" w:rsidRDefault="00BC3B83" w:rsidP="00496E88">
      <w:pPr>
        <w:spacing w:line="240" w:lineRule="auto"/>
        <w:ind w:left="372" w:firstLine="708"/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</w:pPr>
    </w:p>
    <w:p w14:paraId="4D94B084" w14:textId="77777777" w:rsidR="00BC3B83" w:rsidRDefault="00BC3B83" w:rsidP="00496E88">
      <w:pPr>
        <w:spacing w:line="240" w:lineRule="auto"/>
        <w:ind w:left="372" w:firstLine="708"/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</w:pPr>
    </w:p>
    <w:p w14:paraId="4D94B085" w14:textId="77777777" w:rsidR="00BC3B83" w:rsidRDefault="00BC3B83" w:rsidP="00496E88">
      <w:pPr>
        <w:spacing w:line="240" w:lineRule="auto"/>
        <w:ind w:left="372" w:firstLine="708"/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</w:pPr>
    </w:p>
    <w:p w14:paraId="4D94B086" w14:textId="77777777" w:rsidR="00BC3B83" w:rsidRDefault="00BC3B83" w:rsidP="00496E88">
      <w:pPr>
        <w:spacing w:line="240" w:lineRule="auto"/>
        <w:ind w:left="372" w:firstLine="708"/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</w:pPr>
    </w:p>
    <w:p w14:paraId="4D94B087" w14:textId="77777777" w:rsidR="00BC3B83" w:rsidRPr="00496E88" w:rsidRDefault="00BC3B83" w:rsidP="00496E88">
      <w:pPr>
        <w:spacing w:line="240" w:lineRule="auto"/>
        <w:ind w:left="372" w:firstLine="708"/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</w:pPr>
    </w:p>
    <w:p w14:paraId="4D94B088" w14:textId="77777777" w:rsidR="001D71E2" w:rsidRDefault="001D71E2" w:rsidP="00B05CFB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GTIN</w:t>
      </w:r>
    </w:p>
    <w:p w14:paraId="4D94B089" w14:textId="77777777" w:rsidR="001D71E2" w:rsidRPr="00521A4D" w:rsidRDefault="001D71E2" w:rsidP="00521A4D">
      <w:pPr>
        <w:rPr>
          <w:sz w:val="24"/>
          <w:szCs w:val="24"/>
        </w:rPr>
      </w:pPr>
    </w:p>
    <w:p w14:paraId="4D94B08A" w14:textId="77777777" w:rsidR="007642C9" w:rsidRPr="007642C9" w:rsidRDefault="007642C9" w:rsidP="007642C9">
      <w:pPr>
        <w:pStyle w:val="Lijstalinea"/>
        <w:ind w:left="1080"/>
        <w:rPr>
          <w:lang w:val="en-US"/>
        </w:rPr>
      </w:pPr>
      <w:r w:rsidRPr="007642C9">
        <w:rPr>
          <w:lang w:val="en-US"/>
        </w:rPr>
        <w:t xml:space="preserve">Each item (option, </w:t>
      </w:r>
      <w:r>
        <w:rPr>
          <w:lang w:val="en-US"/>
        </w:rPr>
        <w:t>value</w:t>
      </w:r>
      <w:r w:rsidRPr="007642C9">
        <w:rPr>
          <w:lang w:val="en-US"/>
        </w:rPr>
        <w:t xml:space="preserve">, </w:t>
      </w:r>
      <w:r w:rsidR="009F4F2E">
        <w:rPr>
          <w:lang w:val="en-US"/>
        </w:rPr>
        <w:t>product</w:t>
      </w:r>
      <w:r w:rsidRPr="007642C9">
        <w:rPr>
          <w:lang w:val="en-US"/>
        </w:rPr>
        <w:t xml:space="preserve">, ...) in the catalog has a unique number, called GTIN (Global Trade Item Number). </w:t>
      </w:r>
      <w:r>
        <w:rPr>
          <w:lang w:val="en-US"/>
        </w:rPr>
        <w:t>I</w:t>
      </w:r>
      <w:r w:rsidRPr="007642C9">
        <w:rPr>
          <w:lang w:val="en-US"/>
        </w:rPr>
        <w:t xml:space="preserve">t is necessary that this is a unique number within the </w:t>
      </w:r>
      <w:r w:rsidR="009F4F2E">
        <w:rPr>
          <w:lang w:val="en-US"/>
        </w:rPr>
        <w:t xml:space="preserve">entire </w:t>
      </w:r>
      <w:r w:rsidRPr="007642C9">
        <w:rPr>
          <w:lang w:val="en-US"/>
        </w:rPr>
        <w:t>catalog of a supplier.</w:t>
      </w:r>
      <w:r w:rsidRPr="007642C9">
        <w:rPr>
          <w:lang w:val="en-US"/>
        </w:rPr>
        <w:br/>
        <w:t>EAN is one way to obtain such a unique number. If y</w:t>
      </w:r>
      <w:r>
        <w:rPr>
          <w:lang w:val="en-US"/>
        </w:rPr>
        <w:t>ou</w:t>
      </w:r>
      <w:r w:rsidRPr="007642C9">
        <w:rPr>
          <w:lang w:val="en-US"/>
        </w:rPr>
        <w:t xml:space="preserve"> want to be compatible with other platforms, it is necessary to purchase such a (EAN-13) number (and thus to join GS1).</w:t>
      </w:r>
      <w:r w:rsidRPr="007642C9">
        <w:rPr>
          <w:lang w:val="en-US"/>
        </w:rPr>
        <w:br/>
      </w:r>
      <w:r w:rsidRPr="00521A4D">
        <w:rPr>
          <w:lang w:val="en-US"/>
        </w:rPr>
        <w:t>If</w:t>
      </w:r>
      <w:r w:rsidR="00521A4D" w:rsidRPr="00521A4D">
        <w:rPr>
          <w:lang w:val="en-US"/>
        </w:rPr>
        <w:t xml:space="preserve"> you</w:t>
      </w:r>
      <w:r w:rsidRPr="00521A4D">
        <w:rPr>
          <w:lang w:val="en-US"/>
        </w:rPr>
        <w:t xml:space="preserve"> only</w:t>
      </w:r>
      <w:r w:rsidRPr="007642C9">
        <w:rPr>
          <w:lang w:val="en-US"/>
        </w:rPr>
        <w:t xml:space="preserve"> </w:t>
      </w:r>
      <w:r w:rsidRPr="00521A4D">
        <w:rPr>
          <w:lang w:val="en-US"/>
        </w:rPr>
        <w:t>communicat</w:t>
      </w:r>
      <w:r w:rsidR="00521A4D" w:rsidRPr="00521A4D">
        <w:rPr>
          <w:lang w:val="en-US"/>
        </w:rPr>
        <w:t>e</w:t>
      </w:r>
      <w:r w:rsidRPr="00521A4D">
        <w:rPr>
          <w:lang w:val="en-US"/>
        </w:rPr>
        <w:t xml:space="preserve"> with</w:t>
      </w:r>
      <w:r w:rsidRPr="007642C9">
        <w:rPr>
          <w:lang w:val="en-US"/>
        </w:rPr>
        <w:t xml:space="preserve"> </w:t>
      </w:r>
      <w:r w:rsidRPr="00521A4D">
        <w:rPr>
          <w:lang w:val="en-US"/>
        </w:rPr>
        <w:t>eMeubel</w:t>
      </w:r>
      <w:r w:rsidRPr="007642C9">
        <w:rPr>
          <w:lang w:val="en-US"/>
        </w:rPr>
        <w:t xml:space="preserve">, </w:t>
      </w:r>
      <w:r w:rsidR="00521A4D">
        <w:rPr>
          <w:lang w:val="en-US"/>
        </w:rPr>
        <w:t>t</w:t>
      </w:r>
      <w:r w:rsidRPr="00521A4D">
        <w:rPr>
          <w:lang w:val="en-US"/>
        </w:rPr>
        <w:t>his not</w:t>
      </w:r>
      <w:r w:rsidR="00521A4D">
        <w:rPr>
          <w:lang w:val="en-US"/>
        </w:rPr>
        <w:t xml:space="preserve"> necessary</w:t>
      </w:r>
      <w:r w:rsidRPr="007642C9">
        <w:rPr>
          <w:lang w:val="en-US"/>
        </w:rPr>
        <w:t xml:space="preserve">. </w:t>
      </w:r>
      <w:r w:rsidRPr="00521A4D">
        <w:rPr>
          <w:lang w:val="en-US"/>
        </w:rPr>
        <w:t>However, you must</w:t>
      </w:r>
      <w:r w:rsidRPr="007642C9">
        <w:rPr>
          <w:lang w:val="en-US"/>
        </w:rPr>
        <w:t xml:space="preserve"> </w:t>
      </w:r>
      <w:r w:rsidRPr="00521A4D">
        <w:rPr>
          <w:lang w:val="en-US"/>
        </w:rPr>
        <w:t>ensure that</w:t>
      </w:r>
      <w:r w:rsidRPr="007642C9">
        <w:rPr>
          <w:lang w:val="en-US"/>
        </w:rPr>
        <w:t xml:space="preserve"> </w:t>
      </w:r>
      <w:r w:rsidRPr="00521A4D">
        <w:rPr>
          <w:lang w:val="en-US"/>
        </w:rPr>
        <w:t>two</w:t>
      </w:r>
      <w:r w:rsidRPr="007642C9">
        <w:rPr>
          <w:lang w:val="en-US"/>
        </w:rPr>
        <w:t xml:space="preserve"> </w:t>
      </w:r>
      <w:r w:rsidRPr="00521A4D">
        <w:rPr>
          <w:lang w:val="en-US"/>
        </w:rPr>
        <w:t>different items</w:t>
      </w:r>
      <w:r w:rsidRPr="007642C9">
        <w:rPr>
          <w:lang w:val="en-US"/>
        </w:rPr>
        <w:t xml:space="preserve"> </w:t>
      </w:r>
      <w:r w:rsidRPr="00521A4D">
        <w:rPr>
          <w:lang w:val="en-US"/>
        </w:rPr>
        <w:t>in</w:t>
      </w:r>
      <w:r w:rsidRPr="007642C9">
        <w:rPr>
          <w:lang w:val="en-US"/>
        </w:rPr>
        <w:t xml:space="preserve"> </w:t>
      </w:r>
      <w:r w:rsidRPr="00521A4D">
        <w:rPr>
          <w:lang w:val="en-US"/>
        </w:rPr>
        <w:t>your</w:t>
      </w:r>
      <w:r w:rsidRPr="007642C9">
        <w:rPr>
          <w:lang w:val="en-US"/>
        </w:rPr>
        <w:t xml:space="preserve"> </w:t>
      </w:r>
      <w:r w:rsidRPr="00521A4D">
        <w:rPr>
          <w:lang w:val="en-US"/>
        </w:rPr>
        <w:t>catalog</w:t>
      </w:r>
      <w:r w:rsidRPr="007642C9">
        <w:rPr>
          <w:lang w:val="en-US"/>
        </w:rPr>
        <w:t xml:space="preserve"> </w:t>
      </w:r>
      <w:r w:rsidRPr="00521A4D">
        <w:rPr>
          <w:lang w:val="en-US"/>
        </w:rPr>
        <w:t>does not</w:t>
      </w:r>
      <w:r w:rsidRPr="007642C9">
        <w:rPr>
          <w:lang w:val="en-US"/>
        </w:rPr>
        <w:t xml:space="preserve"> </w:t>
      </w:r>
      <w:r w:rsidRPr="00521A4D">
        <w:rPr>
          <w:lang w:val="en-US"/>
        </w:rPr>
        <w:t>have the same</w:t>
      </w:r>
      <w:r w:rsidRPr="007642C9">
        <w:rPr>
          <w:lang w:val="en-US"/>
        </w:rPr>
        <w:t xml:space="preserve"> </w:t>
      </w:r>
      <w:r w:rsidRPr="00521A4D">
        <w:rPr>
          <w:lang w:val="en-US"/>
        </w:rPr>
        <w:t>GTIN</w:t>
      </w:r>
      <w:r w:rsidRPr="007642C9">
        <w:rPr>
          <w:lang w:val="en-US"/>
        </w:rPr>
        <w:t>!</w:t>
      </w:r>
    </w:p>
    <w:p w14:paraId="4D94B08B" w14:textId="77777777" w:rsidR="007642C9" w:rsidRPr="007642C9" w:rsidRDefault="007642C9" w:rsidP="001D71E2">
      <w:pPr>
        <w:pStyle w:val="Lijstalinea"/>
        <w:ind w:left="1080"/>
        <w:rPr>
          <w:sz w:val="24"/>
          <w:szCs w:val="24"/>
          <w:lang w:val="en-US"/>
        </w:rPr>
      </w:pPr>
    </w:p>
    <w:p w14:paraId="4D94B08C" w14:textId="77777777" w:rsidR="00B05CFB" w:rsidRPr="00560B23" w:rsidRDefault="005C28D3" w:rsidP="00B05CFB">
      <w:pPr>
        <w:pStyle w:val="Lijstalinea"/>
        <w:numPr>
          <w:ilvl w:val="2"/>
          <w:numId w:val="1"/>
        </w:numPr>
        <w:rPr>
          <w:sz w:val="24"/>
          <w:szCs w:val="24"/>
        </w:rPr>
      </w:pPr>
      <w:proofErr w:type="spellStart"/>
      <w:r w:rsidRPr="00560B23">
        <w:rPr>
          <w:sz w:val="24"/>
          <w:szCs w:val="24"/>
        </w:rPr>
        <w:t>OptionGTINDefinitions</w:t>
      </w:r>
      <w:proofErr w:type="spellEnd"/>
    </w:p>
    <w:p w14:paraId="4D94B08D" w14:textId="77777777" w:rsidR="00C25B65" w:rsidRDefault="00C25B65" w:rsidP="00B05CFB">
      <w:pPr>
        <w:pStyle w:val="Lijstalinea"/>
        <w:ind w:left="1080"/>
      </w:pPr>
    </w:p>
    <w:p w14:paraId="4D94B08E" w14:textId="77777777" w:rsidR="00DD7538" w:rsidRDefault="00521A4D" w:rsidP="00DD7538">
      <w:pPr>
        <w:pStyle w:val="Lijstalinea"/>
        <w:ind w:left="1080"/>
        <w:rPr>
          <w:lang w:val="en-US"/>
        </w:rPr>
      </w:pPr>
      <w:r w:rsidRPr="00B34C29">
        <w:rPr>
          <w:lang w:val="en-US"/>
        </w:rPr>
        <w:t>These are the definitions of all options (also called phrasing). Possible options are: '</w:t>
      </w:r>
      <w:r w:rsidR="00DD7538" w:rsidRPr="00B34C29">
        <w:rPr>
          <w:lang w:val="en-US"/>
        </w:rPr>
        <w:t>Tissue</w:t>
      </w:r>
      <w:r w:rsidRPr="00B34C29">
        <w:rPr>
          <w:lang w:val="en-US"/>
        </w:rPr>
        <w:t>', '</w:t>
      </w:r>
      <w:r w:rsidR="00DD7538" w:rsidRPr="00B34C29">
        <w:rPr>
          <w:lang w:val="en-US"/>
        </w:rPr>
        <w:t>C</w:t>
      </w:r>
      <w:r w:rsidRPr="00B34C29">
        <w:rPr>
          <w:lang w:val="en-US"/>
        </w:rPr>
        <w:t>olor', '</w:t>
      </w:r>
      <w:r w:rsidR="00DD7538" w:rsidRPr="00B34C29">
        <w:rPr>
          <w:lang w:val="en-US"/>
        </w:rPr>
        <w:t>L</w:t>
      </w:r>
      <w:r w:rsidRPr="00B34C29">
        <w:rPr>
          <w:lang w:val="en-US"/>
        </w:rPr>
        <w:t>egs', 'Seating</w:t>
      </w:r>
      <w:r w:rsidR="00DD7538" w:rsidRPr="00B34C29">
        <w:rPr>
          <w:lang w:val="en-US"/>
        </w:rPr>
        <w:t xml:space="preserve"> comfort</w:t>
      </w:r>
      <w:r w:rsidRPr="00B34C29">
        <w:rPr>
          <w:lang w:val="en-US"/>
        </w:rPr>
        <w:t xml:space="preserve">', 'Height', ... The definition consists of a </w:t>
      </w:r>
      <w:r w:rsidRPr="00B34C29">
        <w:rPr>
          <w:b/>
          <w:lang w:val="en-US"/>
        </w:rPr>
        <w:t>code</w:t>
      </w:r>
      <w:r w:rsidRPr="00B34C29">
        <w:rPr>
          <w:lang w:val="en-US"/>
        </w:rPr>
        <w:t xml:space="preserve"> (GTIN) and a </w:t>
      </w:r>
      <w:r w:rsidRPr="00B34C29">
        <w:rPr>
          <w:b/>
          <w:lang w:val="en-US"/>
        </w:rPr>
        <w:t>description</w:t>
      </w:r>
      <w:r w:rsidRPr="00B34C29">
        <w:rPr>
          <w:lang w:val="en-US"/>
        </w:rPr>
        <w:t xml:space="preserve">. Also descriptions in other </w:t>
      </w:r>
      <w:r w:rsidRPr="00B34C29">
        <w:rPr>
          <w:b/>
          <w:lang w:val="en-US"/>
        </w:rPr>
        <w:t>languages</w:t>
      </w:r>
      <w:r w:rsidRPr="00B34C29">
        <w:rPr>
          <w:lang w:val="en-US"/>
        </w:rPr>
        <w:t xml:space="preserve"> can be specified. </w:t>
      </w:r>
      <w:r w:rsidR="00DD7538" w:rsidRPr="00DD7538">
        <w:rPr>
          <w:lang w:val="en-US"/>
        </w:rPr>
        <w:t>Later i</w:t>
      </w:r>
      <w:r w:rsidR="00DD7538">
        <w:rPr>
          <w:lang w:val="en-US"/>
        </w:rPr>
        <w:t>n the catalog, t</w:t>
      </w:r>
      <w:r w:rsidRPr="00DD7538">
        <w:rPr>
          <w:lang w:val="en-US"/>
        </w:rPr>
        <w:t xml:space="preserve">he code </w:t>
      </w:r>
      <w:r w:rsidR="00DD7538">
        <w:rPr>
          <w:lang w:val="en-US"/>
        </w:rPr>
        <w:t>of the option is used to refer to this option</w:t>
      </w:r>
      <w:r w:rsidRPr="00DD7538">
        <w:rPr>
          <w:lang w:val="en-US"/>
        </w:rPr>
        <w:t xml:space="preserve"> (and not the description). </w:t>
      </w:r>
      <w:r w:rsidR="009F4F2E">
        <w:rPr>
          <w:lang w:val="en-US"/>
        </w:rPr>
        <w:t>I</w:t>
      </w:r>
      <w:r w:rsidR="00DD7538">
        <w:rPr>
          <w:lang w:val="en-US"/>
        </w:rPr>
        <w:t xml:space="preserve">n </w:t>
      </w:r>
      <w:r w:rsidRPr="00DD7538">
        <w:rPr>
          <w:lang w:val="en-US"/>
        </w:rPr>
        <w:t xml:space="preserve">eMeubel </w:t>
      </w:r>
      <w:r w:rsidR="00DD7538" w:rsidRPr="00DD7538">
        <w:rPr>
          <w:lang w:val="en-US"/>
        </w:rPr>
        <w:t xml:space="preserve">this </w:t>
      </w:r>
      <w:r w:rsidRPr="00DD7538">
        <w:rPr>
          <w:lang w:val="en-US"/>
        </w:rPr>
        <w:t xml:space="preserve">code </w:t>
      </w:r>
      <w:r w:rsidR="00DD7538">
        <w:rPr>
          <w:lang w:val="en-US"/>
        </w:rPr>
        <w:t>has an important role</w:t>
      </w:r>
      <w:r w:rsidR="00DD7538" w:rsidRPr="00DD7538">
        <w:rPr>
          <w:lang w:val="en-US"/>
        </w:rPr>
        <w:t>:</w:t>
      </w:r>
      <w:r w:rsidRPr="00DD7538">
        <w:rPr>
          <w:lang w:val="en-US"/>
        </w:rPr>
        <w:t xml:space="preserve"> </w:t>
      </w:r>
      <w:r w:rsidR="00DD7538">
        <w:rPr>
          <w:lang w:val="en-US"/>
        </w:rPr>
        <w:t>when the supplier changes the description, the products in eMeubel will also be adjusted</w:t>
      </w:r>
      <w:r w:rsidRPr="00DD7538">
        <w:rPr>
          <w:lang w:val="en-US"/>
        </w:rPr>
        <w:t xml:space="preserve"> (because the code</w:t>
      </w:r>
      <w:r w:rsidR="009F4F2E">
        <w:rPr>
          <w:lang w:val="en-US"/>
        </w:rPr>
        <w:t xml:space="preserve">s are the </w:t>
      </w:r>
      <w:r w:rsidRPr="00DD7538">
        <w:rPr>
          <w:lang w:val="en-US"/>
        </w:rPr>
        <w:t>same</w:t>
      </w:r>
      <w:r w:rsidR="00DD7538">
        <w:rPr>
          <w:lang w:val="en-US"/>
        </w:rPr>
        <w:t xml:space="preserve"> – thus the GTIN codes are used for the mapping between catalog and products</w:t>
      </w:r>
      <w:r w:rsidRPr="00DD7538">
        <w:rPr>
          <w:lang w:val="en-US"/>
        </w:rPr>
        <w:t xml:space="preserve">). </w:t>
      </w:r>
    </w:p>
    <w:p w14:paraId="4D94B08F" w14:textId="77777777" w:rsidR="00521A4D" w:rsidRPr="00703256" w:rsidRDefault="00251D89" w:rsidP="00DD7538">
      <w:pPr>
        <w:pStyle w:val="Lijstalinea"/>
        <w:ind w:left="1080"/>
        <w:rPr>
          <w:lang w:val="en-US"/>
        </w:rPr>
      </w:pPr>
      <w:r>
        <w:rPr>
          <w:lang w:val="en-US"/>
        </w:rPr>
        <w:t>Next</w:t>
      </w:r>
      <w:r w:rsidR="00521A4D" w:rsidRPr="00DD7538">
        <w:rPr>
          <w:lang w:val="en-US"/>
        </w:rPr>
        <w:t xml:space="preserve">, </w:t>
      </w:r>
      <w:r>
        <w:rPr>
          <w:lang w:val="en-US"/>
        </w:rPr>
        <w:t xml:space="preserve">we have </w:t>
      </w:r>
      <w:r w:rsidR="00521A4D" w:rsidRPr="00DD7538">
        <w:rPr>
          <w:lang w:val="en-US"/>
        </w:rPr>
        <w:t xml:space="preserve">the </w:t>
      </w:r>
      <w:r w:rsidR="00521A4D" w:rsidRPr="00251D89">
        <w:rPr>
          <w:b/>
          <w:lang w:val="en-US"/>
        </w:rPr>
        <w:t>reference</w:t>
      </w:r>
      <w:r w:rsidR="00521A4D" w:rsidRPr="00DD7538">
        <w:rPr>
          <w:lang w:val="en-US"/>
        </w:rPr>
        <w:t xml:space="preserve"> of the supplier. </w:t>
      </w:r>
      <w:r w:rsidR="00521A4D" w:rsidRPr="00251D89">
        <w:rPr>
          <w:lang w:val="en-US"/>
        </w:rPr>
        <w:t>If it</w:t>
      </w:r>
      <w:r w:rsidRPr="00251D89">
        <w:rPr>
          <w:lang w:val="en-US"/>
        </w:rPr>
        <w:t>’</w:t>
      </w:r>
      <w:r w:rsidR="00521A4D" w:rsidRPr="00251D89">
        <w:rPr>
          <w:lang w:val="en-US"/>
        </w:rPr>
        <w:t>s equal to the option</w:t>
      </w:r>
      <w:r>
        <w:rPr>
          <w:lang w:val="en-US"/>
        </w:rPr>
        <w:t xml:space="preserve"> code</w:t>
      </w:r>
      <w:r w:rsidR="00521A4D" w:rsidRPr="00251D89">
        <w:rPr>
          <w:lang w:val="en-US"/>
        </w:rPr>
        <w:t xml:space="preserve">, </w:t>
      </w:r>
      <w:r>
        <w:rPr>
          <w:lang w:val="en-US"/>
        </w:rPr>
        <w:t>this can be omitted</w:t>
      </w:r>
      <w:r w:rsidR="00521A4D" w:rsidRPr="00251D89">
        <w:rPr>
          <w:lang w:val="en-US"/>
        </w:rPr>
        <w:t>.</w:t>
      </w:r>
      <w:r w:rsidR="00521A4D" w:rsidRPr="00251D89">
        <w:rPr>
          <w:lang w:val="en-US"/>
        </w:rPr>
        <w:br/>
      </w:r>
      <w:r w:rsidRPr="00251D89">
        <w:rPr>
          <w:lang w:val="en-US"/>
        </w:rPr>
        <w:t>O</w:t>
      </w:r>
      <w:r w:rsidR="00521A4D" w:rsidRPr="00251D89">
        <w:rPr>
          <w:lang w:val="en-US"/>
        </w:rPr>
        <w:t xml:space="preserve">ptions are </w:t>
      </w:r>
      <w:r>
        <w:rPr>
          <w:lang w:val="en-US"/>
        </w:rPr>
        <w:t>globally</w:t>
      </w:r>
      <w:r w:rsidR="00521A4D" w:rsidRPr="00251D89">
        <w:rPr>
          <w:lang w:val="en-US"/>
        </w:rPr>
        <w:t xml:space="preserve"> defined and </w:t>
      </w:r>
      <w:r w:rsidR="009F4F2E">
        <w:rPr>
          <w:lang w:val="en-US"/>
        </w:rPr>
        <w:t>have not yet been related to a product</w:t>
      </w:r>
      <w:r w:rsidR="00521A4D" w:rsidRPr="00251D89">
        <w:rPr>
          <w:lang w:val="en-US"/>
        </w:rPr>
        <w:t>.</w:t>
      </w:r>
      <w:r w:rsidR="00521A4D" w:rsidRPr="00251D89">
        <w:rPr>
          <w:lang w:val="en-US"/>
        </w:rPr>
        <w:br/>
        <w:t xml:space="preserve">Options can have </w:t>
      </w:r>
      <w:r w:rsidR="00521A4D" w:rsidRPr="00251D89">
        <w:rPr>
          <w:b/>
          <w:lang w:val="en-US"/>
        </w:rPr>
        <w:t>values</w:t>
      </w:r>
      <w:r>
        <w:rPr>
          <w:b/>
          <w:lang w:val="en-US"/>
        </w:rPr>
        <w:t>.</w:t>
      </w:r>
      <w:r w:rsidR="00521A4D" w:rsidRPr="00251D89">
        <w:rPr>
          <w:lang w:val="en-US"/>
        </w:rPr>
        <w:t xml:space="preserve"> </w:t>
      </w:r>
      <w:r>
        <w:rPr>
          <w:lang w:val="en-US"/>
        </w:rPr>
        <w:t xml:space="preserve">These values </w:t>
      </w:r>
      <w:r w:rsidR="00521A4D" w:rsidRPr="00251D89">
        <w:rPr>
          <w:lang w:val="en-US"/>
        </w:rPr>
        <w:t xml:space="preserve">apply </w:t>
      </w:r>
      <w:r>
        <w:rPr>
          <w:lang w:val="en-US"/>
        </w:rPr>
        <w:t>everywhere the option is used</w:t>
      </w:r>
      <w:r w:rsidR="00521A4D" w:rsidRPr="00251D89">
        <w:rPr>
          <w:lang w:val="en-US"/>
        </w:rPr>
        <w:t xml:space="preserve"> and should not be repeated at </w:t>
      </w:r>
      <w:r>
        <w:rPr>
          <w:lang w:val="en-US"/>
        </w:rPr>
        <w:t>product</w:t>
      </w:r>
      <w:r w:rsidR="00521A4D" w:rsidRPr="00251D89">
        <w:rPr>
          <w:lang w:val="en-US"/>
        </w:rPr>
        <w:t xml:space="preserve"> level. These values can </w:t>
      </w:r>
      <w:r w:rsidRPr="00251D89">
        <w:rPr>
          <w:lang w:val="en-US"/>
        </w:rPr>
        <w:t>ha</w:t>
      </w:r>
      <w:r>
        <w:rPr>
          <w:lang w:val="en-US"/>
        </w:rPr>
        <w:t xml:space="preserve">ve a </w:t>
      </w:r>
      <w:r w:rsidR="00521A4D" w:rsidRPr="00251D89">
        <w:rPr>
          <w:b/>
          <w:lang w:val="en-US"/>
        </w:rPr>
        <w:t>sort order</w:t>
      </w:r>
      <w:r w:rsidR="00521A4D" w:rsidRPr="00251D89">
        <w:rPr>
          <w:lang w:val="en-US"/>
        </w:rPr>
        <w:t xml:space="preserve"> and </w:t>
      </w:r>
      <w:r>
        <w:rPr>
          <w:lang w:val="en-US"/>
        </w:rPr>
        <w:t>a</w:t>
      </w:r>
      <w:r w:rsidR="00521A4D" w:rsidRPr="00251D89">
        <w:rPr>
          <w:lang w:val="en-US"/>
        </w:rPr>
        <w:t xml:space="preserve"> value </w:t>
      </w:r>
      <w:r>
        <w:rPr>
          <w:lang w:val="en-US"/>
        </w:rPr>
        <w:t>can be set as</w:t>
      </w:r>
      <w:r w:rsidR="00521A4D" w:rsidRPr="00251D89">
        <w:rPr>
          <w:lang w:val="en-US"/>
        </w:rPr>
        <w:t xml:space="preserve"> </w:t>
      </w:r>
      <w:r w:rsidR="00521A4D" w:rsidRPr="00251D89">
        <w:rPr>
          <w:b/>
          <w:lang w:val="en-US"/>
        </w:rPr>
        <w:t>default</w:t>
      </w:r>
      <w:r w:rsidR="00521A4D" w:rsidRPr="00251D89">
        <w:rPr>
          <w:lang w:val="en-US"/>
        </w:rPr>
        <w:t xml:space="preserve">. </w:t>
      </w:r>
      <w:r w:rsidR="00521A4D" w:rsidRPr="00B34C29">
        <w:rPr>
          <w:lang w:val="en-US"/>
        </w:rPr>
        <w:t xml:space="preserve">The sort order is a numerical value between 0 and 999. </w:t>
      </w:r>
      <w:r w:rsidR="00521A4D" w:rsidRPr="00703256">
        <w:rPr>
          <w:lang w:val="en-US"/>
        </w:rPr>
        <w:t xml:space="preserve">If no sorting is specified, the sorting </w:t>
      </w:r>
      <w:r w:rsidR="00703256" w:rsidRPr="00703256">
        <w:rPr>
          <w:lang w:val="en-US"/>
        </w:rPr>
        <w:t>is</w:t>
      </w:r>
      <w:r w:rsidR="00703256">
        <w:rPr>
          <w:lang w:val="en-US"/>
        </w:rPr>
        <w:t xml:space="preserve"> </w:t>
      </w:r>
      <w:r w:rsidR="00521A4D" w:rsidRPr="00703256">
        <w:rPr>
          <w:lang w:val="en-US"/>
        </w:rPr>
        <w:t>alphabetically.</w:t>
      </w:r>
      <w:r w:rsidR="00521A4D" w:rsidRPr="00703256">
        <w:rPr>
          <w:lang w:val="en-US"/>
        </w:rPr>
        <w:br/>
      </w:r>
      <w:r w:rsidR="00D81B65">
        <w:rPr>
          <w:lang w:val="en-US"/>
        </w:rPr>
        <w:t>Note</w:t>
      </w:r>
      <w:r w:rsidR="00521A4D" w:rsidRPr="00703256">
        <w:rPr>
          <w:lang w:val="en-US"/>
        </w:rPr>
        <w:t xml:space="preserve">: it is not possible to define </w:t>
      </w:r>
      <w:proofErr w:type="spellStart"/>
      <w:r w:rsidR="00703256">
        <w:rPr>
          <w:lang w:val="en-US"/>
        </w:rPr>
        <w:t>subvalues</w:t>
      </w:r>
      <w:proofErr w:type="spellEnd"/>
      <w:r w:rsidR="00703256">
        <w:rPr>
          <w:lang w:val="en-US"/>
        </w:rPr>
        <w:t xml:space="preserve"> for </w:t>
      </w:r>
      <w:r w:rsidR="00521A4D" w:rsidRPr="00703256">
        <w:rPr>
          <w:lang w:val="en-US"/>
        </w:rPr>
        <w:t>these values (</w:t>
      </w:r>
      <w:r w:rsidR="009F4F2E">
        <w:rPr>
          <w:lang w:val="en-US"/>
        </w:rPr>
        <w:t>within this</w:t>
      </w:r>
      <w:r w:rsidR="00521A4D" w:rsidRPr="00703256">
        <w:rPr>
          <w:lang w:val="en-US"/>
        </w:rPr>
        <w:t xml:space="preserve"> </w:t>
      </w:r>
      <w:proofErr w:type="spellStart"/>
      <w:r w:rsidR="00521A4D" w:rsidRPr="00703256">
        <w:rPr>
          <w:lang w:val="en-US"/>
        </w:rPr>
        <w:t>OptionDefinition</w:t>
      </w:r>
      <w:proofErr w:type="spellEnd"/>
      <w:r w:rsidR="00521A4D" w:rsidRPr="00703256">
        <w:rPr>
          <w:lang w:val="en-US"/>
        </w:rPr>
        <w:t>)</w:t>
      </w:r>
      <w:r w:rsidR="00703256">
        <w:rPr>
          <w:lang w:val="en-US"/>
        </w:rPr>
        <w:t>.</w:t>
      </w:r>
    </w:p>
    <w:p w14:paraId="4D94B090" w14:textId="77777777" w:rsidR="00521A4D" w:rsidRPr="00521A4D" w:rsidRDefault="00521A4D" w:rsidP="00B05CFB">
      <w:pPr>
        <w:pStyle w:val="Lijstalinea"/>
        <w:ind w:left="1080"/>
        <w:rPr>
          <w:lang w:val="en-US"/>
        </w:rPr>
      </w:pPr>
    </w:p>
    <w:p w14:paraId="4D94B091" w14:textId="77777777" w:rsidR="00473B14" w:rsidRPr="00B761F2" w:rsidRDefault="00703256" w:rsidP="00473B14">
      <w:pPr>
        <w:pStyle w:val="Lijstalinea"/>
        <w:ind w:left="1080"/>
        <w:rPr>
          <w:lang w:val="en-US"/>
        </w:rPr>
      </w:pPr>
      <w:r>
        <w:rPr>
          <w:lang w:val="en-US"/>
        </w:rPr>
        <w:t>Example</w:t>
      </w:r>
      <w:r w:rsidR="00473B14" w:rsidRPr="00B761F2">
        <w:rPr>
          <w:lang w:val="en-US"/>
        </w:rPr>
        <w:t>:</w:t>
      </w:r>
    </w:p>
    <w:p w14:paraId="4D94B092" w14:textId="77777777" w:rsidR="00B761F2" w:rsidRPr="00B761F2" w:rsidRDefault="00B761F2" w:rsidP="00B761F2">
      <w:pPr>
        <w:spacing w:line="240" w:lineRule="auto"/>
        <w:ind w:left="372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B761F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proofErr w:type="spellStart"/>
      <w:r w:rsidRPr="00B761F2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OptionGTINDefinitions</w:t>
      </w:r>
      <w:proofErr w:type="spellEnd"/>
      <w:r w:rsidRPr="00B761F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093" w14:textId="77777777" w:rsidR="00B761F2" w:rsidRPr="00B761F2" w:rsidRDefault="00B761F2" w:rsidP="00B761F2">
      <w:pPr>
        <w:spacing w:line="240" w:lineRule="auto"/>
        <w:ind w:left="708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B761F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proofErr w:type="spellStart"/>
      <w:r w:rsidRPr="00B761F2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OptionDefinition</w:t>
      </w:r>
      <w:proofErr w:type="spellEnd"/>
      <w:r w:rsidRPr="00B761F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094" w14:textId="77777777" w:rsidR="00B761F2" w:rsidRPr="00B761F2" w:rsidRDefault="00B761F2" w:rsidP="00B761F2">
      <w:pPr>
        <w:spacing w:line="240" w:lineRule="auto"/>
        <w:ind w:left="1416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B761F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 w:rsidRPr="00B761F2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GTIN</w:t>
      </w:r>
      <w:r w:rsidRPr="00B761F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 w:rsidRPr="00B761F2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5412345000001</w:t>
      </w:r>
      <w:r w:rsidRPr="00B761F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 w:rsidRPr="00B761F2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GTIN</w:t>
      </w:r>
      <w:r w:rsidRPr="00B761F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095" w14:textId="77777777" w:rsidR="00B761F2" w:rsidRDefault="00B761F2" w:rsidP="00B761F2">
      <w:pPr>
        <w:spacing w:line="240" w:lineRule="auto"/>
        <w:ind w:left="1416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B761F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 w:rsidRPr="00B761F2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Description</w:t>
      </w:r>
      <w:r w:rsidRPr="00B761F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 w:rsidRPr="00B761F2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Comfort</w:t>
      </w:r>
      <w:r w:rsidRPr="00B761F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 w:rsidRPr="00B761F2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Description</w:t>
      </w:r>
      <w:r w:rsidRPr="00B761F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096" w14:textId="77777777" w:rsidR="005D04E2" w:rsidRDefault="005D04E2" w:rsidP="005D04E2">
      <w:pPr>
        <w:spacing w:line="240" w:lineRule="auto"/>
        <w:ind w:left="1416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B761F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 w:rsidRPr="00B761F2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Description</w:t>
      </w:r>
      <w:r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 xml:space="preserve"> language=</w:t>
      </w:r>
      <w:r w:rsidRPr="00AD2B9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"</w:t>
      </w:r>
      <w:r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FR</w:t>
      </w:r>
      <w:r w:rsidRPr="00AD2B9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"</w:t>
      </w:r>
      <w:r w:rsidRPr="00B761F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 w:rsidRPr="00B761F2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Comfort</w:t>
      </w:r>
      <w:r w:rsidRPr="00B761F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 w:rsidRPr="00B761F2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Description</w:t>
      </w:r>
      <w:r w:rsidRPr="00B761F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097" w14:textId="77777777" w:rsidR="009C68E2" w:rsidRDefault="006C2758" w:rsidP="006C2758">
      <w:pPr>
        <w:spacing w:line="240" w:lineRule="auto"/>
        <w:ind w:left="1416" w:firstLine="708"/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</w:pPr>
      <w:r w:rsidRPr="00B761F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Reference</w:t>
      </w:r>
      <w:r w:rsidRPr="00B761F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 w:rsidRPr="00B761F2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5412345000001</w:t>
      </w:r>
      <w:r w:rsidRPr="00B761F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Reference</w:t>
      </w:r>
      <w:r w:rsidRPr="00B761F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098" w14:textId="77777777" w:rsidR="009C68E2" w:rsidRPr="00AD2B92" w:rsidRDefault="009C68E2" w:rsidP="009C68E2">
      <w:pPr>
        <w:spacing w:line="240" w:lineRule="auto"/>
        <w:ind w:left="1416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AD2B9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 w:rsidRPr="00AD2B92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Values</w:t>
      </w:r>
      <w:r w:rsidRPr="00AD2B9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099" w14:textId="77777777" w:rsidR="009C68E2" w:rsidRPr="00AD2B92" w:rsidRDefault="009C68E2" w:rsidP="009C68E2">
      <w:pPr>
        <w:spacing w:line="240" w:lineRule="auto"/>
        <w:ind w:left="2124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AD2B9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 w:rsidRPr="00AD2B92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Value</w:t>
      </w:r>
      <w:r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 xml:space="preserve"> order</w:t>
      </w:r>
      <w:r w:rsidRPr="004A696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="</w:t>
      </w:r>
      <w:r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010</w:t>
      </w:r>
      <w:r w:rsidRPr="004A696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"</w:t>
      </w:r>
      <w:r w:rsidR="001463F1" w:rsidRPr="001463F1">
        <w:rPr>
          <w:rFonts w:ascii="Verdana" w:hAnsi="Verdana"/>
          <w:color w:val="990000"/>
          <w:sz w:val="16"/>
          <w:szCs w:val="16"/>
          <w:lang w:val="en-US"/>
        </w:rPr>
        <w:t>default</w:t>
      </w:r>
      <w:r w:rsidR="001463F1" w:rsidRPr="001463F1">
        <w:rPr>
          <w:rFonts w:ascii="Verdana" w:hAnsi="Verdana"/>
          <w:color w:val="0000FF"/>
          <w:sz w:val="16"/>
          <w:szCs w:val="16"/>
          <w:lang w:val="en-US"/>
        </w:rPr>
        <w:t>="</w:t>
      </w:r>
      <w:r w:rsidR="001463F1" w:rsidRPr="001463F1">
        <w:rPr>
          <w:rFonts w:ascii="Verdana" w:hAnsi="Verdana"/>
          <w:b/>
          <w:bCs/>
          <w:sz w:val="16"/>
          <w:szCs w:val="16"/>
          <w:lang w:val="en-US"/>
        </w:rPr>
        <w:t>true</w:t>
      </w:r>
      <w:r w:rsidR="001463F1" w:rsidRPr="001463F1">
        <w:rPr>
          <w:rFonts w:ascii="Verdana" w:hAnsi="Verdana"/>
          <w:color w:val="0000FF"/>
          <w:sz w:val="16"/>
          <w:szCs w:val="16"/>
          <w:lang w:val="en-US"/>
        </w:rPr>
        <w:t>"</w:t>
      </w:r>
      <w:r w:rsidRPr="001463F1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 w:rsidRPr="00AD2B92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541234500000</w:t>
      </w:r>
      <w:r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3</w:t>
      </w:r>
      <w:r w:rsidRPr="00AD2B9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 w:rsidRPr="00AD2B92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Value</w:t>
      </w:r>
      <w:r w:rsidRPr="00AD2B9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09A" w14:textId="77777777" w:rsidR="009C68E2" w:rsidRPr="00AD2B92" w:rsidRDefault="009C68E2" w:rsidP="009C68E2">
      <w:pPr>
        <w:spacing w:line="240" w:lineRule="auto"/>
        <w:ind w:left="2124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AD2B9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proofErr w:type="spellStart"/>
      <w:r w:rsidRPr="00AD2B92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Value</w:t>
      </w:r>
      <w:r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order</w:t>
      </w:r>
      <w:proofErr w:type="spellEnd"/>
      <w:r w:rsidRPr="004A696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="</w:t>
      </w:r>
      <w:r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020</w:t>
      </w:r>
      <w:r w:rsidRPr="004A696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"</w:t>
      </w:r>
      <w:r w:rsidRPr="00AD2B9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 w:rsidRPr="00AD2B92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54123450000</w:t>
      </w:r>
      <w:r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33</w:t>
      </w:r>
      <w:r w:rsidRPr="00AD2B9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 w:rsidRPr="00AD2B92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Value</w:t>
      </w:r>
      <w:r w:rsidRPr="00AD2B9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09B" w14:textId="77777777" w:rsidR="006C2758" w:rsidRPr="00B761F2" w:rsidRDefault="009C68E2" w:rsidP="009C68E2">
      <w:pPr>
        <w:spacing w:line="240" w:lineRule="auto"/>
        <w:ind w:left="1416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AD2B9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lastRenderedPageBreak/>
        <w:t>&lt;/</w:t>
      </w:r>
      <w:r w:rsidRPr="00AD2B92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Values</w:t>
      </w:r>
      <w:r w:rsidRPr="00AD2B9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09C" w14:textId="77777777" w:rsidR="00B761F2" w:rsidRPr="00B761F2" w:rsidRDefault="00B761F2" w:rsidP="00B761F2">
      <w:pPr>
        <w:spacing w:line="240" w:lineRule="auto"/>
        <w:ind w:left="708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B761F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proofErr w:type="spellStart"/>
      <w:r w:rsidRPr="00B761F2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OptionDefinition</w:t>
      </w:r>
      <w:proofErr w:type="spellEnd"/>
      <w:r w:rsidRPr="00B761F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09D" w14:textId="77777777" w:rsidR="00B761F2" w:rsidRPr="00B761F2" w:rsidRDefault="00B761F2" w:rsidP="00B761F2">
      <w:pPr>
        <w:spacing w:line="240" w:lineRule="auto"/>
        <w:ind w:left="708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B761F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proofErr w:type="spellStart"/>
      <w:r w:rsidRPr="00B761F2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OptionDefinition</w:t>
      </w:r>
      <w:proofErr w:type="spellEnd"/>
      <w:r w:rsidRPr="00B761F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09E" w14:textId="77777777" w:rsidR="00B761F2" w:rsidRPr="00B761F2" w:rsidRDefault="00B761F2" w:rsidP="00B761F2">
      <w:pPr>
        <w:spacing w:line="240" w:lineRule="auto"/>
        <w:ind w:left="1416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B761F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 w:rsidRPr="00B761F2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GTIN</w:t>
      </w:r>
      <w:r w:rsidRPr="00B761F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 w:rsidRPr="00B761F2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5412345000004</w:t>
      </w:r>
      <w:r w:rsidRPr="00B761F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 w:rsidRPr="00B761F2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GTIN</w:t>
      </w:r>
      <w:r w:rsidRPr="00B761F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09F" w14:textId="77777777" w:rsidR="00B761F2" w:rsidRDefault="00B761F2" w:rsidP="00B761F2">
      <w:pPr>
        <w:spacing w:line="240" w:lineRule="auto"/>
        <w:ind w:left="1416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B761F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 w:rsidRPr="00B761F2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Description</w:t>
      </w:r>
      <w:r w:rsidRPr="00B761F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proofErr w:type="spellStart"/>
      <w:r w:rsidRPr="00B761F2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Stof</w:t>
      </w:r>
      <w:proofErr w:type="spellEnd"/>
      <w:r w:rsidRPr="00B761F2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/</w:t>
      </w:r>
      <w:proofErr w:type="spellStart"/>
      <w:r w:rsidRPr="00B761F2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Kleur</w:t>
      </w:r>
      <w:proofErr w:type="spellEnd"/>
      <w:r w:rsidRPr="00B761F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 w:rsidRPr="00B761F2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Description</w:t>
      </w:r>
      <w:r w:rsidRPr="00B761F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0A0" w14:textId="77777777" w:rsidR="005D04E2" w:rsidRDefault="005D04E2" w:rsidP="005D04E2">
      <w:pPr>
        <w:spacing w:line="240" w:lineRule="auto"/>
        <w:ind w:left="1416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B761F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 w:rsidRPr="00B761F2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Description</w:t>
      </w:r>
      <w:r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 xml:space="preserve"> language=</w:t>
      </w:r>
      <w:r w:rsidRPr="00AD2B9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"</w:t>
      </w:r>
      <w:r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FR</w:t>
      </w:r>
      <w:r w:rsidRPr="00AD2B9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"</w:t>
      </w:r>
      <w:r w:rsidRPr="00B761F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Tissue</w:t>
      </w:r>
      <w:r w:rsidRPr="00B761F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 w:rsidRPr="00B761F2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Description</w:t>
      </w:r>
      <w:r w:rsidRPr="00B761F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0A1" w14:textId="77777777" w:rsidR="006C2758" w:rsidRPr="00B761F2" w:rsidRDefault="006C2758" w:rsidP="005D04E2">
      <w:pPr>
        <w:spacing w:line="240" w:lineRule="auto"/>
        <w:ind w:left="1416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B761F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Reference</w:t>
      </w:r>
      <w:r w:rsidRPr="00B761F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 w:rsidRPr="00B761F2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5412345000004</w:t>
      </w:r>
      <w:r w:rsidRPr="00B761F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Reference</w:t>
      </w:r>
      <w:r w:rsidRPr="00B761F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0A2" w14:textId="77777777" w:rsidR="00B761F2" w:rsidRPr="00B761F2" w:rsidRDefault="00B761F2" w:rsidP="00B761F2">
      <w:pPr>
        <w:spacing w:line="240" w:lineRule="auto"/>
        <w:ind w:left="708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B761F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proofErr w:type="spellStart"/>
      <w:r w:rsidRPr="00B761F2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OptionDefinition</w:t>
      </w:r>
      <w:proofErr w:type="spellEnd"/>
      <w:r w:rsidRPr="00B761F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0A3" w14:textId="77777777" w:rsidR="00B761F2" w:rsidRPr="00B761F2" w:rsidRDefault="00B761F2" w:rsidP="00B761F2">
      <w:pPr>
        <w:spacing w:line="240" w:lineRule="auto"/>
        <w:ind w:left="708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B761F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proofErr w:type="spellStart"/>
      <w:r w:rsidRPr="00B761F2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OptionDefinition</w:t>
      </w:r>
      <w:proofErr w:type="spellEnd"/>
      <w:r w:rsidRPr="00B761F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0A4" w14:textId="77777777" w:rsidR="00B761F2" w:rsidRPr="00B34C29" w:rsidRDefault="00B761F2" w:rsidP="00B761F2">
      <w:pPr>
        <w:spacing w:line="240" w:lineRule="auto"/>
        <w:ind w:left="1416" w:firstLine="708"/>
        <w:rPr>
          <w:rFonts w:ascii="Verdana" w:eastAsia="Times New Roman" w:hAnsi="Verdana" w:cs="Times New Roman"/>
          <w:sz w:val="16"/>
          <w:szCs w:val="16"/>
          <w:lang w:val="fr-BE" w:eastAsia="nl-BE"/>
        </w:rPr>
      </w:pP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&lt;</w:t>
      </w:r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fr-BE" w:eastAsia="nl-BE"/>
        </w:rPr>
        <w:t>GTIN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&gt;</w:t>
      </w:r>
      <w:r w:rsidRPr="00B34C29">
        <w:rPr>
          <w:rFonts w:ascii="Verdana" w:eastAsia="Times New Roman" w:hAnsi="Verdana" w:cs="Times New Roman"/>
          <w:b/>
          <w:bCs/>
          <w:sz w:val="16"/>
          <w:szCs w:val="16"/>
          <w:lang w:val="fr-BE" w:eastAsia="nl-BE"/>
        </w:rPr>
        <w:t>5412345000021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&lt;/</w:t>
      </w:r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fr-BE" w:eastAsia="nl-BE"/>
        </w:rPr>
        <w:t>GTIN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&gt;</w:t>
      </w:r>
    </w:p>
    <w:p w14:paraId="4D94B0A5" w14:textId="77777777" w:rsidR="00B761F2" w:rsidRPr="00B34C29" w:rsidRDefault="00B761F2" w:rsidP="00B761F2">
      <w:pPr>
        <w:spacing w:line="240" w:lineRule="auto"/>
        <w:ind w:left="1416" w:firstLine="708"/>
        <w:rPr>
          <w:rFonts w:ascii="Verdana" w:eastAsia="Times New Roman" w:hAnsi="Verdana" w:cs="Times New Roman"/>
          <w:sz w:val="16"/>
          <w:szCs w:val="16"/>
          <w:lang w:val="fr-BE" w:eastAsia="nl-BE"/>
        </w:rPr>
      </w:pP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&lt;</w:t>
      </w:r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fr-BE" w:eastAsia="nl-BE"/>
        </w:rPr>
        <w:t>Description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&gt;</w:t>
      </w:r>
      <w:proofErr w:type="spellStart"/>
      <w:r w:rsidRPr="00B34C29">
        <w:rPr>
          <w:rFonts w:ascii="Verdana" w:eastAsia="Times New Roman" w:hAnsi="Verdana" w:cs="Times New Roman"/>
          <w:b/>
          <w:bCs/>
          <w:sz w:val="16"/>
          <w:szCs w:val="16"/>
          <w:lang w:val="fr-BE" w:eastAsia="nl-BE"/>
        </w:rPr>
        <w:t>Breedte</w:t>
      </w:r>
      <w:proofErr w:type="spellEnd"/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&lt;/</w:t>
      </w:r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fr-BE" w:eastAsia="nl-BE"/>
        </w:rPr>
        <w:t>Description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&gt;</w:t>
      </w:r>
    </w:p>
    <w:p w14:paraId="4D94B0A6" w14:textId="77777777" w:rsidR="005D04E2" w:rsidRPr="00B34C29" w:rsidRDefault="005D04E2" w:rsidP="005D04E2">
      <w:pPr>
        <w:spacing w:line="240" w:lineRule="auto"/>
        <w:ind w:left="1416" w:firstLine="708"/>
        <w:rPr>
          <w:rFonts w:ascii="Verdana" w:eastAsia="Times New Roman" w:hAnsi="Verdana" w:cs="Times New Roman"/>
          <w:sz w:val="16"/>
          <w:szCs w:val="16"/>
          <w:lang w:val="fr-BE" w:eastAsia="nl-BE"/>
        </w:rPr>
      </w:pP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&lt;</w:t>
      </w:r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fr-BE" w:eastAsia="nl-BE"/>
        </w:rPr>
        <w:t xml:space="preserve">Description </w:t>
      </w:r>
      <w:proofErr w:type="spellStart"/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fr-BE" w:eastAsia="nl-BE"/>
        </w:rPr>
        <w:t>language</w:t>
      </w:r>
      <w:proofErr w:type="spellEnd"/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fr-BE" w:eastAsia="nl-BE"/>
        </w:rPr>
        <w:t>=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"</w:t>
      </w:r>
      <w:r w:rsidRPr="00B34C29">
        <w:rPr>
          <w:rFonts w:ascii="Verdana" w:eastAsia="Times New Roman" w:hAnsi="Verdana" w:cs="Times New Roman"/>
          <w:b/>
          <w:bCs/>
          <w:sz w:val="16"/>
          <w:szCs w:val="16"/>
          <w:lang w:val="fr-BE" w:eastAsia="nl-BE"/>
        </w:rPr>
        <w:t>FR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"&gt;</w:t>
      </w:r>
      <w:r w:rsidRPr="00B34C29">
        <w:rPr>
          <w:rFonts w:ascii="Verdana" w:eastAsia="Times New Roman" w:hAnsi="Verdana" w:cs="Times New Roman"/>
          <w:b/>
          <w:bCs/>
          <w:sz w:val="16"/>
          <w:szCs w:val="16"/>
          <w:lang w:val="fr-BE" w:eastAsia="nl-BE"/>
        </w:rPr>
        <w:t>Largeur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&lt;/</w:t>
      </w:r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fr-BE" w:eastAsia="nl-BE"/>
        </w:rPr>
        <w:t>Description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&gt;</w:t>
      </w:r>
    </w:p>
    <w:p w14:paraId="4D94B0A7" w14:textId="77777777" w:rsidR="006C2758" w:rsidRPr="00B761F2" w:rsidRDefault="006C2758" w:rsidP="005D04E2">
      <w:pPr>
        <w:spacing w:line="240" w:lineRule="auto"/>
        <w:ind w:left="1416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B761F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Reference</w:t>
      </w:r>
      <w:r w:rsidRPr="00B761F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 w:rsidRPr="00B761F2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5412345000021</w:t>
      </w:r>
      <w:r w:rsidRPr="00B761F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Reference</w:t>
      </w:r>
      <w:r w:rsidRPr="00B761F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0A8" w14:textId="77777777" w:rsidR="00B761F2" w:rsidRPr="00B761F2" w:rsidRDefault="00B761F2" w:rsidP="00B761F2">
      <w:pPr>
        <w:spacing w:line="240" w:lineRule="auto"/>
        <w:ind w:left="708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B761F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proofErr w:type="spellStart"/>
      <w:r w:rsidRPr="00B761F2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OptionDefinition</w:t>
      </w:r>
      <w:proofErr w:type="spellEnd"/>
      <w:r w:rsidRPr="00B761F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ab/>
      </w:r>
    </w:p>
    <w:p w14:paraId="4D94B0A9" w14:textId="77777777" w:rsidR="00B761F2" w:rsidRPr="00B761F2" w:rsidRDefault="00B761F2" w:rsidP="00B761F2">
      <w:pPr>
        <w:spacing w:line="240" w:lineRule="auto"/>
        <w:ind w:left="708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B761F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proofErr w:type="spellStart"/>
      <w:r w:rsidRPr="00B761F2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OptionDefinition</w:t>
      </w:r>
      <w:proofErr w:type="spellEnd"/>
      <w:r w:rsidRPr="00B761F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0AA" w14:textId="77777777" w:rsidR="00B761F2" w:rsidRPr="00B761F2" w:rsidRDefault="00B761F2" w:rsidP="00B761F2">
      <w:pPr>
        <w:spacing w:line="240" w:lineRule="auto"/>
        <w:ind w:left="1416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B761F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 w:rsidRPr="00B761F2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GTIN</w:t>
      </w:r>
      <w:r w:rsidRPr="00B761F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 w:rsidRPr="00B761F2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5412345000022</w:t>
      </w:r>
      <w:r w:rsidRPr="00B761F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 w:rsidRPr="00B761F2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GTIN</w:t>
      </w:r>
      <w:r w:rsidRPr="00B761F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0AB" w14:textId="77777777" w:rsidR="00B761F2" w:rsidRPr="00B34C29" w:rsidRDefault="00B761F2" w:rsidP="00B761F2">
      <w:pPr>
        <w:spacing w:line="240" w:lineRule="auto"/>
        <w:ind w:left="1416" w:firstLine="708"/>
        <w:rPr>
          <w:rFonts w:ascii="Verdana" w:eastAsia="Times New Roman" w:hAnsi="Verdana" w:cs="Times New Roman"/>
          <w:sz w:val="16"/>
          <w:szCs w:val="16"/>
          <w:lang w:val="fr-BE" w:eastAsia="nl-BE"/>
        </w:rPr>
      </w:pP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&lt;</w:t>
      </w:r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fr-BE" w:eastAsia="nl-BE"/>
        </w:rPr>
        <w:t>Description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&gt;</w:t>
      </w:r>
      <w:proofErr w:type="spellStart"/>
      <w:r w:rsidRPr="00B34C29">
        <w:rPr>
          <w:rFonts w:ascii="Verdana" w:eastAsia="Times New Roman" w:hAnsi="Verdana" w:cs="Times New Roman"/>
          <w:b/>
          <w:bCs/>
          <w:sz w:val="16"/>
          <w:szCs w:val="16"/>
          <w:lang w:val="fr-BE" w:eastAsia="nl-BE"/>
        </w:rPr>
        <w:t>Lengte</w:t>
      </w:r>
      <w:proofErr w:type="spellEnd"/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&lt;/</w:t>
      </w:r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fr-BE" w:eastAsia="nl-BE"/>
        </w:rPr>
        <w:t>Description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&gt;</w:t>
      </w:r>
    </w:p>
    <w:p w14:paraId="4D94B0AC" w14:textId="77777777" w:rsidR="005D04E2" w:rsidRPr="00B34C29" w:rsidRDefault="005D04E2" w:rsidP="005D04E2">
      <w:pPr>
        <w:spacing w:line="240" w:lineRule="auto"/>
        <w:ind w:left="1416" w:firstLine="708"/>
        <w:rPr>
          <w:rFonts w:ascii="Verdana" w:eastAsia="Times New Roman" w:hAnsi="Verdana" w:cs="Times New Roman"/>
          <w:sz w:val="16"/>
          <w:szCs w:val="16"/>
          <w:lang w:val="fr-BE" w:eastAsia="nl-BE"/>
        </w:rPr>
      </w:pP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&lt;</w:t>
      </w:r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fr-BE" w:eastAsia="nl-BE"/>
        </w:rPr>
        <w:t xml:space="preserve">Description </w:t>
      </w:r>
      <w:proofErr w:type="spellStart"/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fr-BE" w:eastAsia="nl-BE"/>
        </w:rPr>
        <w:t>language</w:t>
      </w:r>
      <w:proofErr w:type="spellEnd"/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fr-BE" w:eastAsia="nl-BE"/>
        </w:rPr>
        <w:t>=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"</w:t>
      </w:r>
      <w:r w:rsidRPr="00B34C29">
        <w:rPr>
          <w:rFonts w:ascii="Verdana" w:eastAsia="Times New Roman" w:hAnsi="Verdana" w:cs="Times New Roman"/>
          <w:b/>
          <w:bCs/>
          <w:sz w:val="16"/>
          <w:szCs w:val="16"/>
          <w:lang w:val="fr-BE" w:eastAsia="nl-BE"/>
        </w:rPr>
        <w:t>FR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"&gt;</w:t>
      </w:r>
      <w:r w:rsidRPr="00B34C29">
        <w:rPr>
          <w:rFonts w:ascii="Verdana" w:eastAsia="Times New Roman" w:hAnsi="Verdana" w:cs="Times New Roman"/>
          <w:b/>
          <w:bCs/>
          <w:sz w:val="16"/>
          <w:szCs w:val="16"/>
          <w:lang w:val="fr-BE" w:eastAsia="nl-BE"/>
        </w:rPr>
        <w:t>Longueur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&lt;/</w:t>
      </w:r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fr-BE" w:eastAsia="nl-BE"/>
        </w:rPr>
        <w:t>Description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&gt;</w:t>
      </w:r>
    </w:p>
    <w:p w14:paraId="4D94B0AD" w14:textId="77777777" w:rsidR="006C2758" w:rsidRPr="00B761F2" w:rsidRDefault="006C2758" w:rsidP="005D04E2">
      <w:pPr>
        <w:spacing w:line="240" w:lineRule="auto"/>
        <w:ind w:left="1416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B761F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Reference</w:t>
      </w:r>
      <w:r w:rsidRPr="00B761F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 w:rsidRPr="00B761F2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5412345000022</w:t>
      </w:r>
      <w:r w:rsidRPr="00B761F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Reference</w:t>
      </w:r>
      <w:r w:rsidRPr="00B761F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0AE" w14:textId="77777777" w:rsidR="00B761F2" w:rsidRPr="00B761F2" w:rsidRDefault="00B761F2" w:rsidP="00B761F2">
      <w:pPr>
        <w:spacing w:line="240" w:lineRule="auto"/>
        <w:ind w:left="708" w:firstLine="708"/>
        <w:rPr>
          <w:rFonts w:ascii="Verdana" w:eastAsia="Times New Roman" w:hAnsi="Verdana" w:cs="Times New Roman"/>
          <w:sz w:val="16"/>
          <w:szCs w:val="16"/>
          <w:lang w:eastAsia="nl-BE"/>
        </w:rPr>
      </w:pPr>
      <w:r w:rsidRPr="00B761F2">
        <w:rPr>
          <w:rFonts w:ascii="Verdana" w:eastAsia="Times New Roman" w:hAnsi="Verdana" w:cs="Times New Roman"/>
          <w:color w:val="0000FF"/>
          <w:sz w:val="16"/>
          <w:szCs w:val="16"/>
          <w:lang w:eastAsia="nl-BE"/>
        </w:rPr>
        <w:t>&lt;/</w:t>
      </w:r>
      <w:proofErr w:type="spellStart"/>
      <w:r w:rsidRPr="00B761F2">
        <w:rPr>
          <w:rFonts w:ascii="Verdana" w:eastAsia="Times New Roman" w:hAnsi="Verdana" w:cs="Times New Roman"/>
          <w:color w:val="990000"/>
          <w:sz w:val="16"/>
          <w:szCs w:val="16"/>
          <w:lang w:eastAsia="nl-BE"/>
        </w:rPr>
        <w:t>OptionDefinition</w:t>
      </w:r>
      <w:proofErr w:type="spellEnd"/>
      <w:r w:rsidRPr="00B761F2">
        <w:rPr>
          <w:rFonts w:ascii="Verdana" w:eastAsia="Times New Roman" w:hAnsi="Verdana" w:cs="Times New Roman"/>
          <w:color w:val="0000FF"/>
          <w:sz w:val="16"/>
          <w:szCs w:val="16"/>
          <w:lang w:eastAsia="nl-BE"/>
        </w:rPr>
        <w:t>&gt;</w:t>
      </w:r>
    </w:p>
    <w:p w14:paraId="4D94B0AF" w14:textId="77777777" w:rsidR="00B761F2" w:rsidRPr="00B761F2" w:rsidRDefault="00B761F2" w:rsidP="00B761F2">
      <w:pPr>
        <w:spacing w:line="240" w:lineRule="auto"/>
        <w:ind w:left="372" w:firstLine="708"/>
        <w:rPr>
          <w:rFonts w:ascii="Verdana" w:eastAsia="Times New Roman" w:hAnsi="Verdana" w:cs="Times New Roman"/>
          <w:sz w:val="16"/>
          <w:szCs w:val="16"/>
          <w:lang w:eastAsia="nl-BE"/>
        </w:rPr>
      </w:pPr>
      <w:r w:rsidRPr="00B761F2">
        <w:rPr>
          <w:rFonts w:ascii="Verdana" w:eastAsia="Times New Roman" w:hAnsi="Verdana" w:cs="Times New Roman"/>
          <w:color w:val="0000FF"/>
          <w:sz w:val="16"/>
          <w:szCs w:val="16"/>
          <w:lang w:eastAsia="nl-BE"/>
        </w:rPr>
        <w:t>&lt;/</w:t>
      </w:r>
      <w:proofErr w:type="spellStart"/>
      <w:r w:rsidRPr="00B761F2">
        <w:rPr>
          <w:rFonts w:ascii="Verdana" w:eastAsia="Times New Roman" w:hAnsi="Verdana" w:cs="Times New Roman"/>
          <w:color w:val="990000"/>
          <w:sz w:val="16"/>
          <w:szCs w:val="16"/>
          <w:lang w:eastAsia="nl-BE"/>
        </w:rPr>
        <w:t>OptionGTINDefinitions</w:t>
      </w:r>
      <w:proofErr w:type="spellEnd"/>
      <w:r w:rsidRPr="00B761F2">
        <w:rPr>
          <w:rFonts w:ascii="Verdana" w:eastAsia="Times New Roman" w:hAnsi="Verdana" w:cs="Times New Roman"/>
          <w:color w:val="0000FF"/>
          <w:sz w:val="16"/>
          <w:szCs w:val="16"/>
          <w:lang w:eastAsia="nl-BE"/>
        </w:rPr>
        <w:t>&gt;</w:t>
      </w:r>
    </w:p>
    <w:p w14:paraId="4D94B0B0" w14:textId="77777777" w:rsidR="00473B14" w:rsidRDefault="00473B14" w:rsidP="00B05CFB">
      <w:pPr>
        <w:pStyle w:val="Lijstalinea"/>
        <w:ind w:left="1080"/>
      </w:pPr>
    </w:p>
    <w:p w14:paraId="4D94B0B1" w14:textId="77777777" w:rsidR="004D1FFC" w:rsidRDefault="004D1FFC"/>
    <w:p w14:paraId="4D94B0B2" w14:textId="77777777" w:rsidR="00B05CFB" w:rsidRPr="00560B23" w:rsidRDefault="00AE7750" w:rsidP="00B05CFB">
      <w:pPr>
        <w:pStyle w:val="Lijstalinea"/>
        <w:numPr>
          <w:ilvl w:val="2"/>
          <w:numId w:val="1"/>
        </w:numPr>
        <w:rPr>
          <w:sz w:val="24"/>
          <w:szCs w:val="24"/>
        </w:rPr>
      </w:pPr>
      <w:proofErr w:type="spellStart"/>
      <w:r w:rsidRPr="00560B23">
        <w:rPr>
          <w:sz w:val="24"/>
          <w:szCs w:val="24"/>
        </w:rPr>
        <w:t>ValueGTINDefini</w:t>
      </w:r>
      <w:r w:rsidR="00B05CFB" w:rsidRPr="00560B23">
        <w:rPr>
          <w:sz w:val="24"/>
          <w:szCs w:val="24"/>
        </w:rPr>
        <w:t>tions</w:t>
      </w:r>
      <w:proofErr w:type="spellEnd"/>
    </w:p>
    <w:p w14:paraId="4D94B0B3" w14:textId="77777777" w:rsidR="00C25B65" w:rsidRDefault="00C25B65" w:rsidP="00B05CFB">
      <w:pPr>
        <w:pStyle w:val="Lijstalinea"/>
        <w:ind w:left="1080"/>
      </w:pPr>
    </w:p>
    <w:p w14:paraId="4D94B0B4" w14:textId="663AFC4E" w:rsidR="009F4F2E" w:rsidRPr="00B34C29" w:rsidRDefault="00703256" w:rsidP="00B05CFB">
      <w:pPr>
        <w:pStyle w:val="Lijstalinea"/>
        <w:ind w:left="1080"/>
        <w:rPr>
          <w:rStyle w:val="hps"/>
          <w:lang w:val="en-US"/>
        </w:rPr>
      </w:pPr>
      <w:r w:rsidRPr="00B34C29">
        <w:rPr>
          <w:rStyle w:val="hps"/>
          <w:lang w:val="en-US"/>
        </w:rPr>
        <w:t>These are the definitions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of all values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(also called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choices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or specifications).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Sample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values are: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'Leather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Class A</w:t>
      </w:r>
      <w:r w:rsidRPr="00B34C29">
        <w:rPr>
          <w:rStyle w:val="atn"/>
          <w:lang w:val="en-US"/>
        </w:rPr>
        <w:t>', '</w:t>
      </w:r>
      <w:r w:rsidRPr="00B34C29">
        <w:rPr>
          <w:lang w:val="en-US"/>
        </w:rPr>
        <w:t xml:space="preserve">Oak </w:t>
      </w:r>
      <w:r w:rsidRPr="00B34C29">
        <w:rPr>
          <w:rStyle w:val="hps"/>
          <w:lang w:val="en-US"/>
        </w:rPr>
        <w:t>10 cm</w:t>
      </w:r>
      <w:r w:rsidRPr="00B34C29">
        <w:rPr>
          <w:rStyle w:val="atn"/>
          <w:lang w:val="en-US"/>
        </w:rPr>
        <w:t>', '</w:t>
      </w:r>
      <w:r w:rsidRPr="00B34C29">
        <w:rPr>
          <w:lang w:val="en-US"/>
        </w:rPr>
        <w:t xml:space="preserve">Fixed', </w:t>
      </w:r>
      <w:r w:rsidRPr="00B34C29">
        <w:rPr>
          <w:rStyle w:val="hps"/>
          <w:lang w:val="en-US"/>
        </w:rPr>
        <w:t>'</w:t>
      </w:r>
      <w:r w:rsidRPr="00B34C29">
        <w:rPr>
          <w:lang w:val="en-US"/>
        </w:rPr>
        <w:t xml:space="preserve">200cm’, ... The </w:t>
      </w:r>
      <w:r w:rsidRPr="00B34C29">
        <w:rPr>
          <w:rStyle w:val="hps"/>
          <w:lang w:val="en-US"/>
        </w:rPr>
        <w:t>definition</w:t>
      </w:r>
      <w:r w:rsidRPr="00B34C29">
        <w:rPr>
          <w:lang w:val="en-US"/>
        </w:rPr>
        <w:t xml:space="preserve"> exists of</w:t>
      </w:r>
      <w:r w:rsidRPr="00B34C29">
        <w:rPr>
          <w:rStyle w:val="hps"/>
          <w:lang w:val="en-US"/>
        </w:rPr>
        <w:t xml:space="preserve"> a</w:t>
      </w:r>
      <w:r w:rsidRPr="00B34C29">
        <w:rPr>
          <w:lang w:val="en-US"/>
        </w:rPr>
        <w:t xml:space="preserve"> </w:t>
      </w:r>
      <w:r w:rsidRPr="00B34C29">
        <w:rPr>
          <w:rStyle w:val="hps"/>
          <w:b/>
          <w:lang w:val="en-US"/>
        </w:rPr>
        <w:t>code</w:t>
      </w:r>
      <w:r w:rsidRPr="00B34C29">
        <w:rPr>
          <w:lang w:val="en-US"/>
        </w:rPr>
        <w:t xml:space="preserve">, </w:t>
      </w:r>
      <w:r w:rsidRPr="00B34C29">
        <w:rPr>
          <w:rStyle w:val="hps"/>
          <w:lang w:val="en-US"/>
        </w:rPr>
        <w:t xml:space="preserve">the </w:t>
      </w:r>
      <w:r w:rsidRPr="00B34C29">
        <w:rPr>
          <w:rStyle w:val="hps"/>
          <w:b/>
          <w:lang w:val="en-US"/>
        </w:rPr>
        <w:t>descriptions</w:t>
      </w:r>
      <w:r w:rsidRPr="00B34C29">
        <w:rPr>
          <w:rStyle w:val="hps"/>
          <w:lang w:val="en-US"/>
        </w:rPr>
        <w:t xml:space="preserve"> and</w:t>
      </w:r>
      <w:r w:rsidRPr="00B34C29">
        <w:rPr>
          <w:lang w:val="en-US"/>
        </w:rPr>
        <w:t xml:space="preserve"> </w:t>
      </w:r>
      <w:r w:rsidRPr="00B34C29">
        <w:rPr>
          <w:rStyle w:val="hps"/>
          <w:b/>
          <w:lang w:val="en-US"/>
        </w:rPr>
        <w:t xml:space="preserve">reference </w:t>
      </w:r>
      <w:r w:rsidRPr="00B34C29">
        <w:rPr>
          <w:rStyle w:val="hps"/>
          <w:lang w:val="en-US"/>
        </w:rPr>
        <w:t>(with the same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remarks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as above).</w:t>
      </w:r>
      <w:r w:rsidR="00EE7647" w:rsidRPr="00FE1596">
        <w:rPr>
          <w:rStyle w:val="hps"/>
          <w:lang w:val="en-US"/>
        </w:rPr>
        <w:t xml:space="preserve"> </w:t>
      </w:r>
      <w:r w:rsidR="00941C92" w:rsidRPr="00CA2BAF">
        <w:rPr>
          <w:rStyle w:val="hps"/>
          <w:lang w:val="en-US"/>
        </w:rPr>
        <w:t xml:space="preserve">You may also add a color number </w:t>
      </w:r>
      <w:r w:rsidR="00EE7647" w:rsidRPr="00CA2BAF">
        <w:rPr>
          <w:rStyle w:val="hps"/>
          <w:lang w:val="en-US"/>
        </w:rPr>
        <w:t>(hexadecimal</w:t>
      </w:r>
      <w:r w:rsidR="00941C92" w:rsidRPr="00CA2BAF">
        <w:rPr>
          <w:rStyle w:val="hps"/>
          <w:lang w:val="en-US"/>
        </w:rPr>
        <w:t>) for the value</w:t>
      </w:r>
      <w:r w:rsidR="00F33EB9" w:rsidRPr="00CA2BAF">
        <w:rPr>
          <w:rStyle w:val="hps"/>
          <w:lang w:val="en-US"/>
        </w:rPr>
        <w:t>.</w:t>
      </w:r>
      <w:r w:rsidRPr="00B34C29">
        <w:rPr>
          <w:lang w:val="en-US"/>
        </w:rPr>
        <w:t xml:space="preserve"> In th</w:t>
      </w:r>
      <w:r w:rsidR="009F4F2E" w:rsidRPr="00B34C29">
        <w:rPr>
          <w:lang w:val="en-US"/>
        </w:rPr>
        <w:t>is</w:t>
      </w:r>
      <w:r w:rsidRPr="00B34C29">
        <w:rPr>
          <w:lang w:val="en-US"/>
        </w:rPr>
        <w:t xml:space="preserve"> </w:t>
      </w:r>
      <w:proofErr w:type="spellStart"/>
      <w:r w:rsidRPr="00B34C29">
        <w:rPr>
          <w:rStyle w:val="hps"/>
          <w:lang w:val="en-US"/>
        </w:rPr>
        <w:t>ValueDefinition</w:t>
      </w:r>
      <w:proofErr w:type="spellEnd"/>
      <w:r w:rsidRPr="00B34C29">
        <w:rPr>
          <w:rStyle w:val="hps"/>
          <w:lang w:val="en-US"/>
        </w:rPr>
        <w:t xml:space="preserve"> you can define</w:t>
      </w:r>
      <w:r w:rsidRPr="00B34C29">
        <w:rPr>
          <w:lang w:val="en-US"/>
        </w:rPr>
        <w:t xml:space="preserve"> </w:t>
      </w:r>
      <w:proofErr w:type="spellStart"/>
      <w:r w:rsidRPr="00B34C29">
        <w:rPr>
          <w:rStyle w:val="hps"/>
          <w:b/>
          <w:lang w:val="en-US"/>
        </w:rPr>
        <w:t>subvalues</w:t>
      </w:r>
      <w:proofErr w:type="spellEnd"/>
      <w:r w:rsidRPr="00B34C29">
        <w:rPr>
          <w:rStyle w:val="hps"/>
          <w:lang w:val="en-US"/>
        </w:rPr>
        <w:t>.</w:t>
      </w:r>
      <w:r w:rsidRPr="00B34C29">
        <w:rPr>
          <w:lang w:val="en-US"/>
        </w:rPr>
        <w:t xml:space="preserve"> </w:t>
      </w:r>
      <w:r w:rsidR="009F4F2E" w:rsidRPr="00B34C29">
        <w:rPr>
          <w:rStyle w:val="hps"/>
          <w:lang w:val="en-US"/>
        </w:rPr>
        <w:t>The</w:t>
      </w:r>
      <w:r w:rsidRPr="00B34C29">
        <w:rPr>
          <w:rStyle w:val="hps"/>
          <w:lang w:val="en-US"/>
        </w:rPr>
        <w:t>s</w:t>
      </w:r>
      <w:r w:rsidR="009F4F2E" w:rsidRPr="00B34C29">
        <w:rPr>
          <w:rStyle w:val="hps"/>
          <w:lang w:val="en-US"/>
        </w:rPr>
        <w:t>e</w:t>
      </w:r>
      <w:r w:rsidRPr="00B34C29">
        <w:rPr>
          <w:lang w:val="en-US"/>
        </w:rPr>
        <w:t xml:space="preserve"> </w:t>
      </w:r>
      <w:proofErr w:type="spellStart"/>
      <w:r w:rsidRPr="00B34C29">
        <w:rPr>
          <w:rStyle w:val="hps"/>
          <w:lang w:val="en-US"/>
        </w:rPr>
        <w:t>subvalues</w:t>
      </w:r>
      <w:proofErr w:type="spellEnd"/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are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valid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everywhere</w:t>
      </w:r>
      <w:r w:rsidR="009F4F2E" w:rsidRPr="00B34C29">
        <w:rPr>
          <w:lang w:val="en-US"/>
        </w:rPr>
        <w:t xml:space="preserve"> the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value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is used</w:t>
      </w:r>
      <w:r w:rsidRPr="00B34C29">
        <w:rPr>
          <w:lang w:val="en-US"/>
        </w:rPr>
        <w:t xml:space="preserve">. </w:t>
      </w:r>
      <w:r w:rsidRPr="00B34C29">
        <w:rPr>
          <w:rStyle w:val="hps"/>
          <w:lang w:val="en-US"/>
        </w:rPr>
        <w:t>For example for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the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value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 xml:space="preserve">‘Leather Class A’ we could have </w:t>
      </w:r>
      <w:proofErr w:type="spellStart"/>
      <w:r w:rsidRPr="00B34C29">
        <w:rPr>
          <w:rStyle w:val="hps"/>
          <w:lang w:val="en-US"/>
        </w:rPr>
        <w:t>subvalues</w:t>
      </w:r>
      <w:proofErr w:type="spellEnd"/>
      <w:r w:rsidRPr="00B34C29">
        <w:rPr>
          <w:rStyle w:val="hps"/>
          <w:lang w:val="en-US"/>
        </w:rPr>
        <w:t>: Red, Black,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Brown</w:t>
      </w:r>
      <w:r w:rsidRPr="00B34C29">
        <w:rPr>
          <w:lang w:val="en-US"/>
        </w:rPr>
        <w:t xml:space="preserve">. </w:t>
      </w:r>
      <w:r w:rsidR="00D81B65" w:rsidRPr="00B34C29">
        <w:rPr>
          <w:lang w:val="en-US"/>
        </w:rPr>
        <w:t xml:space="preserve">For these </w:t>
      </w:r>
      <w:proofErr w:type="spellStart"/>
      <w:r w:rsidR="00D81B65" w:rsidRPr="00B34C29">
        <w:rPr>
          <w:lang w:val="en-US"/>
        </w:rPr>
        <w:t>subvalues</w:t>
      </w:r>
      <w:proofErr w:type="spellEnd"/>
      <w:r w:rsidR="00D81B65" w:rsidRPr="00B34C29">
        <w:rPr>
          <w:lang w:val="en-US"/>
        </w:rPr>
        <w:t xml:space="preserve"> you </w:t>
      </w:r>
      <w:r w:rsidRPr="00B34C29">
        <w:rPr>
          <w:rStyle w:val="hps"/>
          <w:lang w:val="en-US"/>
        </w:rPr>
        <w:t>can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also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specify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 xml:space="preserve">the </w:t>
      </w:r>
      <w:r w:rsidRPr="00B34C29">
        <w:rPr>
          <w:rStyle w:val="hps"/>
          <w:b/>
          <w:lang w:val="en-US"/>
        </w:rPr>
        <w:t>sort order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and / or</w:t>
      </w:r>
      <w:r w:rsidRPr="00B34C29">
        <w:rPr>
          <w:lang w:val="en-US"/>
        </w:rPr>
        <w:t xml:space="preserve"> </w:t>
      </w:r>
      <w:r w:rsidRPr="00B34C29">
        <w:rPr>
          <w:rStyle w:val="hps"/>
          <w:b/>
          <w:lang w:val="en-US"/>
        </w:rPr>
        <w:t>default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value.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This is the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order in which the</w:t>
      </w:r>
      <w:r w:rsidRPr="00B34C29">
        <w:rPr>
          <w:lang w:val="en-US"/>
        </w:rPr>
        <w:t xml:space="preserve"> </w:t>
      </w:r>
      <w:proofErr w:type="spellStart"/>
      <w:r w:rsidR="00CF48C3" w:rsidRPr="00B34C29">
        <w:rPr>
          <w:rStyle w:val="hps"/>
          <w:lang w:val="en-US"/>
        </w:rPr>
        <w:t>subvalues</w:t>
      </w:r>
      <w:proofErr w:type="spellEnd"/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are displayed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to the user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of the catalog.</w:t>
      </w:r>
      <w:r w:rsidRPr="00B34C29">
        <w:rPr>
          <w:lang w:val="en-US"/>
        </w:rPr>
        <w:t xml:space="preserve"> </w:t>
      </w:r>
      <w:r w:rsidR="00D81B65" w:rsidRPr="00703256">
        <w:rPr>
          <w:lang w:val="en-US"/>
        </w:rPr>
        <w:t xml:space="preserve">If no sorting is specified, the sorting </w:t>
      </w:r>
      <w:r w:rsidR="00D81B65">
        <w:rPr>
          <w:lang w:val="en-US"/>
        </w:rPr>
        <w:t xml:space="preserve">will be </w:t>
      </w:r>
      <w:r w:rsidR="00D81B65" w:rsidRPr="00703256">
        <w:rPr>
          <w:lang w:val="en-US"/>
        </w:rPr>
        <w:t>alphabetically.</w:t>
      </w:r>
      <w:r w:rsidR="00D81B65" w:rsidRPr="00703256">
        <w:rPr>
          <w:lang w:val="en-US"/>
        </w:rPr>
        <w:br/>
      </w:r>
      <w:r w:rsidR="00D81B65" w:rsidRPr="00B34C29">
        <w:rPr>
          <w:rStyle w:val="hps"/>
          <w:lang w:val="en-US"/>
        </w:rPr>
        <w:t>A</w:t>
      </w:r>
      <w:r w:rsidRPr="00B34C29">
        <w:rPr>
          <w:rStyle w:val="hps"/>
          <w:lang w:val="en-US"/>
        </w:rPr>
        <w:t>ll the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 xml:space="preserve">values </w:t>
      </w:r>
      <w:r w:rsidR="00D81B65" w:rsidRPr="00B34C29">
        <w:rPr>
          <w:rStyle w:val="hps"/>
          <w:lang w:val="en-US"/>
        </w:rPr>
        <w:t xml:space="preserve">that </w:t>
      </w:r>
      <w:r w:rsidRPr="00B34C29">
        <w:rPr>
          <w:rStyle w:val="hps"/>
          <w:lang w:val="en-US"/>
        </w:rPr>
        <w:t>are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used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in the catalog,</w:t>
      </w:r>
      <w:r w:rsidRPr="00B34C29">
        <w:rPr>
          <w:lang w:val="en-US"/>
        </w:rPr>
        <w:t xml:space="preserve"> </w:t>
      </w:r>
      <w:r w:rsidR="00D81B65" w:rsidRPr="00B34C29">
        <w:rPr>
          <w:lang w:val="en-US"/>
        </w:rPr>
        <w:t xml:space="preserve">are </w:t>
      </w:r>
      <w:r w:rsidR="00D81B65" w:rsidRPr="00B34C29">
        <w:rPr>
          <w:rStyle w:val="hps"/>
          <w:lang w:val="en-US"/>
        </w:rPr>
        <w:t xml:space="preserve">globally </w:t>
      </w:r>
      <w:r w:rsidRPr="00B34C29">
        <w:rPr>
          <w:rStyle w:val="hps"/>
          <w:lang w:val="en-US"/>
        </w:rPr>
        <w:t>defined</w:t>
      </w:r>
      <w:r w:rsidR="00D81B65" w:rsidRPr="00B34C29">
        <w:rPr>
          <w:rStyle w:val="hps"/>
          <w:lang w:val="en-US"/>
        </w:rPr>
        <w:t xml:space="preserve"> in th</w:t>
      </w:r>
      <w:r w:rsidR="009F4F2E" w:rsidRPr="00B34C29">
        <w:rPr>
          <w:rStyle w:val="hps"/>
          <w:lang w:val="en-US"/>
        </w:rPr>
        <w:t xml:space="preserve">is </w:t>
      </w:r>
      <w:proofErr w:type="spellStart"/>
      <w:r w:rsidR="00D81B65" w:rsidRPr="00B34C29">
        <w:rPr>
          <w:rStyle w:val="hps"/>
          <w:lang w:val="en-US"/>
        </w:rPr>
        <w:t>ValueGTINDefinitions</w:t>
      </w:r>
      <w:proofErr w:type="spellEnd"/>
      <w:r w:rsidR="009F4F2E" w:rsidRPr="00B34C29">
        <w:rPr>
          <w:rStyle w:val="hps"/>
          <w:lang w:val="en-US"/>
        </w:rPr>
        <w:t xml:space="preserve"> tag</w:t>
      </w:r>
      <w:r w:rsidRPr="00B34C29">
        <w:rPr>
          <w:lang w:val="en-US"/>
        </w:rPr>
        <w:t>.</w:t>
      </w:r>
      <w:r w:rsidR="00D81B65" w:rsidRPr="00B34C29">
        <w:rPr>
          <w:lang w:val="en-US"/>
        </w:rPr>
        <w:t xml:space="preserve"> </w:t>
      </w:r>
      <w:r w:rsidRPr="00B34C29">
        <w:rPr>
          <w:lang w:val="en-US"/>
        </w:rPr>
        <w:br/>
      </w:r>
    </w:p>
    <w:p w14:paraId="4D94B0B5" w14:textId="77777777" w:rsidR="00D81B65" w:rsidRPr="00B34C29" w:rsidRDefault="00703256" w:rsidP="00B05CFB">
      <w:pPr>
        <w:pStyle w:val="Lijstalinea"/>
        <w:ind w:left="1080"/>
        <w:rPr>
          <w:rStyle w:val="hps"/>
          <w:lang w:val="en-US"/>
        </w:rPr>
      </w:pPr>
      <w:r w:rsidRPr="00B34C29">
        <w:rPr>
          <w:rStyle w:val="hps"/>
          <w:lang w:val="en-US"/>
        </w:rPr>
        <w:t>We distinguish</w:t>
      </w:r>
      <w:r w:rsidRPr="00B34C29">
        <w:rPr>
          <w:lang w:val="en-US"/>
        </w:rPr>
        <w:t xml:space="preserve"> </w:t>
      </w:r>
      <w:r w:rsidR="7A6FDA4A" w:rsidRPr="00B34C29">
        <w:rPr>
          <w:rStyle w:val="hps"/>
          <w:lang w:val="en-US"/>
        </w:rPr>
        <w:t>four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types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of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values:</w:t>
      </w:r>
      <w:r w:rsidRPr="00B34C29">
        <w:rPr>
          <w:lang w:val="en-US"/>
        </w:rPr>
        <w:br/>
      </w:r>
      <w:r w:rsidRPr="00B34C29">
        <w:rPr>
          <w:rStyle w:val="hps"/>
          <w:lang w:val="en-US"/>
        </w:rPr>
        <w:t>o</w:t>
      </w:r>
      <w:r w:rsidR="00D81B65" w:rsidRPr="00B34C29">
        <w:rPr>
          <w:rStyle w:val="hps"/>
          <w:lang w:val="en-US"/>
        </w:rPr>
        <w:tab/>
      </w:r>
      <w:r w:rsidRPr="00B34C29">
        <w:rPr>
          <w:rStyle w:val="hps"/>
          <w:lang w:val="en-US"/>
        </w:rPr>
        <w:t>VALUE</w:t>
      </w:r>
      <w:r w:rsidRPr="00B34C29">
        <w:rPr>
          <w:lang w:val="en-US"/>
        </w:rPr>
        <w:t xml:space="preserve">: This is </w:t>
      </w:r>
      <w:r w:rsidRPr="00B34C29">
        <w:rPr>
          <w:rStyle w:val="hps"/>
          <w:lang w:val="en-US"/>
        </w:rPr>
        <w:t xml:space="preserve">the </w:t>
      </w:r>
      <w:r w:rsidR="00D81B65" w:rsidRPr="00B34C29">
        <w:rPr>
          <w:rStyle w:val="hps"/>
          <w:lang w:val="en-US"/>
        </w:rPr>
        <w:t>most used type</w:t>
      </w:r>
      <w:r w:rsidRPr="00B34C29">
        <w:rPr>
          <w:rStyle w:val="hps"/>
          <w:lang w:val="en-US"/>
        </w:rPr>
        <w:t>.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This is a</w:t>
      </w:r>
      <w:r w:rsidRPr="00B34C29">
        <w:rPr>
          <w:lang w:val="en-US"/>
        </w:rPr>
        <w:t xml:space="preserve"> </w:t>
      </w:r>
      <w:r w:rsidR="00944115" w:rsidRPr="00B34C29">
        <w:rPr>
          <w:lang w:val="en-US"/>
        </w:rPr>
        <w:t>string</w:t>
      </w:r>
      <w:r w:rsidRPr="00B34C29">
        <w:rPr>
          <w:lang w:val="en-US"/>
        </w:rPr>
        <w:t xml:space="preserve">, such as </w:t>
      </w:r>
      <w:r w:rsidR="00D81B65" w:rsidRPr="00B34C29">
        <w:rPr>
          <w:lang w:val="en-US"/>
        </w:rPr>
        <w:t>leather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class A</w:t>
      </w:r>
      <w:r w:rsidRPr="00B34C29">
        <w:rPr>
          <w:lang w:val="en-US"/>
        </w:rPr>
        <w:t xml:space="preserve">, blue, </w:t>
      </w:r>
      <w:r w:rsidRPr="00B34C29">
        <w:rPr>
          <w:rStyle w:val="hps"/>
          <w:lang w:val="en-US"/>
        </w:rPr>
        <w:t>200cm</w:t>
      </w:r>
      <w:r w:rsidRPr="00B34C29">
        <w:rPr>
          <w:lang w:val="en-US"/>
        </w:rPr>
        <w:t xml:space="preserve">, Oak </w:t>
      </w:r>
      <w:r w:rsidRPr="00B34C29">
        <w:rPr>
          <w:rStyle w:val="hps"/>
          <w:lang w:val="en-US"/>
        </w:rPr>
        <w:t>...</w:t>
      </w:r>
    </w:p>
    <w:p w14:paraId="19022559" w14:textId="79E7B5D6" w:rsidR="00703256" w:rsidRPr="00B34C29" w:rsidRDefault="00703256" w:rsidP="5076A36B">
      <w:pPr>
        <w:pStyle w:val="Lijstalinea"/>
        <w:ind w:left="1080"/>
        <w:rPr>
          <w:lang w:val="en-US"/>
        </w:rPr>
      </w:pPr>
      <w:r w:rsidRPr="00B34C29">
        <w:rPr>
          <w:rStyle w:val="hps"/>
          <w:lang w:val="en-US"/>
        </w:rPr>
        <w:t>o</w:t>
      </w:r>
      <w:r w:rsidRPr="00B34C29">
        <w:rPr>
          <w:lang w:val="en-US"/>
        </w:rPr>
        <w:t xml:space="preserve"> </w:t>
      </w:r>
      <w:r w:rsidR="00D81B65" w:rsidRPr="00B34C29">
        <w:rPr>
          <w:lang w:val="en-US"/>
        </w:rPr>
        <w:tab/>
      </w:r>
      <w:r w:rsidRPr="00B34C29">
        <w:rPr>
          <w:rStyle w:val="hps"/>
          <w:lang w:val="en-US"/>
        </w:rPr>
        <w:t>NUMERIC_RANGE_VALUE</w:t>
      </w:r>
      <w:r w:rsidRPr="00B34C29">
        <w:rPr>
          <w:lang w:val="en-US"/>
        </w:rPr>
        <w:t xml:space="preserve">: </w:t>
      </w:r>
      <w:r w:rsidRPr="00B34C29">
        <w:rPr>
          <w:rStyle w:val="hps"/>
          <w:lang w:val="en-US"/>
        </w:rPr>
        <w:t>the value must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be selected from a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 xml:space="preserve">given </w:t>
      </w:r>
      <w:r w:rsidR="00D81B65" w:rsidRPr="00B34C29">
        <w:rPr>
          <w:rStyle w:val="hps"/>
          <w:lang w:val="en-US"/>
        </w:rPr>
        <w:t>range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with a certain step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size</w:t>
      </w:r>
      <w:r w:rsidRPr="00B34C29">
        <w:rPr>
          <w:lang w:val="en-US"/>
        </w:rPr>
        <w:t xml:space="preserve">. </w:t>
      </w:r>
      <w:r w:rsidRPr="00B34C29">
        <w:rPr>
          <w:rStyle w:val="hps"/>
          <w:lang w:val="en-US"/>
        </w:rPr>
        <w:t>For example,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width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in cm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between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80 and 100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with</w:t>
      </w:r>
      <w:r w:rsidRPr="00B34C29">
        <w:rPr>
          <w:lang w:val="en-US"/>
        </w:rPr>
        <w:t xml:space="preserve"> </w:t>
      </w:r>
      <w:r w:rsidR="00D81B65" w:rsidRPr="00B34C29">
        <w:rPr>
          <w:lang w:val="en-US"/>
        </w:rPr>
        <w:t xml:space="preserve">2cm </w:t>
      </w:r>
      <w:r w:rsidRPr="00B34C29">
        <w:rPr>
          <w:rStyle w:val="hps"/>
          <w:lang w:val="en-US"/>
        </w:rPr>
        <w:t>interval</w:t>
      </w:r>
      <w:r w:rsidRPr="00B34C29">
        <w:rPr>
          <w:lang w:val="en-US"/>
        </w:rPr>
        <w:t>.</w:t>
      </w:r>
      <w:r w:rsidRPr="00B34C29">
        <w:rPr>
          <w:lang w:val="en-US"/>
        </w:rPr>
        <w:br/>
      </w:r>
      <w:r w:rsidRPr="00B34C29">
        <w:rPr>
          <w:rStyle w:val="hps"/>
          <w:lang w:val="en-US"/>
        </w:rPr>
        <w:t>o</w:t>
      </w:r>
      <w:r w:rsidRPr="00B34C29">
        <w:rPr>
          <w:lang w:val="en-US"/>
        </w:rPr>
        <w:t xml:space="preserve"> </w:t>
      </w:r>
      <w:r w:rsidR="00D81B65" w:rsidRPr="00B34C29">
        <w:rPr>
          <w:lang w:val="en-US"/>
        </w:rPr>
        <w:tab/>
      </w:r>
      <w:r w:rsidRPr="00B34C29">
        <w:rPr>
          <w:rStyle w:val="hps"/>
          <w:lang w:val="en-US"/>
        </w:rPr>
        <w:t>FREE_VALUE</w:t>
      </w:r>
      <w:r w:rsidRPr="00B34C29">
        <w:rPr>
          <w:lang w:val="en-US"/>
        </w:rPr>
        <w:t xml:space="preserve">: The value </w:t>
      </w:r>
      <w:r w:rsidRPr="00B34C29">
        <w:rPr>
          <w:rStyle w:val="hps"/>
          <w:lang w:val="en-US"/>
        </w:rPr>
        <w:t>can be chosen freely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by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the end user.</w:t>
      </w:r>
      <w:r w:rsidRPr="00B34C29">
        <w:rPr>
          <w:lang w:val="en-US"/>
        </w:rPr>
        <w:t xml:space="preserve"> </w:t>
      </w:r>
      <w:r w:rsidR="00D81B65" w:rsidRPr="00B34C29">
        <w:rPr>
          <w:rStyle w:val="hps"/>
          <w:lang w:val="en-US"/>
        </w:rPr>
        <w:t xml:space="preserve">You can impose limits on </w:t>
      </w:r>
      <w:r w:rsidR="00944115" w:rsidRPr="00B34C29">
        <w:rPr>
          <w:rStyle w:val="hps"/>
          <w:lang w:val="en-US"/>
        </w:rPr>
        <w:t>its length</w:t>
      </w:r>
      <w:r w:rsidRPr="00B34C29">
        <w:rPr>
          <w:lang w:val="en-US"/>
        </w:rPr>
        <w:t>.</w:t>
      </w:r>
    </w:p>
    <w:p w14:paraId="4B75B062" w14:textId="77777777" w:rsidR="00407743" w:rsidRDefault="04F91D25" w:rsidP="5076A36B">
      <w:pPr>
        <w:pStyle w:val="Lijstalinea"/>
        <w:ind w:left="1080"/>
        <w:rPr>
          <w:rStyle w:val="hps"/>
          <w:lang w:val="en-US"/>
        </w:rPr>
      </w:pPr>
      <w:r w:rsidRPr="5076A36B">
        <w:rPr>
          <w:rStyle w:val="hps"/>
          <w:lang w:val="en-US"/>
        </w:rPr>
        <w:t>o ARTICLE: The value is an article</w:t>
      </w:r>
      <w:r w:rsidR="75C28CDD" w:rsidRPr="5076A36B">
        <w:rPr>
          <w:rStyle w:val="hps"/>
          <w:lang w:val="en-US"/>
        </w:rPr>
        <w:t xml:space="preserve"> but used as a </w:t>
      </w:r>
      <w:r w:rsidR="00FF5119">
        <w:rPr>
          <w:rStyle w:val="hps"/>
          <w:lang w:val="en-US"/>
        </w:rPr>
        <w:t>value</w:t>
      </w:r>
      <w:r w:rsidR="75C28CDD" w:rsidRPr="5076A36B">
        <w:rPr>
          <w:rStyle w:val="hps"/>
          <w:lang w:val="en-US"/>
        </w:rPr>
        <w:t>.</w:t>
      </w:r>
    </w:p>
    <w:p w14:paraId="4D94B0B6" w14:textId="0E64C8BD" w:rsidR="00703256" w:rsidRPr="00B34C29" w:rsidRDefault="00703256" w:rsidP="5076A36B">
      <w:pPr>
        <w:pStyle w:val="Lijstalinea"/>
        <w:ind w:left="1080"/>
        <w:rPr>
          <w:lang w:val="en-US"/>
        </w:rPr>
      </w:pPr>
      <w:r w:rsidRPr="0073080D">
        <w:rPr>
          <w:lang w:val="en-US"/>
        </w:rPr>
        <w:br/>
      </w:r>
      <w:r w:rsidRPr="00B34C29">
        <w:rPr>
          <w:rStyle w:val="hps"/>
          <w:lang w:val="en-US"/>
        </w:rPr>
        <w:t>Note:</w:t>
      </w:r>
      <w:r w:rsidRPr="00B34C29">
        <w:rPr>
          <w:lang w:val="en-US"/>
        </w:rPr>
        <w:t xml:space="preserve"> </w:t>
      </w:r>
      <w:r w:rsidR="00D81B65" w:rsidRPr="00B34C29">
        <w:rPr>
          <w:rStyle w:val="hps"/>
          <w:lang w:val="en-US"/>
        </w:rPr>
        <w:t xml:space="preserve">a </w:t>
      </w:r>
      <w:proofErr w:type="spellStart"/>
      <w:r w:rsidR="00D81B65" w:rsidRPr="00B34C29">
        <w:rPr>
          <w:rStyle w:val="hps"/>
          <w:lang w:val="en-US"/>
        </w:rPr>
        <w:t>subvalue</w:t>
      </w:r>
      <w:proofErr w:type="spellEnd"/>
      <w:r w:rsidR="00D81B65" w:rsidRPr="00B34C29">
        <w:rPr>
          <w:rStyle w:val="hps"/>
          <w:lang w:val="en-US"/>
        </w:rPr>
        <w:t xml:space="preserve"> in this value definition, can</w:t>
      </w:r>
      <w:r w:rsidR="006E00D4">
        <w:rPr>
          <w:rStyle w:val="hps"/>
          <w:lang w:val="en-US"/>
        </w:rPr>
        <w:t>’</w:t>
      </w:r>
      <w:r w:rsidR="00D81B65" w:rsidRPr="00B34C29">
        <w:rPr>
          <w:rStyle w:val="hps"/>
          <w:lang w:val="en-US"/>
        </w:rPr>
        <w:t xml:space="preserve">t contain </w:t>
      </w:r>
      <w:proofErr w:type="spellStart"/>
      <w:r w:rsidR="00D81B65" w:rsidRPr="00B34C29">
        <w:rPr>
          <w:rStyle w:val="hps"/>
          <w:lang w:val="en-US"/>
        </w:rPr>
        <w:t>subvalues</w:t>
      </w:r>
      <w:proofErr w:type="spellEnd"/>
      <w:r w:rsidR="00D81B65" w:rsidRPr="00B34C29">
        <w:rPr>
          <w:rStyle w:val="hps"/>
          <w:lang w:val="en-US"/>
        </w:rPr>
        <w:t>.</w:t>
      </w:r>
    </w:p>
    <w:p w14:paraId="4D94B0B7" w14:textId="77777777" w:rsidR="006E42C8" w:rsidRPr="00D81B65" w:rsidRDefault="006E42C8" w:rsidP="00B05CFB">
      <w:pPr>
        <w:pStyle w:val="Lijstalinea"/>
        <w:ind w:left="1080"/>
        <w:rPr>
          <w:lang w:val="en-US"/>
        </w:rPr>
      </w:pPr>
    </w:p>
    <w:p w14:paraId="4D94B0B8" w14:textId="77777777" w:rsidR="00473B14" w:rsidRPr="00C00B26" w:rsidRDefault="00703256" w:rsidP="00473B14">
      <w:pPr>
        <w:pStyle w:val="Lijstalinea"/>
        <w:ind w:left="1080"/>
        <w:rPr>
          <w:lang w:val="en-US"/>
        </w:rPr>
      </w:pPr>
      <w:r>
        <w:rPr>
          <w:lang w:val="en-US"/>
        </w:rPr>
        <w:t>Example</w:t>
      </w:r>
      <w:r w:rsidR="00473B14" w:rsidRPr="00C00B26">
        <w:rPr>
          <w:lang w:val="en-US"/>
        </w:rPr>
        <w:t>:</w:t>
      </w:r>
    </w:p>
    <w:p w14:paraId="4D94B0B9" w14:textId="77777777" w:rsidR="00AD2B92" w:rsidRPr="00C00B26" w:rsidRDefault="00AD2B92" w:rsidP="00AD2B92">
      <w:pPr>
        <w:spacing w:line="240" w:lineRule="auto"/>
        <w:ind w:left="708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C00B26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proofErr w:type="spellStart"/>
      <w:r w:rsidRPr="00C00B26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ValueDefinition</w:t>
      </w:r>
      <w:proofErr w:type="spellEnd"/>
      <w:r w:rsidR="007E06D4" w:rsidRPr="00C00B26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 xml:space="preserve"> type</w:t>
      </w:r>
      <w:r w:rsidR="007E06D4" w:rsidRPr="00C00B26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="</w:t>
      </w:r>
      <w:r w:rsidR="007E06D4" w:rsidRPr="00C00B26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Value</w:t>
      </w:r>
      <w:r w:rsidR="007E06D4" w:rsidRPr="00C00B26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"</w:t>
      </w:r>
      <w:r w:rsidRPr="00C00B26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0BA" w14:textId="77777777" w:rsidR="00AD2B92" w:rsidRPr="00C00B26" w:rsidRDefault="00AD2B92" w:rsidP="00AD2B92">
      <w:pPr>
        <w:spacing w:line="240" w:lineRule="auto"/>
        <w:ind w:left="1416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C00B26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 w:rsidRPr="00C00B26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GTIN</w:t>
      </w:r>
      <w:r w:rsidRPr="00C00B26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 w:rsidRPr="00C00B26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5412345000003</w:t>
      </w:r>
      <w:r w:rsidRPr="00C00B26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 w:rsidRPr="00C00B26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GTIN</w:t>
      </w:r>
      <w:r w:rsidRPr="00C00B26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0BB" w14:textId="77777777" w:rsidR="00AD2B92" w:rsidRPr="00B34C29" w:rsidRDefault="00AD2B92" w:rsidP="00AD2B92">
      <w:pPr>
        <w:spacing w:line="240" w:lineRule="auto"/>
        <w:ind w:left="1416" w:firstLine="708"/>
        <w:rPr>
          <w:rFonts w:ascii="Verdana" w:eastAsia="Times New Roman" w:hAnsi="Verdana" w:cs="Times New Roman"/>
          <w:sz w:val="16"/>
          <w:szCs w:val="16"/>
          <w:lang w:val="fr-BE" w:eastAsia="nl-BE"/>
        </w:rPr>
      </w:pP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lastRenderedPageBreak/>
        <w:t>&lt;</w:t>
      </w:r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fr-BE" w:eastAsia="nl-BE"/>
        </w:rPr>
        <w:t>Description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&gt;</w:t>
      </w:r>
      <w:proofErr w:type="spellStart"/>
      <w:r w:rsidRPr="00B34C29">
        <w:rPr>
          <w:rFonts w:ascii="Verdana" w:eastAsia="Times New Roman" w:hAnsi="Verdana" w:cs="Times New Roman"/>
          <w:b/>
          <w:bCs/>
          <w:sz w:val="16"/>
          <w:szCs w:val="16"/>
          <w:lang w:val="fr-BE" w:eastAsia="nl-BE"/>
        </w:rPr>
        <w:t>Zacht</w:t>
      </w:r>
      <w:proofErr w:type="spellEnd"/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&lt;/</w:t>
      </w:r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fr-BE" w:eastAsia="nl-BE"/>
        </w:rPr>
        <w:t>Description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&gt;</w:t>
      </w:r>
    </w:p>
    <w:p w14:paraId="4D94B0BC" w14:textId="77777777" w:rsidR="006C2758" w:rsidRPr="00B34C29" w:rsidRDefault="005D04E2" w:rsidP="005D04E2">
      <w:pPr>
        <w:spacing w:line="240" w:lineRule="auto"/>
        <w:ind w:left="1416" w:firstLine="708"/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</w:pP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&lt;</w:t>
      </w:r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fr-BE" w:eastAsia="nl-BE"/>
        </w:rPr>
        <w:t xml:space="preserve">Description </w:t>
      </w:r>
      <w:proofErr w:type="spellStart"/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fr-BE" w:eastAsia="nl-BE"/>
        </w:rPr>
        <w:t>language</w:t>
      </w:r>
      <w:proofErr w:type="spellEnd"/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fr-BE" w:eastAsia="nl-BE"/>
        </w:rPr>
        <w:t>=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"</w:t>
      </w:r>
      <w:r w:rsidRPr="00B34C29">
        <w:rPr>
          <w:rFonts w:ascii="Verdana" w:eastAsia="Times New Roman" w:hAnsi="Verdana" w:cs="Times New Roman"/>
          <w:b/>
          <w:bCs/>
          <w:sz w:val="16"/>
          <w:szCs w:val="16"/>
          <w:lang w:val="fr-BE" w:eastAsia="nl-BE"/>
        </w:rPr>
        <w:t>FR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"&gt;</w:t>
      </w:r>
      <w:r w:rsidRPr="00B34C29">
        <w:rPr>
          <w:rFonts w:ascii="Verdana" w:eastAsia="Times New Roman" w:hAnsi="Verdana" w:cs="Times New Roman"/>
          <w:b/>
          <w:bCs/>
          <w:sz w:val="16"/>
          <w:szCs w:val="16"/>
          <w:lang w:val="fr-BE" w:eastAsia="nl-BE"/>
        </w:rPr>
        <w:t>Douce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&lt;/</w:t>
      </w:r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fr-BE" w:eastAsia="nl-BE"/>
        </w:rPr>
        <w:t>Description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&gt;</w:t>
      </w:r>
    </w:p>
    <w:p w14:paraId="4D94B0BD" w14:textId="77777777" w:rsidR="005D04E2" w:rsidRPr="006E00D4" w:rsidRDefault="006C2758" w:rsidP="006C2758">
      <w:pPr>
        <w:spacing w:line="240" w:lineRule="auto"/>
        <w:ind w:left="1416" w:firstLine="708"/>
        <w:rPr>
          <w:rFonts w:ascii="Verdana" w:hAnsi="Verdana"/>
          <w:color w:val="0000FF"/>
          <w:sz w:val="16"/>
          <w:lang w:val="en-US"/>
        </w:rPr>
      </w:pPr>
      <w:r w:rsidRPr="00B761F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Reference</w:t>
      </w:r>
      <w:r w:rsidRPr="00B761F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 w:rsidRPr="00AD2B92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5412345000003</w:t>
      </w:r>
      <w:r w:rsidRPr="00B761F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Reference</w:t>
      </w:r>
      <w:r w:rsidRPr="00B761F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0BE" w14:textId="77777777" w:rsidR="00F33EB9" w:rsidRPr="00B761F2" w:rsidRDefault="00F33EB9" w:rsidP="006C2758">
      <w:pPr>
        <w:spacing w:line="240" w:lineRule="auto"/>
        <w:ind w:left="1416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CA2BAF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 w:rsidRPr="00CA2BAF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Color</w:t>
      </w:r>
      <w:r w:rsidRPr="00CA2BAF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 w:rsidRPr="00CA2BAF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#00FF00</w:t>
      </w:r>
      <w:r w:rsidRPr="00CA2BAF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 w:rsidRPr="00CA2BAF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Color</w:t>
      </w:r>
      <w:r w:rsidRPr="00CA2BAF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0BF" w14:textId="77777777" w:rsidR="00AD2B92" w:rsidRPr="00AD2B92" w:rsidRDefault="00AD2B92" w:rsidP="00AD2B92">
      <w:pPr>
        <w:spacing w:line="240" w:lineRule="auto"/>
        <w:ind w:left="708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AD2B9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proofErr w:type="spellStart"/>
      <w:r w:rsidRPr="00AD2B92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ValueDefinition</w:t>
      </w:r>
      <w:proofErr w:type="spellEnd"/>
      <w:r w:rsidRPr="00AD2B9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0C0" w14:textId="77777777" w:rsidR="00AD2B92" w:rsidRPr="00AD2B92" w:rsidRDefault="00AD2B92" w:rsidP="00AD2B92">
      <w:pPr>
        <w:spacing w:line="240" w:lineRule="auto"/>
        <w:ind w:left="708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AD2B9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proofErr w:type="spellStart"/>
      <w:r w:rsidRPr="00AD2B92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ValueDefinition</w:t>
      </w:r>
      <w:r w:rsidR="007E06D4" w:rsidRPr="00AD2B92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type</w:t>
      </w:r>
      <w:proofErr w:type="spellEnd"/>
      <w:r w:rsidR="007E06D4" w:rsidRPr="00AD2B9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="</w:t>
      </w:r>
      <w:r w:rsidR="007E06D4" w:rsidRPr="00AD2B92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Value</w:t>
      </w:r>
      <w:r w:rsidR="007E06D4" w:rsidRPr="00AD2B9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"</w:t>
      </w:r>
      <w:r w:rsidRPr="00AD2B9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0C1" w14:textId="77777777" w:rsidR="00AD2B92" w:rsidRPr="00AD2B92" w:rsidRDefault="00AD2B92" w:rsidP="00AD2B92">
      <w:pPr>
        <w:spacing w:line="240" w:lineRule="auto"/>
        <w:ind w:left="1416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AD2B9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 w:rsidRPr="00AD2B92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GTIN</w:t>
      </w:r>
      <w:r w:rsidRPr="00AD2B9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 w:rsidRPr="00AD2B92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5412345000005</w:t>
      </w:r>
      <w:r w:rsidRPr="00AD2B9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 w:rsidRPr="00AD2B92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GTIN</w:t>
      </w:r>
      <w:r w:rsidRPr="00AD2B9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0C2" w14:textId="77777777" w:rsidR="00AD2B92" w:rsidRPr="00B34C29" w:rsidRDefault="00AD2B92" w:rsidP="00AD2B92">
      <w:pPr>
        <w:spacing w:line="240" w:lineRule="auto"/>
        <w:ind w:left="1416" w:firstLine="708"/>
        <w:rPr>
          <w:rFonts w:ascii="Verdana" w:eastAsia="Times New Roman" w:hAnsi="Verdana" w:cs="Times New Roman"/>
          <w:sz w:val="16"/>
          <w:szCs w:val="16"/>
          <w:lang w:val="fr-BE" w:eastAsia="nl-BE"/>
        </w:rPr>
      </w:pP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&lt;</w:t>
      </w:r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fr-BE" w:eastAsia="nl-BE"/>
        </w:rPr>
        <w:t>Description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&gt;</w:t>
      </w:r>
      <w:r w:rsidRPr="00B34C29">
        <w:rPr>
          <w:rFonts w:ascii="Verdana" w:eastAsia="Times New Roman" w:hAnsi="Verdana" w:cs="Times New Roman"/>
          <w:b/>
          <w:bCs/>
          <w:sz w:val="16"/>
          <w:szCs w:val="16"/>
          <w:lang w:val="fr-BE" w:eastAsia="nl-BE"/>
        </w:rPr>
        <w:t xml:space="preserve">A La Carte </w:t>
      </w:r>
      <w:proofErr w:type="spellStart"/>
      <w:r w:rsidR="005D04E2" w:rsidRPr="00B34C29">
        <w:rPr>
          <w:rFonts w:ascii="Verdana" w:eastAsia="Times New Roman" w:hAnsi="Verdana" w:cs="Times New Roman"/>
          <w:b/>
          <w:bCs/>
          <w:sz w:val="16"/>
          <w:szCs w:val="16"/>
          <w:lang w:val="fr-BE" w:eastAsia="nl-BE"/>
        </w:rPr>
        <w:t>K</w:t>
      </w:r>
      <w:r w:rsidRPr="00B34C29">
        <w:rPr>
          <w:rFonts w:ascii="Verdana" w:eastAsia="Times New Roman" w:hAnsi="Verdana" w:cs="Times New Roman"/>
          <w:b/>
          <w:bCs/>
          <w:sz w:val="16"/>
          <w:szCs w:val="16"/>
          <w:lang w:val="fr-BE" w:eastAsia="nl-BE"/>
        </w:rPr>
        <w:t>lasse</w:t>
      </w:r>
      <w:proofErr w:type="spellEnd"/>
      <w:r w:rsidRPr="00B34C29">
        <w:rPr>
          <w:rFonts w:ascii="Verdana" w:eastAsia="Times New Roman" w:hAnsi="Verdana" w:cs="Times New Roman"/>
          <w:b/>
          <w:bCs/>
          <w:sz w:val="16"/>
          <w:szCs w:val="16"/>
          <w:lang w:val="fr-BE" w:eastAsia="nl-BE"/>
        </w:rPr>
        <w:t xml:space="preserve"> A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&lt;/</w:t>
      </w:r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fr-BE" w:eastAsia="nl-BE"/>
        </w:rPr>
        <w:t>Description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&gt;</w:t>
      </w:r>
    </w:p>
    <w:p w14:paraId="4D94B0C3" w14:textId="77777777" w:rsidR="006C2758" w:rsidRPr="00B34C29" w:rsidRDefault="005D04E2" w:rsidP="005D04E2">
      <w:pPr>
        <w:spacing w:line="240" w:lineRule="auto"/>
        <w:ind w:left="1416" w:firstLine="708"/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</w:pP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&lt;</w:t>
      </w:r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fr-BE" w:eastAsia="nl-BE"/>
        </w:rPr>
        <w:t xml:space="preserve">Description </w:t>
      </w:r>
      <w:proofErr w:type="spellStart"/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fr-BE" w:eastAsia="nl-BE"/>
        </w:rPr>
        <w:t>language</w:t>
      </w:r>
      <w:proofErr w:type="spellEnd"/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fr-BE" w:eastAsia="nl-BE"/>
        </w:rPr>
        <w:t>=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"</w:t>
      </w:r>
      <w:r w:rsidRPr="00B34C29">
        <w:rPr>
          <w:rFonts w:ascii="Verdana" w:eastAsia="Times New Roman" w:hAnsi="Verdana" w:cs="Times New Roman"/>
          <w:b/>
          <w:bCs/>
          <w:sz w:val="16"/>
          <w:szCs w:val="16"/>
          <w:lang w:val="fr-BE" w:eastAsia="nl-BE"/>
        </w:rPr>
        <w:t>FR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"&gt;</w:t>
      </w:r>
      <w:r w:rsidRPr="00B34C29">
        <w:rPr>
          <w:rFonts w:ascii="Verdana" w:eastAsia="Times New Roman" w:hAnsi="Verdana" w:cs="Times New Roman"/>
          <w:b/>
          <w:bCs/>
          <w:sz w:val="16"/>
          <w:szCs w:val="16"/>
          <w:lang w:val="fr-BE" w:eastAsia="nl-BE"/>
        </w:rPr>
        <w:t xml:space="preserve">A La Carte Classe A 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&lt;/</w:t>
      </w:r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fr-BE" w:eastAsia="nl-BE"/>
        </w:rPr>
        <w:t>Description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&gt;</w:t>
      </w:r>
    </w:p>
    <w:p w14:paraId="4D94B0C4" w14:textId="77777777" w:rsidR="005D04E2" w:rsidRPr="006E00D4" w:rsidRDefault="006C2758" w:rsidP="006C2758">
      <w:pPr>
        <w:spacing w:line="240" w:lineRule="auto"/>
        <w:ind w:left="1416" w:firstLine="708"/>
        <w:rPr>
          <w:rFonts w:ascii="Verdana" w:hAnsi="Verdana"/>
          <w:color w:val="0000FF"/>
          <w:sz w:val="16"/>
          <w:lang w:val="en-US"/>
        </w:rPr>
      </w:pPr>
      <w:r w:rsidRPr="00B761F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Reference</w:t>
      </w:r>
      <w:r w:rsidRPr="00B761F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 w:rsidRPr="00AD2B92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5412345000005</w:t>
      </w:r>
      <w:r w:rsidRPr="00B761F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Reference</w:t>
      </w:r>
      <w:r w:rsidRPr="00B761F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0C5" w14:textId="77777777" w:rsidR="007B0900" w:rsidRPr="00AD2B92" w:rsidRDefault="007B0900" w:rsidP="006C2758">
      <w:pPr>
        <w:spacing w:line="240" w:lineRule="auto"/>
        <w:ind w:left="1416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CA2BAF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 w:rsidRPr="00CA2BAF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Color</w:t>
      </w:r>
      <w:r w:rsidRPr="00CA2BAF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 w:rsidRPr="00CA2BAF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#00FF00</w:t>
      </w:r>
      <w:r w:rsidRPr="00CA2BAF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 w:rsidRPr="00CA2BAF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Color</w:t>
      </w:r>
      <w:r w:rsidRPr="00CA2BAF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0C6" w14:textId="77777777" w:rsidR="00AD2B92" w:rsidRPr="00AD2B92" w:rsidRDefault="00AD2B92" w:rsidP="007E06D4">
      <w:pPr>
        <w:spacing w:line="240" w:lineRule="auto"/>
        <w:ind w:left="1416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AD2B9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 w:rsidRPr="00AD2B92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Values</w:t>
      </w:r>
      <w:r w:rsidRPr="00AD2B9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0C7" w14:textId="77777777" w:rsidR="00AD2B92" w:rsidRPr="00AD2B92" w:rsidRDefault="00AD2B92" w:rsidP="007E06D4">
      <w:pPr>
        <w:spacing w:line="240" w:lineRule="auto"/>
        <w:ind w:left="2124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AD2B9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proofErr w:type="spellStart"/>
      <w:r w:rsidRPr="00AD2B92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Value</w:t>
      </w:r>
      <w:r w:rsidR="005D04E2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o</w:t>
      </w:r>
      <w:r w:rsidR="00A16E06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rder</w:t>
      </w:r>
      <w:proofErr w:type="spellEnd"/>
      <w:r w:rsidR="00A16E06" w:rsidRPr="004A696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="</w:t>
      </w:r>
      <w:r w:rsidR="00A16E06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010</w:t>
      </w:r>
      <w:r w:rsidR="00A16E06" w:rsidRPr="004A696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"</w:t>
      </w:r>
      <w:r w:rsidR="00C40B02" w:rsidRPr="00C40B02">
        <w:rPr>
          <w:rFonts w:ascii="Verdana" w:hAnsi="Verdana"/>
          <w:color w:val="990000"/>
          <w:sz w:val="16"/>
          <w:lang w:val="en-US"/>
        </w:rPr>
        <w:t>default</w:t>
      </w:r>
      <w:r w:rsidR="00C40B02" w:rsidRPr="00C40B02">
        <w:rPr>
          <w:rFonts w:ascii="Verdana" w:hAnsi="Verdana"/>
          <w:color w:val="0000FF"/>
          <w:sz w:val="16"/>
          <w:lang w:val="en-US"/>
        </w:rPr>
        <w:t>="</w:t>
      </w:r>
      <w:r w:rsidR="00C40B02" w:rsidRPr="00C40B02">
        <w:rPr>
          <w:rFonts w:ascii="Verdana" w:hAnsi="Verdana"/>
          <w:b/>
          <w:bCs/>
          <w:sz w:val="16"/>
          <w:szCs w:val="20"/>
          <w:lang w:val="en-US"/>
        </w:rPr>
        <w:t>true</w:t>
      </w:r>
      <w:r w:rsidR="00C40B02" w:rsidRPr="00C40B02">
        <w:rPr>
          <w:rFonts w:ascii="Verdana" w:hAnsi="Verdana"/>
          <w:color w:val="0000FF"/>
          <w:sz w:val="16"/>
          <w:lang w:val="en-US"/>
        </w:rPr>
        <w:t>"</w:t>
      </w:r>
      <w:r w:rsidRPr="00AD2B9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 w:rsidRPr="00AD2B92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5412345000008</w:t>
      </w:r>
      <w:r w:rsidRPr="00AD2B9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 w:rsidRPr="00AD2B92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Value</w:t>
      </w:r>
      <w:r w:rsidRPr="00AD2B9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0C8" w14:textId="77777777" w:rsidR="00AD2B92" w:rsidRPr="00AD2B92" w:rsidRDefault="00AD2B92" w:rsidP="007E06D4">
      <w:pPr>
        <w:spacing w:line="240" w:lineRule="auto"/>
        <w:ind w:left="2124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AD2B9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proofErr w:type="spellStart"/>
      <w:r w:rsidRPr="00AD2B92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Value</w:t>
      </w:r>
      <w:r w:rsidR="005D04E2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o</w:t>
      </w:r>
      <w:r w:rsidR="00A16E06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rder</w:t>
      </w:r>
      <w:proofErr w:type="spellEnd"/>
      <w:r w:rsidR="00A16E06" w:rsidRPr="004A696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="</w:t>
      </w:r>
      <w:r w:rsidR="00A16E06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020</w:t>
      </w:r>
      <w:r w:rsidR="00A16E06" w:rsidRPr="004A696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"</w:t>
      </w:r>
      <w:r w:rsidRPr="00AD2B9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 w:rsidRPr="00AD2B92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5412345000009</w:t>
      </w:r>
      <w:r w:rsidRPr="00AD2B9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 w:rsidRPr="00AD2B92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Value</w:t>
      </w:r>
      <w:r w:rsidRPr="00AD2B9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0C9" w14:textId="77777777" w:rsidR="00AD2B92" w:rsidRPr="00AD2B92" w:rsidRDefault="00AD2B92" w:rsidP="007E06D4">
      <w:pPr>
        <w:spacing w:line="240" w:lineRule="auto"/>
        <w:ind w:left="1416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AD2B9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 w:rsidRPr="00AD2B92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Values</w:t>
      </w:r>
      <w:r w:rsidRPr="00AD2B9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0CA" w14:textId="77777777" w:rsidR="00AD2B92" w:rsidRPr="007E06D4" w:rsidRDefault="00AD2B92" w:rsidP="007E06D4">
      <w:pPr>
        <w:spacing w:line="240" w:lineRule="auto"/>
        <w:ind w:left="708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7E06D4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proofErr w:type="spellStart"/>
      <w:r w:rsidRPr="007E06D4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ValueDefinition</w:t>
      </w:r>
      <w:proofErr w:type="spellEnd"/>
      <w:r w:rsidRPr="007E06D4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0CB" w14:textId="77777777" w:rsidR="007E06D4" w:rsidRPr="00AD2B92" w:rsidRDefault="007E06D4" w:rsidP="007E06D4">
      <w:pPr>
        <w:spacing w:line="240" w:lineRule="auto"/>
        <w:ind w:left="708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AD2B9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proofErr w:type="spellStart"/>
      <w:r w:rsidRPr="00AD2B92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ValueDefinitiontype</w:t>
      </w:r>
      <w:proofErr w:type="spellEnd"/>
      <w:r w:rsidRPr="00AD2B9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="</w:t>
      </w:r>
      <w:proofErr w:type="spellStart"/>
      <w:r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Numeric_range_value</w:t>
      </w:r>
      <w:proofErr w:type="spellEnd"/>
      <w:r w:rsidRPr="00AD2B9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"&gt;</w:t>
      </w:r>
    </w:p>
    <w:p w14:paraId="4D94B0CC" w14:textId="77777777" w:rsidR="007E06D4" w:rsidRDefault="007E06D4" w:rsidP="007E06D4">
      <w:pPr>
        <w:spacing w:line="240" w:lineRule="auto"/>
        <w:ind w:left="1416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AD2B9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 w:rsidRPr="00AD2B92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GTIN</w:t>
      </w:r>
      <w:r w:rsidRPr="00AD2B9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 w:rsidRPr="00AD2B92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5412345000003</w:t>
      </w:r>
      <w:r w:rsidRPr="00AD2B9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 w:rsidRPr="00AD2B92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GTIN</w:t>
      </w:r>
      <w:r w:rsidRPr="00AD2B9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0CD" w14:textId="77777777" w:rsidR="006C2758" w:rsidRPr="00AD2B92" w:rsidRDefault="006C2758" w:rsidP="006C2758">
      <w:pPr>
        <w:spacing w:line="240" w:lineRule="auto"/>
        <w:ind w:left="1416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B761F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Reference</w:t>
      </w:r>
      <w:r w:rsidRPr="00B761F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 w:rsidRPr="00AD2B92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5412345000003</w:t>
      </w:r>
      <w:r w:rsidRPr="00B761F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Reference</w:t>
      </w:r>
      <w:r w:rsidRPr="00B761F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0CE" w14:textId="77777777" w:rsidR="007E06D4" w:rsidRDefault="007E06D4" w:rsidP="007E06D4">
      <w:pPr>
        <w:spacing w:line="240" w:lineRule="auto"/>
        <w:ind w:left="1416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AD2B9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From</w:t>
      </w:r>
      <w:r w:rsidRPr="00AD2B9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80</w:t>
      </w:r>
      <w:r w:rsidRPr="00AD2B9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From</w:t>
      </w:r>
      <w:r w:rsidRPr="00AD2B9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0CF" w14:textId="77777777" w:rsidR="007E06D4" w:rsidRDefault="007E06D4" w:rsidP="007E06D4">
      <w:pPr>
        <w:spacing w:line="240" w:lineRule="auto"/>
        <w:ind w:left="1416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AD2B9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proofErr w:type="spellStart"/>
      <w:r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To</w:t>
      </w:r>
      <w:proofErr w:type="spellEnd"/>
      <w:r w:rsidRPr="00AD2B9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100</w:t>
      </w:r>
      <w:r w:rsidRPr="00AD2B9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To</w:t>
      </w:r>
      <w:r w:rsidRPr="00AD2B9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0D0" w14:textId="77777777" w:rsidR="007E06D4" w:rsidRDefault="007E06D4" w:rsidP="007E06D4">
      <w:pPr>
        <w:spacing w:line="240" w:lineRule="auto"/>
        <w:ind w:left="1416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AD2B9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proofErr w:type="spellStart"/>
      <w:r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StepSize</w:t>
      </w:r>
      <w:proofErr w:type="spellEnd"/>
      <w:r w:rsidRPr="00AD2B9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1</w:t>
      </w:r>
      <w:r w:rsidRPr="00AD2B9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proofErr w:type="spellStart"/>
      <w:r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StepSize</w:t>
      </w:r>
      <w:proofErr w:type="spellEnd"/>
      <w:r w:rsidRPr="00AD2B9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0D1" w14:textId="77777777" w:rsidR="003765C3" w:rsidRPr="00AD2B92" w:rsidRDefault="003765C3" w:rsidP="007E06D4">
      <w:pPr>
        <w:spacing w:line="240" w:lineRule="auto"/>
        <w:ind w:left="1416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AD2B9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Default</w:t>
      </w:r>
      <w:r w:rsidRPr="00AD2B9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90</w:t>
      </w:r>
      <w:r w:rsidRPr="00AD2B9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Default</w:t>
      </w:r>
      <w:r w:rsidRPr="00AD2B9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0D2" w14:textId="77777777" w:rsidR="007E06D4" w:rsidRPr="00AD2B92" w:rsidRDefault="007E06D4" w:rsidP="007E06D4">
      <w:pPr>
        <w:spacing w:line="240" w:lineRule="auto"/>
        <w:ind w:left="708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AD2B9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proofErr w:type="spellStart"/>
      <w:r w:rsidRPr="00AD2B92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ValueDefinition</w:t>
      </w:r>
      <w:proofErr w:type="spellEnd"/>
      <w:r w:rsidRPr="00AD2B9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0D3" w14:textId="77777777" w:rsidR="007E06D4" w:rsidRPr="00AD2B92" w:rsidRDefault="007E06D4" w:rsidP="007E06D4">
      <w:pPr>
        <w:spacing w:line="240" w:lineRule="auto"/>
        <w:ind w:left="708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AD2B9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proofErr w:type="spellStart"/>
      <w:r w:rsidRPr="00AD2B92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ValueDefinitiontype</w:t>
      </w:r>
      <w:proofErr w:type="spellEnd"/>
      <w:r w:rsidRPr="00AD2B9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="</w:t>
      </w:r>
      <w:proofErr w:type="spellStart"/>
      <w:r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Free_v</w:t>
      </w:r>
      <w:r w:rsidRPr="00AD2B92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alue</w:t>
      </w:r>
      <w:proofErr w:type="spellEnd"/>
      <w:r w:rsidRPr="00AD2B9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"&gt;</w:t>
      </w:r>
    </w:p>
    <w:p w14:paraId="4D94B0D4" w14:textId="77777777" w:rsidR="006C2758" w:rsidRDefault="007E06D4" w:rsidP="007E06D4">
      <w:pPr>
        <w:spacing w:line="240" w:lineRule="auto"/>
        <w:ind w:left="1416" w:firstLine="708"/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</w:pPr>
      <w:r w:rsidRPr="00AD2B9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 w:rsidRPr="00AD2B92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GTIN</w:t>
      </w:r>
      <w:r w:rsidRPr="00AD2B9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 w:rsidRPr="00AD2B92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5412345000003</w:t>
      </w:r>
      <w:r w:rsidRPr="00AD2B9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 w:rsidRPr="00AD2B92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GTIN</w:t>
      </w:r>
      <w:r w:rsidRPr="00AD2B9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0D5" w14:textId="77777777" w:rsidR="007E06D4" w:rsidRPr="00AD2B92" w:rsidRDefault="006C2758" w:rsidP="006C2758">
      <w:pPr>
        <w:spacing w:line="240" w:lineRule="auto"/>
        <w:ind w:left="1416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B761F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Reference</w:t>
      </w:r>
      <w:r w:rsidRPr="00B761F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 w:rsidRPr="00AD2B92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5412345000003</w:t>
      </w:r>
      <w:r w:rsidRPr="00B761F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Reference</w:t>
      </w:r>
      <w:r w:rsidRPr="00B761F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0D6" w14:textId="77777777" w:rsidR="00C6269E" w:rsidRPr="00C6269E" w:rsidRDefault="00C6269E" w:rsidP="00C6269E">
      <w:pPr>
        <w:spacing w:line="240" w:lineRule="auto"/>
        <w:ind w:left="1416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AD2B9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proofErr w:type="spellStart"/>
      <w:r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MinLength</w:t>
      </w:r>
      <w:proofErr w:type="spellEnd"/>
      <w:r w:rsidRPr="00AD2B9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5</w:t>
      </w:r>
      <w:r w:rsidRPr="00AD2B9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proofErr w:type="spellStart"/>
      <w:r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MinLength</w:t>
      </w:r>
      <w:proofErr w:type="spellEnd"/>
      <w:r w:rsidRPr="00AD2B9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0D7" w14:textId="77777777" w:rsidR="007E06D4" w:rsidRPr="00AD2B92" w:rsidRDefault="007E06D4" w:rsidP="007E06D4">
      <w:pPr>
        <w:spacing w:line="240" w:lineRule="auto"/>
        <w:ind w:left="1416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AD2B9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proofErr w:type="spellStart"/>
      <w:r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MaxLength</w:t>
      </w:r>
      <w:proofErr w:type="spellEnd"/>
      <w:r w:rsidRPr="00AD2B9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30</w:t>
      </w:r>
      <w:r w:rsidRPr="00AD2B9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proofErr w:type="spellStart"/>
      <w:r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MaxLength</w:t>
      </w:r>
      <w:proofErr w:type="spellEnd"/>
      <w:r w:rsidRPr="00AD2B9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0D8" w14:textId="77777777" w:rsidR="007E06D4" w:rsidRPr="00AD2B92" w:rsidRDefault="007E06D4" w:rsidP="007E06D4">
      <w:pPr>
        <w:spacing w:line="240" w:lineRule="auto"/>
        <w:ind w:left="708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6FC8EFBF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proofErr w:type="spellStart"/>
      <w:r w:rsidRPr="6FC8EFBF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ValueDefinition</w:t>
      </w:r>
      <w:proofErr w:type="spellEnd"/>
      <w:r w:rsidRPr="6FC8EFBF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5921AE34" w14:textId="23D3C105" w:rsidR="1CABCEAA" w:rsidRDefault="1CABCEAA" w:rsidP="6FC8EFBF">
      <w:pPr>
        <w:spacing w:line="240" w:lineRule="auto"/>
        <w:ind w:left="708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6FC8EFBF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proofErr w:type="spellStart"/>
      <w:r w:rsidRPr="6FC8EFBF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ValueDefinitiontype</w:t>
      </w:r>
      <w:proofErr w:type="spellEnd"/>
      <w:r w:rsidRPr="6FC8EFBF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="</w:t>
      </w:r>
      <w:r w:rsidRPr="6FC8EFBF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Article</w:t>
      </w:r>
      <w:r w:rsidRPr="6FC8EFBF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 xml:space="preserve">" </w:t>
      </w:r>
      <w:proofErr w:type="spellStart"/>
      <w:r w:rsidRPr="6FC8EFBF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useAsValue</w:t>
      </w:r>
      <w:proofErr w:type="spellEnd"/>
      <w:r w:rsidRPr="6FC8EFBF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=”</w:t>
      </w:r>
      <w:r w:rsidRPr="6FC8EFBF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true</w:t>
      </w:r>
      <w:r w:rsidRPr="6FC8EFBF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”&gt;</w:t>
      </w:r>
    </w:p>
    <w:p w14:paraId="52453FCF" w14:textId="77777777" w:rsidR="1CABCEAA" w:rsidRDefault="1CABCEAA" w:rsidP="6FC8EFBF">
      <w:pPr>
        <w:spacing w:line="240" w:lineRule="auto"/>
        <w:ind w:left="1416" w:firstLine="708"/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</w:pPr>
      <w:r w:rsidRPr="6FC8EFBF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 w:rsidRPr="6FC8EFBF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GTIN</w:t>
      </w:r>
      <w:r w:rsidRPr="6FC8EFBF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 w:rsidRPr="6FC8EFBF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5412345000003</w:t>
      </w:r>
      <w:r w:rsidRPr="6FC8EFBF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 w:rsidRPr="6FC8EFBF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GTIN</w:t>
      </w:r>
      <w:r w:rsidRPr="6FC8EFBF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30765E88" w14:textId="77777777" w:rsidR="1CABCEAA" w:rsidRDefault="1CABCEAA" w:rsidP="6FC8EFBF">
      <w:pPr>
        <w:spacing w:line="240" w:lineRule="auto"/>
        <w:ind w:left="1416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6FC8EFBF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 w:rsidRPr="6FC8EFBF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Reference</w:t>
      </w:r>
      <w:r w:rsidRPr="6FC8EFBF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 w:rsidRPr="6FC8EFBF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5412345000003</w:t>
      </w:r>
      <w:r w:rsidRPr="6FC8EFBF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 w:rsidRPr="6FC8EFBF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Reference</w:t>
      </w:r>
      <w:r w:rsidRPr="6FC8EFBF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01ECC69F" w14:textId="77777777" w:rsidR="1CABCEAA" w:rsidRDefault="1CABCEAA" w:rsidP="6FC8EFBF">
      <w:pPr>
        <w:spacing w:line="240" w:lineRule="auto"/>
        <w:ind w:left="1416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6FC8EFBF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proofErr w:type="spellStart"/>
      <w:r w:rsidRPr="6FC8EFBF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MinLength</w:t>
      </w:r>
      <w:proofErr w:type="spellEnd"/>
      <w:r w:rsidRPr="6FC8EFBF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 w:rsidRPr="6FC8EFBF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5</w:t>
      </w:r>
      <w:r w:rsidRPr="6FC8EFBF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proofErr w:type="spellStart"/>
      <w:r w:rsidRPr="6FC8EFBF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MinLength</w:t>
      </w:r>
      <w:proofErr w:type="spellEnd"/>
      <w:r w:rsidRPr="6FC8EFBF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1425A657" w14:textId="77777777" w:rsidR="1CABCEAA" w:rsidRDefault="1CABCEAA" w:rsidP="6FC8EFBF">
      <w:pPr>
        <w:spacing w:line="240" w:lineRule="auto"/>
        <w:ind w:left="1416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6FC8EFBF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proofErr w:type="spellStart"/>
      <w:r w:rsidRPr="6FC8EFBF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MaxLength</w:t>
      </w:r>
      <w:proofErr w:type="spellEnd"/>
      <w:r w:rsidRPr="6FC8EFBF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 w:rsidRPr="6FC8EFBF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30</w:t>
      </w:r>
      <w:r w:rsidRPr="6FC8EFBF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proofErr w:type="spellStart"/>
      <w:r w:rsidRPr="6FC8EFBF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MaxLength</w:t>
      </w:r>
      <w:proofErr w:type="spellEnd"/>
      <w:r w:rsidRPr="6FC8EFBF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226E5FD0" w14:textId="77777777" w:rsidR="1CABCEAA" w:rsidRDefault="1CABCEAA" w:rsidP="6FC8EFBF">
      <w:pPr>
        <w:spacing w:line="240" w:lineRule="auto"/>
        <w:ind w:left="708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6FC8EFBF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proofErr w:type="spellStart"/>
      <w:r w:rsidRPr="6FC8EFBF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ValueDefinition</w:t>
      </w:r>
      <w:proofErr w:type="spellEnd"/>
      <w:r w:rsidRPr="6FC8EFBF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6E1FA8BA" w14:textId="653E6C91" w:rsidR="6FC8EFBF" w:rsidRDefault="6FC8EFBF" w:rsidP="6FC8EFBF">
      <w:pPr>
        <w:spacing w:line="240" w:lineRule="auto"/>
        <w:ind w:left="708" w:firstLine="708"/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</w:pPr>
    </w:p>
    <w:p w14:paraId="4D94B0D9" w14:textId="77777777" w:rsidR="00473B14" w:rsidRDefault="00473B14" w:rsidP="00AC5747"/>
    <w:p w14:paraId="6A5B76B9" w14:textId="77777777" w:rsidR="008723C2" w:rsidRPr="008E5255" w:rsidRDefault="008723C2" w:rsidP="008723C2">
      <w:pPr>
        <w:pStyle w:val="Lijstalinea"/>
        <w:numPr>
          <w:ilvl w:val="2"/>
          <w:numId w:val="1"/>
        </w:numPr>
        <w:rPr>
          <w:sz w:val="24"/>
          <w:szCs w:val="24"/>
        </w:rPr>
      </w:pPr>
      <w:r w:rsidRPr="008E5255">
        <w:rPr>
          <w:sz w:val="24"/>
          <w:szCs w:val="24"/>
        </w:rPr>
        <w:t>Multimedia</w:t>
      </w:r>
    </w:p>
    <w:p w14:paraId="51E68487" w14:textId="77777777" w:rsidR="008723C2" w:rsidRPr="008E5255" w:rsidRDefault="008723C2" w:rsidP="008723C2">
      <w:pPr>
        <w:ind w:left="1080"/>
        <w:rPr>
          <w:lang w:val="en-US"/>
        </w:rPr>
      </w:pPr>
      <w:r w:rsidRPr="008E5255">
        <w:rPr>
          <w:lang w:val="en-US"/>
        </w:rPr>
        <w:t>This is the place to attach media (pictures, pdf, …). The number of items is unlimited. Media items can be attached to articles and choices. Every item is contained in a ‘</w:t>
      </w:r>
      <w:proofErr w:type="spellStart"/>
      <w:r w:rsidRPr="008E5255">
        <w:rPr>
          <w:lang w:val="en-US"/>
        </w:rPr>
        <w:t>MediaItem</w:t>
      </w:r>
      <w:proofErr w:type="spellEnd"/>
      <w:r w:rsidRPr="008E5255">
        <w:rPr>
          <w:lang w:val="en-US"/>
        </w:rPr>
        <w:t>’ tag with the filename (</w:t>
      </w:r>
      <w:r w:rsidRPr="008E5255">
        <w:rPr>
          <w:b/>
          <w:bCs/>
          <w:lang w:val="en-US"/>
        </w:rPr>
        <w:t>Path</w:t>
      </w:r>
      <w:r w:rsidRPr="008E5255">
        <w:rPr>
          <w:lang w:val="en-US"/>
        </w:rPr>
        <w:t>) and the GTIN definition (</w:t>
      </w:r>
      <w:proofErr w:type="spellStart"/>
      <w:r w:rsidRPr="008E5255">
        <w:rPr>
          <w:b/>
          <w:bCs/>
          <w:lang w:val="en-US"/>
        </w:rPr>
        <w:t>GTINDefinition</w:t>
      </w:r>
      <w:proofErr w:type="spellEnd"/>
      <w:r w:rsidRPr="008E5255">
        <w:rPr>
          <w:lang w:val="en-US"/>
        </w:rPr>
        <w:t xml:space="preserve">). </w:t>
      </w:r>
    </w:p>
    <w:p w14:paraId="13770969" w14:textId="77777777" w:rsidR="008723C2" w:rsidRPr="008E5255" w:rsidRDefault="008723C2" w:rsidP="008723C2">
      <w:pPr>
        <w:ind w:left="1080"/>
        <w:rPr>
          <w:lang w:val="en-US"/>
        </w:rPr>
      </w:pPr>
      <w:r w:rsidRPr="008E5255">
        <w:rPr>
          <w:lang w:val="en-US"/>
        </w:rPr>
        <w:t>The following example contains 3 media items.</w:t>
      </w:r>
    </w:p>
    <w:p w14:paraId="58B0B6DE" w14:textId="77777777" w:rsidR="008723C2" w:rsidRPr="008E5255" w:rsidRDefault="008723C2" w:rsidP="008723C2">
      <w:pPr>
        <w:pStyle w:val="Lijstalinea"/>
        <w:numPr>
          <w:ilvl w:val="0"/>
          <w:numId w:val="8"/>
        </w:numPr>
        <w:rPr>
          <w:lang w:val="en-US"/>
        </w:rPr>
      </w:pPr>
      <w:r w:rsidRPr="008E5255">
        <w:rPr>
          <w:lang w:val="en-US"/>
        </w:rPr>
        <w:t>The first image “chair.jpg” is linked to the GTIN of an article</w:t>
      </w:r>
    </w:p>
    <w:p w14:paraId="0E64458F" w14:textId="49ADC7F3" w:rsidR="008723C2" w:rsidRPr="008E5255" w:rsidRDefault="008723C2" w:rsidP="008723C2">
      <w:pPr>
        <w:pStyle w:val="Lijstalinea"/>
        <w:numPr>
          <w:ilvl w:val="0"/>
          <w:numId w:val="8"/>
        </w:numPr>
        <w:rPr>
          <w:lang w:val="en-US"/>
        </w:rPr>
      </w:pPr>
      <w:r w:rsidRPr="008E5255">
        <w:rPr>
          <w:lang w:val="en-US"/>
        </w:rPr>
        <w:t>The second image ”pink.jpg” is linked to the GTIN of a choice regardless of the which article or option it is used in. This image could for example be shown for both a pink chair or a pink bed</w:t>
      </w:r>
    </w:p>
    <w:p w14:paraId="37CD296F" w14:textId="4DFDEAA2" w:rsidR="008723C2" w:rsidRPr="008E5255" w:rsidRDefault="008723C2" w:rsidP="008723C2">
      <w:pPr>
        <w:pStyle w:val="Lijstalinea"/>
        <w:numPr>
          <w:ilvl w:val="0"/>
          <w:numId w:val="8"/>
        </w:numPr>
        <w:rPr>
          <w:lang w:val="en-US"/>
        </w:rPr>
      </w:pPr>
      <w:r w:rsidRPr="008E5255">
        <w:rPr>
          <w:lang w:val="en-US"/>
        </w:rPr>
        <w:t xml:space="preserve">The third image ”redchair.jpg” is linked to the GTIN of a choice for a specific article and option. The image could for example be shown for a red chair but not a red bed. The GTIN definition should have the following format: </w:t>
      </w:r>
      <w:proofErr w:type="spellStart"/>
      <w:r w:rsidRPr="008E5255">
        <w:rPr>
          <w:b/>
          <w:bCs/>
          <w:lang w:val="en-US"/>
        </w:rPr>
        <w:t>GTIN</w:t>
      </w:r>
      <w:r w:rsidR="00876220" w:rsidRPr="008E5255">
        <w:rPr>
          <w:b/>
          <w:bCs/>
          <w:lang w:val="en-US"/>
        </w:rPr>
        <w:t>A</w:t>
      </w:r>
      <w:r w:rsidRPr="008E5255">
        <w:rPr>
          <w:b/>
          <w:bCs/>
          <w:lang w:val="en-US"/>
        </w:rPr>
        <w:t>rticle|GTINOption|GTINChoice</w:t>
      </w:r>
      <w:proofErr w:type="spellEnd"/>
      <w:r w:rsidRPr="008E5255">
        <w:rPr>
          <w:lang w:val="en-US"/>
        </w:rPr>
        <w:t xml:space="preserve"> (note the GTIN of the option must always be the top level option)</w:t>
      </w:r>
    </w:p>
    <w:p w14:paraId="54BB60CA" w14:textId="00736221" w:rsidR="008723C2" w:rsidRPr="008E5255" w:rsidRDefault="008723C2" w:rsidP="008723C2">
      <w:pPr>
        <w:ind w:left="1416"/>
        <w:rPr>
          <w:lang w:val="en-US"/>
        </w:rPr>
      </w:pPr>
      <w:r w:rsidRPr="008E5255">
        <w:rPr>
          <w:lang w:val="en-US"/>
        </w:rPr>
        <w:br/>
      </w:r>
      <w:r w:rsidRPr="008E5255">
        <w:rPr>
          <w:lang w:val="en-US"/>
        </w:rPr>
        <w:br/>
      </w:r>
      <w:r w:rsidRPr="008E5255">
        <w:rPr>
          <w:lang w:val="en-US"/>
        </w:rPr>
        <w:br/>
      </w:r>
      <w:r w:rsidRPr="008E5255">
        <w:rPr>
          <w:lang w:val="en-US"/>
        </w:rPr>
        <w:br/>
      </w:r>
      <w:r w:rsidRPr="008E5255">
        <w:rPr>
          <w:lang w:val="en-US"/>
        </w:rPr>
        <w:lastRenderedPageBreak/>
        <w:t xml:space="preserve">GTIN example: </w:t>
      </w:r>
      <w:r w:rsidRPr="008E5255">
        <w:rPr>
          <w:lang w:val="en-US"/>
        </w:rPr>
        <w:br/>
        <w:t>1234500 Chair (article)</w:t>
      </w:r>
    </w:p>
    <w:p w14:paraId="337CFA94" w14:textId="77777777" w:rsidR="008723C2" w:rsidRPr="008E5255" w:rsidRDefault="008723C2" w:rsidP="008723C2">
      <w:pPr>
        <w:ind w:left="1416" w:firstLine="708"/>
        <w:rPr>
          <w:lang w:val="en-US"/>
        </w:rPr>
      </w:pPr>
      <w:r w:rsidRPr="008E5255">
        <w:rPr>
          <w:lang w:val="en-US"/>
        </w:rPr>
        <w:t>1234501 Color (option)</w:t>
      </w:r>
    </w:p>
    <w:p w14:paraId="5CA5C765" w14:textId="77777777" w:rsidR="008723C2" w:rsidRPr="008E5255" w:rsidRDefault="008723C2" w:rsidP="008723C2">
      <w:pPr>
        <w:ind w:left="2124" w:firstLine="708"/>
        <w:rPr>
          <w:lang w:val="en-US"/>
        </w:rPr>
      </w:pPr>
      <w:r w:rsidRPr="008E5255">
        <w:rPr>
          <w:lang w:val="en-US"/>
        </w:rPr>
        <w:t>1234502 Pink (choice)</w:t>
      </w:r>
    </w:p>
    <w:p w14:paraId="5EDF6068" w14:textId="77777777" w:rsidR="008723C2" w:rsidRPr="008E5255" w:rsidRDefault="008723C2" w:rsidP="008723C2">
      <w:pPr>
        <w:ind w:left="2124" w:firstLine="708"/>
        <w:rPr>
          <w:lang w:val="en-US"/>
        </w:rPr>
      </w:pPr>
      <w:r w:rsidRPr="008E5255">
        <w:rPr>
          <w:lang w:val="en-US"/>
        </w:rPr>
        <w:t>1234503 Red (choice)</w:t>
      </w:r>
    </w:p>
    <w:p w14:paraId="3A825324" w14:textId="77777777" w:rsidR="008723C2" w:rsidRPr="008E5255" w:rsidRDefault="008723C2" w:rsidP="008723C2">
      <w:pPr>
        <w:ind w:left="1080"/>
        <w:rPr>
          <w:lang w:val="en-AU"/>
        </w:rPr>
      </w:pPr>
    </w:p>
    <w:p w14:paraId="34BC725B" w14:textId="77777777" w:rsidR="008723C2" w:rsidRPr="008E5255" w:rsidRDefault="008723C2" w:rsidP="008723C2">
      <w:pPr>
        <w:spacing w:line="240" w:lineRule="auto"/>
        <w:ind w:left="708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 w:rsidRPr="008E5255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Multimedia</w:t>
      </w: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3C7BE493" w14:textId="77777777" w:rsidR="008723C2" w:rsidRPr="008E5255" w:rsidRDefault="008723C2" w:rsidP="008723C2">
      <w:pPr>
        <w:spacing w:line="240" w:lineRule="auto"/>
        <w:ind w:left="1416" w:firstLine="708"/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</w:pP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proofErr w:type="spellStart"/>
      <w:r w:rsidRPr="008E5255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MediaItem</w:t>
      </w:r>
      <w:proofErr w:type="spellEnd"/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77FCBB3C" w14:textId="77777777" w:rsidR="008723C2" w:rsidRPr="008E5255" w:rsidRDefault="008723C2" w:rsidP="008723C2">
      <w:pPr>
        <w:spacing w:line="240" w:lineRule="auto"/>
        <w:ind w:left="2124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 w:rsidRPr="008E5255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Path</w:t>
      </w: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 w:rsidRPr="008E5255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chair.jpg</w:t>
      </w: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 w:rsidRPr="008E5255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Path</w:t>
      </w: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35A7D2DA" w14:textId="77777777" w:rsidR="008723C2" w:rsidRPr="008E5255" w:rsidRDefault="008723C2" w:rsidP="008723C2">
      <w:pPr>
        <w:spacing w:line="240" w:lineRule="auto"/>
        <w:ind w:left="2124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proofErr w:type="spellStart"/>
      <w:r w:rsidRPr="008E5255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GTINDefinition</w:t>
      </w:r>
      <w:proofErr w:type="spellEnd"/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 w:rsidRPr="008E5255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1234500</w:t>
      </w: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proofErr w:type="spellStart"/>
      <w:r w:rsidRPr="008E5255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GTINDefinition</w:t>
      </w:r>
      <w:proofErr w:type="spellEnd"/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0250B7F6" w14:textId="77777777" w:rsidR="008723C2" w:rsidRPr="008E5255" w:rsidRDefault="008723C2" w:rsidP="008723C2">
      <w:pPr>
        <w:spacing w:line="240" w:lineRule="auto"/>
        <w:ind w:left="1416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proofErr w:type="spellStart"/>
      <w:r w:rsidRPr="008E5255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MediaItem</w:t>
      </w:r>
      <w:proofErr w:type="spellEnd"/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6DAE05C5" w14:textId="77777777" w:rsidR="008723C2" w:rsidRPr="008E5255" w:rsidRDefault="008723C2" w:rsidP="008723C2">
      <w:pPr>
        <w:spacing w:line="240" w:lineRule="auto"/>
        <w:ind w:left="1416" w:firstLine="708"/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</w:pP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proofErr w:type="spellStart"/>
      <w:r w:rsidRPr="008E5255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MediaItem</w:t>
      </w:r>
      <w:proofErr w:type="spellEnd"/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820599E" w14:textId="77777777" w:rsidR="008723C2" w:rsidRPr="008E5255" w:rsidRDefault="008723C2" w:rsidP="008723C2">
      <w:pPr>
        <w:spacing w:line="240" w:lineRule="auto"/>
        <w:ind w:left="2124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 w:rsidRPr="008E5255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Path</w:t>
      </w: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 w:rsidRPr="008E5255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pink.jpg</w:t>
      </w: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 w:rsidRPr="008E5255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Path</w:t>
      </w: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1C1AE754" w14:textId="77777777" w:rsidR="008723C2" w:rsidRPr="008E5255" w:rsidRDefault="008723C2" w:rsidP="008723C2">
      <w:pPr>
        <w:spacing w:line="240" w:lineRule="auto"/>
        <w:ind w:left="2124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proofErr w:type="spellStart"/>
      <w:r w:rsidRPr="008E5255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GTINDefinition</w:t>
      </w:r>
      <w:proofErr w:type="spellEnd"/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 w:rsidRPr="008E5255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1234502</w:t>
      </w: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proofErr w:type="spellStart"/>
      <w:r w:rsidRPr="008E5255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GTINDefinition</w:t>
      </w:r>
      <w:proofErr w:type="spellEnd"/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F294EB1" w14:textId="77777777" w:rsidR="008723C2" w:rsidRPr="008E5255" w:rsidRDefault="008723C2" w:rsidP="008723C2">
      <w:pPr>
        <w:spacing w:line="240" w:lineRule="auto"/>
        <w:ind w:left="1416" w:firstLine="708"/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</w:pP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proofErr w:type="spellStart"/>
      <w:r w:rsidRPr="008E5255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MediaItem</w:t>
      </w:r>
      <w:proofErr w:type="spellEnd"/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7EBCB995" w14:textId="77777777" w:rsidR="008723C2" w:rsidRPr="008E5255" w:rsidRDefault="008723C2" w:rsidP="008723C2">
      <w:pPr>
        <w:spacing w:line="240" w:lineRule="auto"/>
        <w:ind w:left="1416" w:firstLine="708"/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</w:pP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proofErr w:type="spellStart"/>
      <w:r w:rsidRPr="008E5255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MediaItem</w:t>
      </w:r>
      <w:proofErr w:type="spellEnd"/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29288ECD" w14:textId="77777777" w:rsidR="008723C2" w:rsidRPr="008E5255" w:rsidRDefault="008723C2" w:rsidP="008723C2">
      <w:pPr>
        <w:spacing w:line="240" w:lineRule="auto"/>
        <w:ind w:left="2124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 w:rsidRPr="008E5255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Path</w:t>
      </w: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 w:rsidRPr="008E5255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redchair.jpg</w:t>
      </w: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 w:rsidRPr="008E5255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Path</w:t>
      </w: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13FB2A1D" w14:textId="77777777" w:rsidR="008723C2" w:rsidRPr="008E5255" w:rsidRDefault="008723C2" w:rsidP="008723C2">
      <w:pPr>
        <w:spacing w:line="240" w:lineRule="auto"/>
        <w:ind w:left="2124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proofErr w:type="spellStart"/>
      <w:r w:rsidRPr="008E5255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GTINDefinition</w:t>
      </w:r>
      <w:proofErr w:type="spellEnd"/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 w:rsidRPr="008E5255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1234500|1234501|1234503</w:t>
      </w: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proofErr w:type="spellStart"/>
      <w:r w:rsidRPr="008E5255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GTINDefinition</w:t>
      </w:r>
      <w:proofErr w:type="spellEnd"/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258B53A2" w14:textId="77777777" w:rsidR="008723C2" w:rsidRPr="008E5255" w:rsidRDefault="008723C2" w:rsidP="008723C2">
      <w:pPr>
        <w:spacing w:line="240" w:lineRule="auto"/>
        <w:ind w:left="1416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proofErr w:type="spellStart"/>
      <w:r w:rsidRPr="008E5255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MediaItem</w:t>
      </w:r>
      <w:proofErr w:type="spellEnd"/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6D14310F" w14:textId="3EB5F74A" w:rsidR="008723C2" w:rsidRPr="00696025" w:rsidRDefault="008723C2" w:rsidP="008723C2">
      <w:pPr>
        <w:spacing w:line="240" w:lineRule="auto"/>
        <w:ind w:left="708" w:firstLine="708"/>
        <w:rPr>
          <w:lang w:val="en-AU"/>
        </w:rPr>
      </w:pP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 w:rsidRPr="008E5255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 xml:space="preserve"> Multimedia</w:t>
      </w: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0DA" w14:textId="77777777" w:rsidR="00473B14" w:rsidRDefault="00473B14" w:rsidP="00AC5747"/>
    <w:p w14:paraId="4D94B0DB" w14:textId="77777777" w:rsidR="00C25B65" w:rsidRPr="00C25B65" w:rsidRDefault="00AC5747" w:rsidP="00C25B65">
      <w:pPr>
        <w:pStyle w:val="Lijstalinea"/>
        <w:numPr>
          <w:ilvl w:val="2"/>
          <w:numId w:val="1"/>
        </w:numPr>
        <w:rPr>
          <w:sz w:val="24"/>
          <w:szCs w:val="24"/>
        </w:rPr>
      </w:pPr>
      <w:r w:rsidRPr="00560B23">
        <w:rPr>
          <w:sz w:val="24"/>
          <w:szCs w:val="24"/>
        </w:rPr>
        <w:t>Programs</w:t>
      </w:r>
    </w:p>
    <w:p w14:paraId="4D94B0DC" w14:textId="77777777" w:rsidR="00C25B65" w:rsidRDefault="00C25B65" w:rsidP="00AC5747">
      <w:pPr>
        <w:pStyle w:val="Lijstalinea"/>
        <w:ind w:left="1080"/>
      </w:pPr>
    </w:p>
    <w:p w14:paraId="4D94B0DD" w14:textId="77777777" w:rsidR="009F5107" w:rsidRPr="00B34C29" w:rsidRDefault="004476A0" w:rsidP="004476A0">
      <w:pPr>
        <w:pStyle w:val="Lijstalinea"/>
        <w:ind w:left="1080"/>
        <w:rPr>
          <w:lang w:val="en-US"/>
        </w:rPr>
      </w:pPr>
      <w:r w:rsidRPr="00B34C29">
        <w:rPr>
          <w:rStyle w:val="hps"/>
          <w:lang w:val="en-US"/>
        </w:rPr>
        <w:t>This</w:t>
      </w:r>
      <w:r w:rsidRPr="00B34C29">
        <w:rPr>
          <w:lang w:val="en-US"/>
        </w:rPr>
        <w:t xml:space="preserve"> </w:t>
      </w:r>
      <w:r w:rsidR="00944115" w:rsidRPr="00B34C29">
        <w:rPr>
          <w:lang w:val="en-US"/>
        </w:rPr>
        <w:t xml:space="preserve">tag </w:t>
      </w:r>
      <w:r w:rsidRPr="00B34C29">
        <w:rPr>
          <w:rStyle w:val="hps"/>
          <w:lang w:val="en-US"/>
        </w:rPr>
        <w:t>contains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the rest of the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catalog definition</w:t>
      </w:r>
      <w:r w:rsidR="00944115" w:rsidRPr="00B34C29">
        <w:rPr>
          <w:rStyle w:val="hps"/>
          <w:lang w:val="en-US"/>
        </w:rPr>
        <w:t>. On root level we have the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programs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(</w:t>
      </w:r>
      <w:r w:rsidRPr="00B34C29">
        <w:rPr>
          <w:lang w:val="en-US"/>
        </w:rPr>
        <w:t xml:space="preserve">sometimes called </w:t>
      </w:r>
      <w:r w:rsidRPr="00B34C29">
        <w:rPr>
          <w:rStyle w:val="hps"/>
          <w:lang w:val="en-US"/>
        </w:rPr>
        <w:t>models</w:t>
      </w:r>
      <w:r w:rsidR="0011692D" w:rsidRPr="00B34C29">
        <w:rPr>
          <w:rStyle w:val="hps"/>
          <w:lang w:val="en-US"/>
        </w:rPr>
        <w:t xml:space="preserve"> or groups</w:t>
      </w:r>
      <w:r w:rsidRPr="00B34C29">
        <w:rPr>
          <w:lang w:val="en-US"/>
        </w:rPr>
        <w:t>)</w:t>
      </w:r>
      <w:r w:rsidR="00944115" w:rsidRPr="00B34C29">
        <w:rPr>
          <w:lang w:val="en-US"/>
        </w:rPr>
        <w:t xml:space="preserve"> with below: </w:t>
      </w:r>
      <w:r w:rsidR="0011692D" w:rsidRPr="00B34C29">
        <w:rPr>
          <w:lang w:val="en-US"/>
        </w:rPr>
        <w:t>products</w:t>
      </w:r>
      <w:r w:rsidRPr="00B34C29">
        <w:rPr>
          <w:rStyle w:val="hps"/>
          <w:lang w:val="en-US"/>
        </w:rPr>
        <w:t xml:space="preserve"> </w:t>
      </w:r>
      <w:r w:rsidR="00944115" w:rsidRPr="00B34C29">
        <w:rPr>
          <w:rStyle w:val="hps"/>
          <w:lang w:val="en-US"/>
        </w:rPr>
        <w:t>for that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program</w:t>
      </w:r>
      <w:r w:rsidR="0011692D" w:rsidRPr="00B34C29">
        <w:rPr>
          <w:rStyle w:val="hps"/>
          <w:lang w:val="en-US"/>
        </w:rPr>
        <w:t xml:space="preserve">, program </w:t>
      </w:r>
      <w:r w:rsidRPr="00B34C29">
        <w:rPr>
          <w:lang w:val="en-US"/>
        </w:rPr>
        <w:t xml:space="preserve">specific options </w:t>
      </w:r>
      <w:r w:rsidRPr="00B34C29">
        <w:rPr>
          <w:rStyle w:val="hps"/>
          <w:lang w:val="en-US"/>
        </w:rPr>
        <w:t>and values</w:t>
      </w:r>
      <w:r w:rsidRPr="00B34C29">
        <w:rPr>
          <w:lang w:val="en-US"/>
        </w:rPr>
        <w:t xml:space="preserve">, prices, </w:t>
      </w:r>
      <w:r w:rsidRPr="00B34C29">
        <w:rPr>
          <w:rStyle w:val="hps"/>
          <w:lang w:val="en-US"/>
        </w:rPr>
        <w:t>...</w:t>
      </w:r>
      <w:r w:rsidRPr="00B34C29">
        <w:rPr>
          <w:lang w:val="en-US"/>
        </w:rPr>
        <w:br/>
      </w:r>
      <w:r w:rsidR="0011692D" w:rsidRPr="00B34C29">
        <w:rPr>
          <w:lang w:val="en-US"/>
        </w:rPr>
        <w:t>A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 xml:space="preserve">program </w:t>
      </w:r>
      <w:r w:rsidR="0011692D" w:rsidRPr="00B34C29">
        <w:rPr>
          <w:rStyle w:val="hps"/>
          <w:lang w:val="en-US"/>
        </w:rPr>
        <w:t>contains a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group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of</w:t>
      </w:r>
      <w:r w:rsidRPr="00B34C29">
        <w:rPr>
          <w:lang w:val="en-US"/>
        </w:rPr>
        <w:t xml:space="preserve"> </w:t>
      </w:r>
      <w:r w:rsidR="0011692D" w:rsidRPr="00B34C29">
        <w:rPr>
          <w:lang w:val="en-US"/>
        </w:rPr>
        <w:t>items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(</w:t>
      </w:r>
      <w:r w:rsidRPr="00B34C29">
        <w:rPr>
          <w:lang w:val="en-US"/>
        </w:rPr>
        <w:t xml:space="preserve">= </w:t>
      </w:r>
      <w:r w:rsidR="0011692D" w:rsidRPr="00B34C29">
        <w:rPr>
          <w:lang w:val="en-US"/>
        </w:rPr>
        <w:t xml:space="preserve">configurable </w:t>
      </w:r>
      <w:r w:rsidRPr="00B34C29">
        <w:rPr>
          <w:rStyle w:val="hps"/>
          <w:lang w:val="en-US"/>
        </w:rPr>
        <w:t>products)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with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common attribute</w:t>
      </w:r>
      <w:r w:rsidR="0011692D" w:rsidRPr="00B34C29">
        <w:rPr>
          <w:rStyle w:val="hps"/>
          <w:lang w:val="en-US"/>
        </w:rPr>
        <w:t>s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(</w:t>
      </w:r>
      <w:proofErr w:type="spellStart"/>
      <w:r w:rsidRPr="00B34C29">
        <w:rPr>
          <w:rStyle w:val="hps"/>
          <w:lang w:val="en-US"/>
        </w:rPr>
        <w:t>eg</w:t>
      </w:r>
      <w:proofErr w:type="spellEnd"/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type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of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products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such as chair</w:t>
      </w:r>
      <w:r w:rsidR="0011692D" w:rsidRPr="00B34C29">
        <w:rPr>
          <w:rStyle w:val="hps"/>
          <w:lang w:val="en-US"/>
        </w:rPr>
        <w:t>s</w:t>
      </w:r>
      <w:r w:rsidRPr="00B34C29">
        <w:rPr>
          <w:lang w:val="en-US"/>
        </w:rPr>
        <w:t xml:space="preserve">, dining room, </w:t>
      </w:r>
      <w:r w:rsidRPr="00B34C29">
        <w:rPr>
          <w:rStyle w:val="hps"/>
          <w:lang w:val="en-US"/>
        </w:rPr>
        <w:t>...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or</w:t>
      </w:r>
      <w:r w:rsidRPr="00B34C29">
        <w:rPr>
          <w:lang w:val="en-US"/>
        </w:rPr>
        <w:t xml:space="preserve"> </w:t>
      </w:r>
      <w:r w:rsidR="00944115" w:rsidRPr="00B34C29">
        <w:rPr>
          <w:rStyle w:val="hps"/>
          <w:lang w:val="en-US"/>
        </w:rPr>
        <w:t>products</w:t>
      </w:r>
      <w:r w:rsidRPr="00B34C29">
        <w:rPr>
          <w:rStyle w:val="hps"/>
          <w:lang w:val="en-US"/>
        </w:rPr>
        <w:t xml:space="preserve"> </w:t>
      </w:r>
      <w:r w:rsidR="00944115" w:rsidRPr="00B34C29">
        <w:rPr>
          <w:rStyle w:val="hps"/>
          <w:lang w:val="en-US"/>
        </w:rPr>
        <w:t>in</w:t>
      </w:r>
      <w:r w:rsidRPr="00B34C29">
        <w:rPr>
          <w:rStyle w:val="hps"/>
          <w:lang w:val="en-US"/>
        </w:rPr>
        <w:t xml:space="preserve"> </w:t>
      </w:r>
      <w:r w:rsidR="0011692D" w:rsidRPr="00B34C29">
        <w:rPr>
          <w:rStyle w:val="hps"/>
          <w:lang w:val="en-US"/>
        </w:rPr>
        <w:t>a particular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style</w:t>
      </w:r>
      <w:r w:rsidR="0011692D" w:rsidRPr="00B34C29">
        <w:rPr>
          <w:rStyle w:val="hps"/>
          <w:lang w:val="en-US"/>
        </w:rPr>
        <w:t xml:space="preserve"> –</w:t>
      </w:r>
      <w:r w:rsidRPr="00B34C29">
        <w:rPr>
          <w:lang w:val="en-US"/>
        </w:rPr>
        <w:t xml:space="preserve"> </w:t>
      </w:r>
      <w:r w:rsidR="00944115" w:rsidRPr="00B34C29">
        <w:rPr>
          <w:lang w:val="en-US"/>
        </w:rPr>
        <w:t xml:space="preserve"> called </w:t>
      </w:r>
      <w:r w:rsidRPr="00B34C29">
        <w:rPr>
          <w:rStyle w:val="hps"/>
          <w:lang w:val="en-US"/>
        </w:rPr>
        <w:t>model</w:t>
      </w:r>
      <w:r w:rsidR="0011692D" w:rsidRPr="00B34C29">
        <w:rPr>
          <w:rStyle w:val="hps"/>
          <w:lang w:val="en-US"/>
        </w:rPr>
        <w:t>,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...).</w:t>
      </w:r>
      <w:r w:rsidRPr="00B34C29">
        <w:rPr>
          <w:lang w:val="en-US"/>
        </w:rPr>
        <w:t xml:space="preserve"> </w:t>
      </w:r>
      <w:r w:rsidR="0011692D" w:rsidRPr="00B34C29">
        <w:rPr>
          <w:lang w:val="en-US"/>
        </w:rPr>
        <w:t>The classification</w:t>
      </w:r>
      <w:r w:rsidR="00944115" w:rsidRPr="00B34C29">
        <w:rPr>
          <w:lang w:val="en-US"/>
        </w:rPr>
        <w:t xml:space="preserve"> of the catalog</w:t>
      </w:r>
      <w:r w:rsidR="0011692D" w:rsidRPr="00B34C29">
        <w:rPr>
          <w:lang w:val="en-US"/>
        </w:rPr>
        <w:t xml:space="preserve"> in programs,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ensures a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clear</w:t>
      </w:r>
      <w:r w:rsidR="0011692D" w:rsidRPr="00B34C29">
        <w:rPr>
          <w:rStyle w:val="hps"/>
          <w:lang w:val="en-US"/>
        </w:rPr>
        <w:t xml:space="preserve"> and neat</w:t>
      </w:r>
      <w:r w:rsidRPr="00B34C29">
        <w:rPr>
          <w:rStyle w:val="hps"/>
          <w:lang w:val="en-US"/>
        </w:rPr>
        <w:t xml:space="preserve"> </w:t>
      </w:r>
      <w:r w:rsidR="0011692D" w:rsidRPr="00B34C29">
        <w:rPr>
          <w:rStyle w:val="hps"/>
          <w:lang w:val="en-US"/>
        </w:rPr>
        <w:t xml:space="preserve">catalog </w:t>
      </w:r>
      <w:r w:rsidR="0011692D" w:rsidRPr="00B34C29">
        <w:rPr>
          <w:lang w:val="en-US"/>
        </w:rPr>
        <w:t>for</w:t>
      </w:r>
      <w:r w:rsidRPr="00B34C29">
        <w:rPr>
          <w:rStyle w:val="hps"/>
          <w:lang w:val="en-US"/>
        </w:rPr>
        <w:t xml:space="preserve"> the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end user</w:t>
      </w:r>
      <w:r w:rsidR="0011692D" w:rsidRPr="00B34C29">
        <w:rPr>
          <w:rStyle w:val="hps"/>
          <w:lang w:val="en-US"/>
        </w:rPr>
        <w:t>.</w:t>
      </w:r>
      <w:r w:rsidRPr="00B34C29">
        <w:rPr>
          <w:rStyle w:val="hps"/>
          <w:lang w:val="en-US"/>
        </w:rPr>
        <w:t xml:space="preserve"> (</w:t>
      </w:r>
      <w:r w:rsidRPr="00B34C29">
        <w:rPr>
          <w:lang w:val="en-US"/>
        </w:rPr>
        <w:t xml:space="preserve">so </w:t>
      </w:r>
      <w:r w:rsidRPr="00B34C29">
        <w:rPr>
          <w:rStyle w:val="hps"/>
          <w:lang w:val="en-US"/>
        </w:rPr>
        <w:t>that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a p</w:t>
      </w:r>
      <w:r w:rsidR="0011692D" w:rsidRPr="00B34C29">
        <w:rPr>
          <w:rStyle w:val="hps"/>
          <w:lang w:val="en-US"/>
        </w:rPr>
        <w:t>roduct can easily be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found</w:t>
      </w:r>
      <w:r w:rsidR="0011692D" w:rsidRPr="00B34C29">
        <w:rPr>
          <w:rStyle w:val="hps"/>
          <w:lang w:val="en-US"/>
        </w:rPr>
        <w:t xml:space="preserve"> </w:t>
      </w:r>
      <w:r w:rsidRPr="00B34C29">
        <w:rPr>
          <w:rStyle w:val="hps"/>
          <w:lang w:val="en-US"/>
        </w:rPr>
        <w:t>in the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catalog).</w:t>
      </w:r>
      <w:r w:rsidRPr="00B34C29">
        <w:rPr>
          <w:lang w:val="en-US"/>
        </w:rPr>
        <w:br/>
      </w:r>
      <w:r w:rsidRPr="00B34C29">
        <w:rPr>
          <w:rStyle w:val="hps"/>
          <w:lang w:val="en-US"/>
        </w:rPr>
        <w:t>Therefore, a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program</w:t>
      </w:r>
      <w:r w:rsidRPr="00B34C29">
        <w:rPr>
          <w:lang w:val="en-US"/>
        </w:rPr>
        <w:t xml:space="preserve"> </w:t>
      </w:r>
      <w:r w:rsidR="0011692D" w:rsidRPr="00B34C29">
        <w:rPr>
          <w:rStyle w:val="hps"/>
          <w:lang w:val="en-US"/>
        </w:rPr>
        <w:t>can</w:t>
      </w:r>
      <w:r w:rsidRPr="00B34C29">
        <w:rPr>
          <w:rStyle w:val="hps"/>
          <w:lang w:val="en-US"/>
        </w:rPr>
        <w:t xml:space="preserve"> also consist of</w:t>
      </w:r>
      <w:r w:rsidRPr="00B34C29">
        <w:rPr>
          <w:lang w:val="en-US"/>
        </w:rPr>
        <w:t xml:space="preserve"> </w:t>
      </w:r>
      <w:r w:rsidRPr="00B34C29">
        <w:rPr>
          <w:rStyle w:val="hps"/>
          <w:b/>
          <w:lang w:val="en-US"/>
        </w:rPr>
        <w:t>sub-programs</w:t>
      </w:r>
      <w:r w:rsidRPr="00B34C29">
        <w:rPr>
          <w:lang w:val="en-US"/>
        </w:rPr>
        <w:t xml:space="preserve">. </w:t>
      </w:r>
      <w:r w:rsidRPr="00B34C29">
        <w:rPr>
          <w:rStyle w:val="hps"/>
          <w:lang w:val="en-US"/>
        </w:rPr>
        <w:t>In this way,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a tree structure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can be built up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of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programs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(</w:t>
      </w:r>
      <w:r w:rsidR="0011692D" w:rsidRPr="00B34C29">
        <w:rPr>
          <w:rStyle w:val="hps"/>
          <w:lang w:val="en-US"/>
        </w:rPr>
        <w:t xml:space="preserve">with </w:t>
      </w:r>
      <w:r w:rsidRPr="00B34C29">
        <w:rPr>
          <w:lang w:val="en-US"/>
        </w:rPr>
        <w:t xml:space="preserve">infinite number of levels, </w:t>
      </w:r>
      <w:r w:rsidR="0011692D" w:rsidRPr="00B34C29">
        <w:rPr>
          <w:lang w:val="en-US"/>
        </w:rPr>
        <w:t xml:space="preserve">but make sure </w:t>
      </w:r>
      <w:r w:rsidRPr="00B34C29">
        <w:rPr>
          <w:lang w:val="en-US"/>
        </w:rPr>
        <w:t xml:space="preserve">it </w:t>
      </w:r>
      <w:r w:rsidRPr="00B34C29">
        <w:rPr>
          <w:rStyle w:val="hps"/>
          <w:lang w:val="en-US"/>
        </w:rPr>
        <w:t>remain</w:t>
      </w:r>
      <w:r w:rsidR="0011692D" w:rsidRPr="00B34C29">
        <w:rPr>
          <w:rStyle w:val="hps"/>
          <w:lang w:val="en-US"/>
        </w:rPr>
        <w:t>s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workable for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the user).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Only the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programs</w:t>
      </w:r>
      <w:r w:rsidR="0011692D" w:rsidRPr="00B34C29">
        <w:rPr>
          <w:rStyle w:val="hps"/>
          <w:lang w:val="en-US"/>
        </w:rPr>
        <w:t xml:space="preserve"> on the lowest level</w:t>
      </w:r>
      <w:r w:rsidRPr="00B34C29">
        <w:rPr>
          <w:rStyle w:val="hps"/>
          <w:lang w:val="en-US"/>
        </w:rPr>
        <w:t xml:space="preserve"> </w:t>
      </w:r>
      <w:r w:rsidR="00944115" w:rsidRPr="00B34C29">
        <w:rPr>
          <w:rStyle w:val="hps"/>
          <w:lang w:val="en-US"/>
        </w:rPr>
        <w:t>can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contain</w:t>
      </w:r>
      <w:r w:rsidRPr="00B34C29">
        <w:rPr>
          <w:lang w:val="en-US"/>
        </w:rPr>
        <w:t xml:space="preserve"> </w:t>
      </w:r>
      <w:r w:rsidR="0011692D" w:rsidRPr="00B34C29">
        <w:rPr>
          <w:rStyle w:val="hps"/>
          <w:lang w:val="en-US"/>
        </w:rPr>
        <w:t>products</w:t>
      </w:r>
      <w:r w:rsidRPr="00B34C29">
        <w:rPr>
          <w:rStyle w:val="hps"/>
          <w:lang w:val="en-US"/>
        </w:rPr>
        <w:t>.</w:t>
      </w:r>
      <w:r w:rsidRPr="00B34C29">
        <w:rPr>
          <w:lang w:val="en-US"/>
        </w:rPr>
        <w:br/>
      </w:r>
      <w:r w:rsidRPr="00B34C29">
        <w:rPr>
          <w:rStyle w:val="hps"/>
          <w:lang w:val="en-US"/>
        </w:rPr>
        <w:t>The program includes a</w:t>
      </w:r>
      <w:r w:rsidRPr="00B34C29">
        <w:rPr>
          <w:lang w:val="en-US"/>
        </w:rPr>
        <w:t xml:space="preserve"> </w:t>
      </w:r>
      <w:r w:rsidRPr="00B34C29">
        <w:rPr>
          <w:rStyle w:val="hps"/>
          <w:b/>
          <w:lang w:val="en-US"/>
        </w:rPr>
        <w:t>code</w:t>
      </w:r>
      <w:r w:rsidRPr="00B34C29">
        <w:rPr>
          <w:rStyle w:val="hps"/>
          <w:lang w:val="en-US"/>
        </w:rPr>
        <w:t xml:space="preserve"> or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GTIN</w:t>
      </w:r>
      <w:r w:rsidRPr="00B34C29">
        <w:rPr>
          <w:lang w:val="en-US"/>
        </w:rPr>
        <w:t xml:space="preserve">, </w:t>
      </w:r>
      <w:r w:rsidRPr="00B34C29">
        <w:rPr>
          <w:b/>
          <w:lang w:val="en-US"/>
        </w:rPr>
        <w:t>descriptions</w:t>
      </w:r>
      <w:r w:rsidRPr="00B34C29">
        <w:rPr>
          <w:lang w:val="en-US"/>
        </w:rPr>
        <w:t xml:space="preserve"> and </w:t>
      </w:r>
      <w:r w:rsidRPr="00B34C29">
        <w:rPr>
          <w:rStyle w:val="hps"/>
          <w:lang w:val="en-US"/>
        </w:rPr>
        <w:t xml:space="preserve">a </w:t>
      </w:r>
      <w:r w:rsidRPr="00B34C29">
        <w:rPr>
          <w:rStyle w:val="hps"/>
          <w:b/>
          <w:lang w:val="en-US"/>
        </w:rPr>
        <w:t>reference</w:t>
      </w:r>
      <w:r w:rsidRPr="00B34C29">
        <w:rPr>
          <w:rStyle w:val="hps"/>
          <w:lang w:val="en-US"/>
        </w:rPr>
        <w:t>.</w:t>
      </w:r>
      <w:r w:rsidRPr="00B34C29">
        <w:rPr>
          <w:lang w:val="en-US"/>
        </w:rPr>
        <w:t xml:space="preserve"> </w:t>
      </w:r>
      <w:r w:rsidR="009F5107" w:rsidRPr="00B34C29">
        <w:rPr>
          <w:lang w:val="en-US"/>
        </w:rPr>
        <w:t>T</w:t>
      </w:r>
      <w:r w:rsidRPr="00B34C29">
        <w:rPr>
          <w:rStyle w:val="hps"/>
          <w:lang w:val="en-US"/>
        </w:rPr>
        <w:t>he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code must be unique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throughout the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catalog</w:t>
      </w:r>
      <w:r w:rsidRPr="00B34C29">
        <w:rPr>
          <w:lang w:val="en-US"/>
        </w:rPr>
        <w:t xml:space="preserve">. </w:t>
      </w:r>
      <w:r w:rsidR="009F5107" w:rsidRPr="00B34C29">
        <w:rPr>
          <w:lang w:val="en-US"/>
        </w:rPr>
        <w:t>(</w:t>
      </w:r>
      <w:proofErr w:type="spellStart"/>
      <w:r w:rsidR="009F5107" w:rsidRPr="00B34C29">
        <w:rPr>
          <w:lang w:val="en-US"/>
        </w:rPr>
        <w:t>Eg.</w:t>
      </w:r>
      <w:proofErr w:type="spellEnd"/>
      <w:r w:rsidR="009F5107" w:rsidRPr="00B34C29">
        <w:rPr>
          <w:lang w:val="en-US"/>
        </w:rPr>
        <w:t xml:space="preserve"> you can’t use the same code for a program and a product).</w:t>
      </w:r>
    </w:p>
    <w:p w14:paraId="4D94B0DE" w14:textId="77777777" w:rsidR="006F7601" w:rsidRPr="00B34C29" w:rsidRDefault="009F5107" w:rsidP="009F5107">
      <w:pPr>
        <w:pStyle w:val="Lijstalinea"/>
        <w:ind w:left="1080"/>
        <w:rPr>
          <w:lang w:val="en-US"/>
        </w:rPr>
      </w:pPr>
      <w:r w:rsidRPr="00B34C29">
        <w:rPr>
          <w:rStyle w:val="hps"/>
          <w:lang w:val="en-US"/>
        </w:rPr>
        <w:t>The definition of t</w:t>
      </w:r>
      <w:r w:rsidR="004476A0" w:rsidRPr="00B34C29">
        <w:rPr>
          <w:rStyle w:val="hps"/>
          <w:lang w:val="en-US"/>
        </w:rPr>
        <w:t>he</w:t>
      </w:r>
      <w:r w:rsidR="004476A0"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products in the program</w:t>
      </w:r>
      <w:r w:rsidR="004476A0" w:rsidRPr="00B34C29">
        <w:rPr>
          <w:lang w:val="en-US"/>
        </w:rPr>
        <w:t xml:space="preserve">, </w:t>
      </w:r>
      <w:r w:rsidR="004476A0" w:rsidRPr="00B34C29">
        <w:rPr>
          <w:rStyle w:val="hps"/>
          <w:lang w:val="en-US"/>
        </w:rPr>
        <w:t>is discussed</w:t>
      </w:r>
      <w:r w:rsidR="004476A0" w:rsidRPr="00B34C29">
        <w:rPr>
          <w:lang w:val="en-US"/>
        </w:rPr>
        <w:t xml:space="preserve"> </w:t>
      </w:r>
      <w:r w:rsidR="004476A0" w:rsidRPr="00B34C29">
        <w:rPr>
          <w:rStyle w:val="hps"/>
          <w:lang w:val="en-US"/>
        </w:rPr>
        <w:t>in the next chapter</w:t>
      </w:r>
      <w:r w:rsidR="004476A0" w:rsidRPr="00B34C29">
        <w:rPr>
          <w:lang w:val="en-US"/>
        </w:rPr>
        <w:t xml:space="preserve">. </w:t>
      </w:r>
    </w:p>
    <w:p w14:paraId="4D94B0DF" w14:textId="77777777" w:rsidR="009F5107" w:rsidRPr="00B34C29" w:rsidRDefault="009F5107" w:rsidP="009F5107">
      <w:pPr>
        <w:pStyle w:val="Lijstalinea"/>
        <w:ind w:left="1080"/>
        <w:rPr>
          <w:lang w:val="en-US"/>
        </w:rPr>
      </w:pPr>
    </w:p>
    <w:p w14:paraId="4D94B0E0" w14:textId="77777777" w:rsidR="006F7601" w:rsidRPr="00B34C29" w:rsidRDefault="009F5107" w:rsidP="00AC5747">
      <w:pPr>
        <w:pStyle w:val="Lijstalinea"/>
        <w:ind w:left="1080"/>
        <w:rPr>
          <w:lang w:val="en-US"/>
        </w:rPr>
      </w:pPr>
      <w:r w:rsidRPr="00B34C29">
        <w:rPr>
          <w:lang w:val="en-US"/>
        </w:rPr>
        <w:t>Example</w:t>
      </w:r>
      <w:r w:rsidR="006F7601" w:rsidRPr="00B34C29">
        <w:rPr>
          <w:lang w:val="en-US"/>
        </w:rPr>
        <w:t>:</w:t>
      </w:r>
    </w:p>
    <w:p w14:paraId="4D94B0E1" w14:textId="77777777" w:rsidR="00290354" w:rsidRPr="00B34C29" w:rsidRDefault="00290354" w:rsidP="00290354">
      <w:pPr>
        <w:spacing w:line="240" w:lineRule="auto"/>
        <w:ind w:left="372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Programs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0E2" w14:textId="77777777" w:rsidR="00290354" w:rsidRPr="00B34C29" w:rsidRDefault="00290354" w:rsidP="00290354">
      <w:pPr>
        <w:spacing w:line="240" w:lineRule="auto"/>
        <w:ind w:left="708" w:firstLine="708"/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</w:pP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Program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0E3" w14:textId="77777777" w:rsidR="005D04E2" w:rsidRPr="00B34C29" w:rsidRDefault="005D04E2" w:rsidP="005D04E2">
      <w:pPr>
        <w:spacing w:line="240" w:lineRule="auto"/>
        <w:ind w:left="1416" w:firstLine="708"/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</w:pP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GTIN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 w:rsidRPr="00B34C29">
        <w:rPr>
          <w:rFonts w:ascii="Verdana" w:eastAsia="Times New Roman" w:hAnsi="Verdana" w:cs="Times New Roman"/>
          <w:b/>
          <w:sz w:val="16"/>
          <w:szCs w:val="16"/>
          <w:lang w:val="en-US" w:eastAsia="nl-BE"/>
        </w:rPr>
        <w:t>EETKAMER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GTIN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0E4" w14:textId="77777777" w:rsidR="005D04E2" w:rsidRPr="00B34C29" w:rsidRDefault="00290354" w:rsidP="00290354">
      <w:pPr>
        <w:spacing w:line="240" w:lineRule="auto"/>
        <w:ind w:left="1416" w:firstLine="708"/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</w:pP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&lt;</w:t>
      </w:r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fr-BE" w:eastAsia="nl-BE"/>
        </w:rPr>
        <w:t>Description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&gt;</w:t>
      </w:r>
      <w:r w:rsidRPr="00B34C29">
        <w:rPr>
          <w:rFonts w:ascii="Verdana" w:eastAsia="Times New Roman" w:hAnsi="Verdana" w:cs="Times New Roman"/>
          <w:b/>
          <w:sz w:val="16"/>
          <w:szCs w:val="16"/>
          <w:lang w:val="fr-BE" w:eastAsia="nl-BE"/>
        </w:rPr>
        <w:t>EETKAMER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&lt;/</w:t>
      </w:r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fr-BE" w:eastAsia="nl-BE"/>
        </w:rPr>
        <w:t>Description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&gt;</w:t>
      </w:r>
    </w:p>
    <w:p w14:paraId="4D94B0E5" w14:textId="77777777" w:rsidR="006C2758" w:rsidRPr="00B34C29" w:rsidRDefault="005D04E2" w:rsidP="005D04E2">
      <w:pPr>
        <w:spacing w:line="240" w:lineRule="auto"/>
        <w:ind w:left="1416" w:firstLine="708"/>
        <w:rPr>
          <w:rFonts w:ascii="Verdana" w:eastAsia="Times New Roman" w:hAnsi="Verdana" w:cs="Times New Roman"/>
          <w:sz w:val="16"/>
          <w:szCs w:val="16"/>
          <w:lang w:val="fr-BE" w:eastAsia="nl-BE"/>
        </w:rPr>
      </w:pP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&lt;</w:t>
      </w:r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fr-BE" w:eastAsia="nl-BE"/>
        </w:rPr>
        <w:t xml:space="preserve">Description </w:t>
      </w:r>
      <w:proofErr w:type="spellStart"/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fr-BE" w:eastAsia="nl-BE"/>
        </w:rPr>
        <w:t>language</w:t>
      </w:r>
      <w:proofErr w:type="spellEnd"/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fr-BE" w:eastAsia="nl-BE"/>
        </w:rPr>
        <w:t>=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"</w:t>
      </w:r>
      <w:r w:rsidRPr="00B34C29">
        <w:rPr>
          <w:rFonts w:ascii="Verdana" w:eastAsia="Times New Roman" w:hAnsi="Verdana" w:cs="Times New Roman"/>
          <w:b/>
          <w:bCs/>
          <w:sz w:val="16"/>
          <w:szCs w:val="16"/>
          <w:lang w:val="fr-BE" w:eastAsia="nl-BE"/>
        </w:rPr>
        <w:t>FR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"&gt;</w:t>
      </w:r>
      <w:r w:rsidR="00714AD0" w:rsidRPr="00B34C29">
        <w:rPr>
          <w:rFonts w:ascii="Verdana" w:eastAsia="Times New Roman" w:hAnsi="Verdana" w:cs="Times New Roman"/>
          <w:b/>
          <w:bCs/>
          <w:sz w:val="16"/>
          <w:szCs w:val="16"/>
          <w:lang w:val="fr-BE" w:eastAsia="nl-BE"/>
        </w:rPr>
        <w:t>Salle à manger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&lt;/</w:t>
      </w:r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fr-BE" w:eastAsia="nl-BE"/>
        </w:rPr>
        <w:t>Description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&gt;</w:t>
      </w:r>
    </w:p>
    <w:p w14:paraId="4D94B0E6" w14:textId="77777777" w:rsidR="00290354" w:rsidRDefault="006C2758" w:rsidP="005D04E2">
      <w:pPr>
        <w:spacing w:line="240" w:lineRule="auto"/>
        <w:ind w:left="1416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B761F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Reference</w:t>
      </w:r>
      <w:r w:rsidRPr="00B761F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 w:rsidRPr="005D04E2">
        <w:rPr>
          <w:rFonts w:ascii="Verdana" w:eastAsia="Times New Roman" w:hAnsi="Verdana" w:cs="Times New Roman"/>
          <w:b/>
          <w:sz w:val="16"/>
          <w:szCs w:val="16"/>
          <w:lang w:val="en-US" w:eastAsia="nl-BE"/>
        </w:rPr>
        <w:t>EETKAMER</w:t>
      </w:r>
      <w:r w:rsidRPr="00B761F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Reference</w:t>
      </w:r>
      <w:r w:rsidRPr="00B761F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0E7" w14:textId="77777777" w:rsidR="00290354" w:rsidRDefault="00290354" w:rsidP="00290354">
      <w:pPr>
        <w:spacing w:line="240" w:lineRule="auto"/>
        <w:ind w:left="1416" w:firstLine="708"/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</w:pPr>
      <w:r w:rsidRPr="00290354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 w:rsidRPr="00290354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Program</w:t>
      </w:r>
      <w:r w:rsidRPr="00290354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0E8" w14:textId="77777777" w:rsidR="005D04E2" w:rsidRDefault="005D04E2" w:rsidP="005D04E2">
      <w:pPr>
        <w:spacing w:line="240" w:lineRule="auto"/>
        <w:ind w:left="2124" w:firstLine="708"/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</w:pPr>
      <w:r w:rsidRPr="00290354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GTIN</w:t>
      </w:r>
      <w:r w:rsidRPr="00290354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 w:rsidRPr="005D04E2">
        <w:rPr>
          <w:rFonts w:ascii="Verdana" w:eastAsia="Times New Roman" w:hAnsi="Verdana" w:cs="Times New Roman"/>
          <w:b/>
          <w:sz w:val="16"/>
          <w:szCs w:val="16"/>
          <w:lang w:val="en-US" w:eastAsia="nl-BE"/>
        </w:rPr>
        <w:t xml:space="preserve"> BOSSA</w:t>
      </w:r>
      <w:r w:rsidRPr="00290354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GTIN</w:t>
      </w:r>
      <w:r w:rsidRPr="00290354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0E9" w14:textId="77777777" w:rsidR="00290354" w:rsidRPr="00B34C29" w:rsidRDefault="00290354" w:rsidP="00290354">
      <w:pPr>
        <w:spacing w:line="240" w:lineRule="auto"/>
        <w:ind w:left="1416" w:firstLine="708"/>
        <w:rPr>
          <w:rFonts w:ascii="Verdana" w:eastAsia="Times New Roman" w:hAnsi="Verdana" w:cs="Times New Roman"/>
          <w:sz w:val="16"/>
          <w:szCs w:val="16"/>
          <w:lang w:val="fr-BE" w:eastAsia="nl-BE"/>
        </w:rPr>
      </w:pPr>
      <w:r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ab/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&lt;</w:t>
      </w:r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fr-BE" w:eastAsia="nl-BE"/>
        </w:rPr>
        <w:t>Description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&gt;</w:t>
      </w:r>
      <w:r w:rsidRPr="00B34C29">
        <w:rPr>
          <w:rFonts w:ascii="Verdana" w:eastAsia="Times New Roman" w:hAnsi="Verdana" w:cs="Times New Roman"/>
          <w:b/>
          <w:sz w:val="16"/>
          <w:szCs w:val="16"/>
          <w:lang w:val="fr-BE" w:eastAsia="nl-BE"/>
        </w:rPr>
        <w:t>BOSSA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&lt;/</w:t>
      </w:r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fr-BE" w:eastAsia="nl-BE"/>
        </w:rPr>
        <w:t>Description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&gt;</w:t>
      </w:r>
    </w:p>
    <w:p w14:paraId="4D94B0EA" w14:textId="77777777" w:rsidR="005D04E2" w:rsidRPr="00B34C29" w:rsidRDefault="005D04E2" w:rsidP="005D04E2">
      <w:pPr>
        <w:spacing w:line="240" w:lineRule="auto"/>
        <w:ind w:left="2124" w:firstLine="708"/>
        <w:rPr>
          <w:rFonts w:ascii="Verdana" w:eastAsia="Times New Roman" w:hAnsi="Verdana" w:cs="Times New Roman"/>
          <w:sz w:val="16"/>
          <w:szCs w:val="16"/>
          <w:lang w:val="fr-BE" w:eastAsia="nl-BE"/>
        </w:rPr>
      </w:pP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&lt;</w:t>
      </w:r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fr-BE" w:eastAsia="nl-BE"/>
        </w:rPr>
        <w:t xml:space="preserve">Description </w:t>
      </w:r>
      <w:proofErr w:type="spellStart"/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fr-BE" w:eastAsia="nl-BE"/>
        </w:rPr>
        <w:t>language</w:t>
      </w:r>
      <w:proofErr w:type="spellEnd"/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fr-BE" w:eastAsia="nl-BE"/>
        </w:rPr>
        <w:t>=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"</w:t>
      </w:r>
      <w:r w:rsidRPr="00B34C29">
        <w:rPr>
          <w:rFonts w:ascii="Verdana" w:eastAsia="Times New Roman" w:hAnsi="Verdana" w:cs="Times New Roman"/>
          <w:b/>
          <w:bCs/>
          <w:sz w:val="16"/>
          <w:szCs w:val="16"/>
          <w:lang w:val="fr-BE" w:eastAsia="nl-BE"/>
        </w:rPr>
        <w:t>FR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"&gt;</w:t>
      </w:r>
      <w:r w:rsidR="00714AD0" w:rsidRPr="00B34C29">
        <w:rPr>
          <w:rFonts w:ascii="Verdana" w:eastAsia="Times New Roman" w:hAnsi="Verdana" w:cs="Times New Roman"/>
          <w:b/>
          <w:bCs/>
          <w:sz w:val="16"/>
          <w:szCs w:val="16"/>
          <w:lang w:val="fr-BE" w:eastAsia="nl-BE"/>
        </w:rPr>
        <w:t>BOSSA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&lt;/</w:t>
      </w:r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fr-BE" w:eastAsia="nl-BE"/>
        </w:rPr>
        <w:t>Description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&gt;</w:t>
      </w:r>
    </w:p>
    <w:p w14:paraId="4D94B0EB" w14:textId="77777777" w:rsidR="00473B14" w:rsidRPr="006D5BE4" w:rsidRDefault="00473B14" w:rsidP="00473B14">
      <w:pPr>
        <w:spacing w:line="240" w:lineRule="auto"/>
        <w:ind w:left="2124" w:firstLine="708"/>
        <w:rPr>
          <w:rStyle w:val="m1"/>
          <w:rFonts w:ascii="Verdana" w:hAnsi="Verdana"/>
          <w:sz w:val="16"/>
          <w:lang w:val="fr-BE"/>
        </w:rPr>
      </w:pPr>
      <w:r w:rsidRPr="006D5BE4">
        <w:rPr>
          <w:rStyle w:val="m1"/>
          <w:rFonts w:ascii="Verdana" w:hAnsi="Verdana"/>
          <w:sz w:val="16"/>
          <w:lang w:val="fr-BE"/>
        </w:rPr>
        <w:t>&lt;</w:t>
      </w:r>
      <w:r w:rsidRPr="00B34C29">
        <w:rPr>
          <w:rStyle w:val="t1"/>
          <w:rFonts w:ascii="Verdana" w:hAnsi="Verdana"/>
          <w:sz w:val="16"/>
          <w:szCs w:val="16"/>
          <w:lang w:val="fr-BE"/>
        </w:rPr>
        <w:t>Articles</w:t>
      </w:r>
      <w:r w:rsidRPr="006D5BE4">
        <w:rPr>
          <w:rStyle w:val="m1"/>
          <w:rFonts w:ascii="Verdana" w:hAnsi="Verdana"/>
          <w:sz w:val="16"/>
          <w:lang w:val="fr-BE"/>
        </w:rPr>
        <w:t>&gt;…&lt;/</w:t>
      </w:r>
      <w:r w:rsidRPr="00B34C29">
        <w:rPr>
          <w:rStyle w:val="t1"/>
          <w:rFonts w:ascii="Verdana" w:hAnsi="Verdana"/>
          <w:sz w:val="16"/>
          <w:szCs w:val="16"/>
          <w:lang w:val="fr-BE"/>
        </w:rPr>
        <w:t>Articles</w:t>
      </w:r>
      <w:r w:rsidRPr="006D5BE4">
        <w:rPr>
          <w:rStyle w:val="m1"/>
          <w:rFonts w:ascii="Verdana" w:hAnsi="Verdana"/>
          <w:sz w:val="16"/>
          <w:lang w:val="fr-BE"/>
        </w:rPr>
        <w:t>&gt;</w:t>
      </w:r>
    </w:p>
    <w:p w14:paraId="4D94B0EC" w14:textId="77777777" w:rsidR="00103C5D" w:rsidRPr="00B34C29" w:rsidRDefault="00103C5D" w:rsidP="00103C5D">
      <w:pPr>
        <w:spacing w:line="240" w:lineRule="auto"/>
        <w:ind w:left="2124" w:firstLine="708"/>
        <w:rPr>
          <w:rFonts w:ascii="Verdana" w:eastAsia="Times New Roman" w:hAnsi="Verdana" w:cs="Times New Roman"/>
          <w:sz w:val="16"/>
          <w:szCs w:val="16"/>
          <w:lang w:val="fr-BE" w:eastAsia="nl-BE"/>
        </w:rPr>
      </w:pPr>
      <w:r w:rsidRPr="006D5BE4">
        <w:rPr>
          <w:rStyle w:val="m1"/>
          <w:rFonts w:ascii="Verdana" w:hAnsi="Verdana"/>
          <w:sz w:val="16"/>
          <w:lang w:val="fr-BE"/>
        </w:rPr>
        <w:t>&lt;</w:t>
      </w:r>
      <w:r w:rsidRPr="00B34C29">
        <w:rPr>
          <w:rStyle w:val="t1"/>
          <w:rFonts w:ascii="Verdana" w:hAnsi="Verdana"/>
          <w:sz w:val="16"/>
          <w:szCs w:val="16"/>
          <w:lang w:val="fr-BE"/>
        </w:rPr>
        <w:t>Configurations</w:t>
      </w:r>
      <w:r w:rsidRPr="006D5BE4">
        <w:rPr>
          <w:rStyle w:val="m1"/>
          <w:rFonts w:ascii="Verdana" w:hAnsi="Verdana"/>
          <w:sz w:val="16"/>
          <w:lang w:val="fr-BE"/>
        </w:rPr>
        <w:t>&gt;…&lt;/</w:t>
      </w:r>
      <w:r w:rsidRPr="00B34C29">
        <w:rPr>
          <w:rStyle w:val="t1"/>
          <w:rFonts w:ascii="Verdana" w:hAnsi="Verdana"/>
          <w:sz w:val="16"/>
          <w:szCs w:val="16"/>
          <w:lang w:val="fr-BE"/>
        </w:rPr>
        <w:t>Configurations</w:t>
      </w:r>
      <w:r w:rsidRPr="006D5BE4">
        <w:rPr>
          <w:rStyle w:val="m1"/>
          <w:rFonts w:ascii="Verdana" w:hAnsi="Verdana"/>
          <w:sz w:val="16"/>
          <w:lang w:val="fr-BE"/>
        </w:rPr>
        <w:t>&gt;</w:t>
      </w:r>
    </w:p>
    <w:p w14:paraId="4D94B0ED" w14:textId="77777777" w:rsidR="00290354" w:rsidRPr="00B34C29" w:rsidRDefault="00290354" w:rsidP="00290354">
      <w:pPr>
        <w:spacing w:line="240" w:lineRule="auto"/>
        <w:ind w:left="1416" w:firstLine="708"/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</w:pP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&lt;\</w:t>
      </w:r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fr-BE" w:eastAsia="nl-BE"/>
        </w:rPr>
        <w:t>Program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&gt;</w:t>
      </w:r>
    </w:p>
    <w:p w14:paraId="4D94B0EE" w14:textId="77777777" w:rsidR="00290354" w:rsidRPr="00B34C29" w:rsidRDefault="00290354" w:rsidP="00290354">
      <w:pPr>
        <w:spacing w:line="240" w:lineRule="auto"/>
        <w:ind w:left="1416" w:firstLine="708"/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</w:pP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&lt;</w:t>
      </w:r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fr-BE" w:eastAsia="nl-BE"/>
        </w:rPr>
        <w:t>Program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&gt;</w:t>
      </w:r>
    </w:p>
    <w:p w14:paraId="4D94B0EF" w14:textId="77777777" w:rsidR="005D04E2" w:rsidRPr="00B34C29" w:rsidRDefault="005D04E2" w:rsidP="005D04E2">
      <w:pPr>
        <w:spacing w:line="240" w:lineRule="auto"/>
        <w:ind w:left="2124" w:firstLine="708"/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</w:pP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lastRenderedPageBreak/>
        <w:t>&lt;</w:t>
      </w:r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fr-BE" w:eastAsia="nl-BE"/>
        </w:rPr>
        <w:t>GTIN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&gt;</w:t>
      </w:r>
      <w:r w:rsidRPr="00B34C29">
        <w:rPr>
          <w:rFonts w:ascii="Verdana" w:eastAsia="Times New Roman" w:hAnsi="Verdana" w:cs="Times New Roman"/>
          <w:b/>
          <w:sz w:val="16"/>
          <w:szCs w:val="16"/>
          <w:lang w:val="fr-BE" w:eastAsia="nl-BE"/>
        </w:rPr>
        <w:t>MALU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&lt;/</w:t>
      </w:r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fr-BE" w:eastAsia="nl-BE"/>
        </w:rPr>
        <w:t>GTIN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&gt;</w:t>
      </w:r>
    </w:p>
    <w:p w14:paraId="4D94B0F0" w14:textId="77777777" w:rsidR="00290354" w:rsidRPr="00B34C29" w:rsidRDefault="00290354" w:rsidP="00290354">
      <w:pPr>
        <w:spacing w:line="240" w:lineRule="auto"/>
        <w:ind w:left="1416" w:firstLine="708"/>
        <w:rPr>
          <w:rFonts w:ascii="Verdana" w:eastAsia="Times New Roman" w:hAnsi="Verdana" w:cs="Times New Roman"/>
          <w:sz w:val="16"/>
          <w:szCs w:val="16"/>
          <w:lang w:val="fr-BE" w:eastAsia="nl-BE"/>
        </w:rPr>
      </w:pP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ab/>
        <w:t>&lt;</w:t>
      </w:r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fr-BE" w:eastAsia="nl-BE"/>
        </w:rPr>
        <w:t>Description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&gt;</w:t>
      </w:r>
      <w:r w:rsidRPr="00B34C29">
        <w:rPr>
          <w:rFonts w:ascii="Verdana" w:eastAsia="Times New Roman" w:hAnsi="Verdana" w:cs="Times New Roman"/>
          <w:b/>
          <w:sz w:val="16"/>
          <w:szCs w:val="16"/>
          <w:lang w:val="fr-BE" w:eastAsia="nl-BE"/>
        </w:rPr>
        <w:t>MALU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&lt;/</w:t>
      </w:r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fr-BE" w:eastAsia="nl-BE"/>
        </w:rPr>
        <w:t>Description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&gt;</w:t>
      </w:r>
    </w:p>
    <w:p w14:paraId="4D94B0F1" w14:textId="77777777" w:rsidR="00714AD0" w:rsidRPr="00B34C29" w:rsidRDefault="00714AD0" w:rsidP="00714AD0">
      <w:pPr>
        <w:spacing w:line="240" w:lineRule="auto"/>
        <w:ind w:left="2124" w:firstLine="708"/>
        <w:rPr>
          <w:rFonts w:ascii="Verdana" w:eastAsia="Times New Roman" w:hAnsi="Verdana" w:cs="Times New Roman"/>
          <w:sz w:val="16"/>
          <w:szCs w:val="16"/>
          <w:lang w:val="fr-BE" w:eastAsia="nl-BE"/>
        </w:rPr>
      </w:pP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&lt;</w:t>
      </w:r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fr-BE" w:eastAsia="nl-BE"/>
        </w:rPr>
        <w:t xml:space="preserve">Description </w:t>
      </w:r>
      <w:proofErr w:type="spellStart"/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fr-BE" w:eastAsia="nl-BE"/>
        </w:rPr>
        <w:t>language</w:t>
      </w:r>
      <w:proofErr w:type="spellEnd"/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fr-BE" w:eastAsia="nl-BE"/>
        </w:rPr>
        <w:t>=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"</w:t>
      </w:r>
      <w:r w:rsidRPr="00B34C29">
        <w:rPr>
          <w:rFonts w:ascii="Verdana" w:eastAsia="Times New Roman" w:hAnsi="Verdana" w:cs="Times New Roman"/>
          <w:b/>
          <w:bCs/>
          <w:sz w:val="16"/>
          <w:szCs w:val="16"/>
          <w:lang w:val="fr-BE" w:eastAsia="nl-BE"/>
        </w:rPr>
        <w:t>FR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"&gt;</w:t>
      </w:r>
      <w:r w:rsidRPr="00B34C29">
        <w:rPr>
          <w:rFonts w:ascii="Verdana" w:eastAsia="Times New Roman" w:hAnsi="Verdana" w:cs="Times New Roman"/>
          <w:b/>
          <w:bCs/>
          <w:sz w:val="16"/>
          <w:szCs w:val="16"/>
          <w:lang w:val="fr-BE" w:eastAsia="nl-BE"/>
        </w:rPr>
        <w:t>MALU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&lt;/</w:t>
      </w:r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fr-BE" w:eastAsia="nl-BE"/>
        </w:rPr>
        <w:t>Description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&gt;</w:t>
      </w:r>
    </w:p>
    <w:p w14:paraId="4D94B0F2" w14:textId="77777777" w:rsidR="00473B14" w:rsidRPr="006D5BE4" w:rsidRDefault="00473B14" w:rsidP="00473B14">
      <w:pPr>
        <w:spacing w:line="240" w:lineRule="auto"/>
        <w:ind w:left="2124" w:firstLine="708"/>
        <w:rPr>
          <w:rStyle w:val="m1"/>
          <w:rFonts w:ascii="Verdana" w:hAnsi="Verdana"/>
          <w:sz w:val="16"/>
          <w:lang w:val="fr-BE"/>
        </w:rPr>
      </w:pPr>
      <w:r w:rsidRPr="006D5BE4">
        <w:rPr>
          <w:rStyle w:val="m1"/>
          <w:rFonts w:ascii="Verdana" w:hAnsi="Verdana"/>
          <w:sz w:val="16"/>
          <w:lang w:val="fr-BE"/>
        </w:rPr>
        <w:t>&lt;</w:t>
      </w:r>
      <w:r w:rsidRPr="00B34C29">
        <w:rPr>
          <w:rStyle w:val="t1"/>
          <w:rFonts w:ascii="Verdana" w:hAnsi="Verdana"/>
          <w:sz w:val="16"/>
          <w:szCs w:val="16"/>
          <w:lang w:val="fr-BE"/>
        </w:rPr>
        <w:t>Articles</w:t>
      </w:r>
      <w:r w:rsidRPr="006D5BE4">
        <w:rPr>
          <w:rStyle w:val="m1"/>
          <w:rFonts w:ascii="Verdana" w:hAnsi="Verdana"/>
          <w:sz w:val="16"/>
          <w:lang w:val="fr-BE"/>
        </w:rPr>
        <w:t>&gt;…&lt;/</w:t>
      </w:r>
      <w:r w:rsidRPr="00B34C29">
        <w:rPr>
          <w:rStyle w:val="t1"/>
          <w:rFonts w:ascii="Verdana" w:hAnsi="Verdana"/>
          <w:sz w:val="16"/>
          <w:szCs w:val="16"/>
          <w:lang w:val="fr-BE"/>
        </w:rPr>
        <w:t>Articles</w:t>
      </w:r>
      <w:r w:rsidRPr="006D5BE4">
        <w:rPr>
          <w:rStyle w:val="m1"/>
          <w:rFonts w:ascii="Verdana" w:hAnsi="Verdana"/>
          <w:sz w:val="16"/>
          <w:lang w:val="fr-BE"/>
        </w:rPr>
        <w:t>&gt;</w:t>
      </w:r>
    </w:p>
    <w:p w14:paraId="4D94B0F3" w14:textId="77777777" w:rsidR="00103C5D" w:rsidRPr="00B34C29" w:rsidRDefault="00103C5D" w:rsidP="00103C5D">
      <w:pPr>
        <w:spacing w:line="240" w:lineRule="auto"/>
        <w:ind w:left="2124" w:firstLine="708"/>
        <w:rPr>
          <w:rFonts w:ascii="Verdana" w:eastAsia="Times New Roman" w:hAnsi="Verdana" w:cs="Times New Roman"/>
          <w:sz w:val="16"/>
          <w:szCs w:val="16"/>
          <w:lang w:val="fr-BE" w:eastAsia="nl-BE"/>
        </w:rPr>
      </w:pPr>
      <w:r w:rsidRPr="006D5BE4">
        <w:rPr>
          <w:rStyle w:val="m1"/>
          <w:rFonts w:ascii="Verdana" w:hAnsi="Verdana"/>
          <w:sz w:val="16"/>
          <w:lang w:val="fr-BE"/>
        </w:rPr>
        <w:t>&lt;</w:t>
      </w:r>
      <w:r w:rsidRPr="00B34C29">
        <w:rPr>
          <w:rStyle w:val="t1"/>
          <w:rFonts w:ascii="Verdana" w:hAnsi="Verdana"/>
          <w:sz w:val="16"/>
          <w:szCs w:val="16"/>
          <w:lang w:val="fr-BE"/>
        </w:rPr>
        <w:t>Configurations</w:t>
      </w:r>
      <w:r w:rsidRPr="006D5BE4">
        <w:rPr>
          <w:rStyle w:val="m1"/>
          <w:rFonts w:ascii="Verdana" w:hAnsi="Verdana"/>
          <w:sz w:val="16"/>
          <w:lang w:val="fr-BE"/>
        </w:rPr>
        <w:t>&gt;…&lt;/</w:t>
      </w:r>
      <w:r w:rsidRPr="00B34C29">
        <w:rPr>
          <w:rStyle w:val="t1"/>
          <w:rFonts w:ascii="Verdana" w:hAnsi="Verdana"/>
          <w:sz w:val="16"/>
          <w:szCs w:val="16"/>
          <w:lang w:val="fr-BE"/>
        </w:rPr>
        <w:t>Configurations</w:t>
      </w:r>
      <w:r w:rsidRPr="006D5BE4">
        <w:rPr>
          <w:rStyle w:val="m1"/>
          <w:rFonts w:ascii="Verdana" w:hAnsi="Verdana"/>
          <w:sz w:val="16"/>
          <w:lang w:val="fr-BE"/>
        </w:rPr>
        <w:t>&gt;</w:t>
      </w:r>
    </w:p>
    <w:p w14:paraId="4D94B0F4" w14:textId="77777777" w:rsidR="00290354" w:rsidRPr="00B34C29" w:rsidRDefault="00290354" w:rsidP="00290354">
      <w:pPr>
        <w:spacing w:line="240" w:lineRule="auto"/>
        <w:ind w:left="1416" w:firstLine="708"/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</w:pP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&lt;\</w:t>
      </w:r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fr-BE" w:eastAsia="nl-BE"/>
        </w:rPr>
        <w:t>Program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&gt;</w:t>
      </w:r>
    </w:p>
    <w:p w14:paraId="4D94B0F5" w14:textId="77777777" w:rsidR="00290354" w:rsidRPr="00B34C29" w:rsidRDefault="00290354" w:rsidP="00290354">
      <w:pPr>
        <w:spacing w:line="240" w:lineRule="auto"/>
        <w:ind w:left="708" w:firstLine="708"/>
        <w:rPr>
          <w:rFonts w:ascii="Verdana" w:eastAsia="Times New Roman" w:hAnsi="Verdana" w:cs="Times New Roman"/>
          <w:sz w:val="16"/>
          <w:szCs w:val="16"/>
          <w:lang w:val="fr-BE" w:eastAsia="nl-BE"/>
        </w:rPr>
      </w:pP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&lt;/</w:t>
      </w:r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fr-BE" w:eastAsia="nl-BE"/>
        </w:rPr>
        <w:t>Program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&gt;</w:t>
      </w:r>
    </w:p>
    <w:p w14:paraId="4D94B0F6" w14:textId="77777777" w:rsidR="00290354" w:rsidRPr="00B34C29" w:rsidRDefault="00290354" w:rsidP="00290354">
      <w:pPr>
        <w:spacing w:line="240" w:lineRule="auto"/>
        <w:ind w:left="708" w:firstLine="708"/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</w:pP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&lt;</w:t>
      </w:r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fr-BE" w:eastAsia="nl-BE"/>
        </w:rPr>
        <w:t>Program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&gt;</w:t>
      </w:r>
    </w:p>
    <w:p w14:paraId="4D94B0F7" w14:textId="77777777" w:rsidR="00714AD0" w:rsidRPr="00B34C29" w:rsidRDefault="00714AD0" w:rsidP="00714AD0">
      <w:pPr>
        <w:spacing w:line="240" w:lineRule="auto"/>
        <w:ind w:left="1416" w:firstLine="708"/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</w:pP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&lt;</w:t>
      </w:r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fr-BE" w:eastAsia="nl-BE"/>
        </w:rPr>
        <w:t>GTIN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&gt;</w:t>
      </w:r>
      <w:r w:rsidRPr="00B34C29">
        <w:rPr>
          <w:rFonts w:ascii="Verdana" w:eastAsia="Times New Roman" w:hAnsi="Verdana" w:cs="Times New Roman"/>
          <w:b/>
          <w:sz w:val="16"/>
          <w:szCs w:val="16"/>
          <w:lang w:val="fr-BE" w:eastAsia="nl-BE"/>
        </w:rPr>
        <w:t>SALON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&lt;/</w:t>
      </w:r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fr-BE" w:eastAsia="nl-BE"/>
        </w:rPr>
        <w:t>GTIN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&gt;</w:t>
      </w:r>
    </w:p>
    <w:p w14:paraId="4D94B0F8" w14:textId="77777777" w:rsidR="00290354" w:rsidRPr="00B34C29" w:rsidRDefault="00290354" w:rsidP="00290354">
      <w:pPr>
        <w:spacing w:line="240" w:lineRule="auto"/>
        <w:ind w:left="1416" w:firstLine="708"/>
        <w:rPr>
          <w:rFonts w:ascii="Verdana" w:eastAsia="Times New Roman" w:hAnsi="Verdana" w:cs="Times New Roman"/>
          <w:sz w:val="16"/>
          <w:szCs w:val="16"/>
          <w:lang w:val="fr-BE" w:eastAsia="nl-BE"/>
        </w:rPr>
      </w:pP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&lt;</w:t>
      </w:r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fr-BE" w:eastAsia="nl-BE"/>
        </w:rPr>
        <w:t>Description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&gt;</w:t>
      </w:r>
      <w:r w:rsidRPr="00B34C29">
        <w:rPr>
          <w:rFonts w:ascii="Verdana" w:eastAsia="Times New Roman" w:hAnsi="Verdana" w:cs="Times New Roman"/>
          <w:b/>
          <w:sz w:val="16"/>
          <w:szCs w:val="16"/>
          <w:lang w:val="fr-BE" w:eastAsia="nl-BE"/>
        </w:rPr>
        <w:t>SALON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&lt;/</w:t>
      </w:r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fr-BE" w:eastAsia="nl-BE"/>
        </w:rPr>
        <w:t>Description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&gt;</w:t>
      </w:r>
    </w:p>
    <w:p w14:paraId="4D94B0F9" w14:textId="77777777" w:rsidR="006C2758" w:rsidRPr="00B34C29" w:rsidRDefault="00714AD0" w:rsidP="00714AD0">
      <w:pPr>
        <w:spacing w:line="240" w:lineRule="auto"/>
        <w:ind w:left="1416" w:firstLine="708"/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</w:pP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&lt;</w:t>
      </w:r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fr-BE" w:eastAsia="nl-BE"/>
        </w:rPr>
        <w:t xml:space="preserve">Description </w:t>
      </w:r>
      <w:proofErr w:type="spellStart"/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fr-BE" w:eastAsia="nl-BE"/>
        </w:rPr>
        <w:t>language</w:t>
      </w:r>
      <w:proofErr w:type="spellEnd"/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fr-BE" w:eastAsia="nl-BE"/>
        </w:rPr>
        <w:t>=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"</w:t>
      </w:r>
      <w:r w:rsidRPr="00B34C29">
        <w:rPr>
          <w:rFonts w:ascii="Verdana" w:eastAsia="Times New Roman" w:hAnsi="Verdana" w:cs="Times New Roman"/>
          <w:b/>
          <w:bCs/>
          <w:sz w:val="16"/>
          <w:szCs w:val="16"/>
          <w:lang w:val="fr-BE" w:eastAsia="nl-BE"/>
        </w:rPr>
        <w:t>FR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"&gt;</w:t>
      </w:r>
      <w:r w:rsidRPr="00B34C29">
        <w:rPr>
          <w:rFonts w:ascii="Verdana" w:eastAsia="Times New Roman" w:hAnsi="Verdana" w:cs="Times New Roman"/>
          <w:b/>
          <w:bCs/>
          <w:sz w:val="16"/>
          <w:szCs w:val="16"/>
          <w:lang w:val="fr-BE" w:eastAsia="nl-BE"/>
        </w:rPr>
        <w:t>SOFA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&lt;/</w:t>
      </w:r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fr-BE" w:eastAsia="nl-BE"/>
        </w:rPr>
        <w:t>Description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&gt;</w:t>
      </w:r>
    </w:p>
    <w:p w14:paraId="4D94B0FA" w14:textId="77777777" w:rsidR="00714AD0" w:rsidRPr="00B34C29" w:rsidRDefault="006C2758" w:rsidP="006C2758">
      <w:pPr>
        <w:spacing w:line="240" w:lineRule="auto"/>
        <w:ind w:left="1416" w:firstLine="708"/>
        <w:rPr>
          <w:rFonts w:ascii="Verdana" w:eastAsia="Times New Roman" w:hAnsi="Verdana" w:cs="Times New Roman"/>
          <w:sz w:val="16"/>
          <w:szCs w:val="16"/>
          <w:lang w:val="fr-BE" w:eastAsia="nl-BE"/>
        </w:rPr>
      </w:pP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&lt;</w:t>
      </w:r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fr-BE" w:eastAsia="nl-BE"/>
        </w:rPr>
        <w:t>Reference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&gt;</w:t>
      </w:r>
      <w:r w:rsidRPr="00B34C29">
        <w:rPr>
          <w:rFonts w:ascii="Verdana" w:eastAsia="Times New Roman" w:hAnsi="Verdana" w:cs="Times New Roman"/>
          <w:b/>
          <w:sz w:val="16"/>
          <w:szCs w:val="16"/>
          <w:lang w:val="fr-BE" w:eastAsia="nl-BE"/>
        </w:rPr>
        <w:t>SALON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&lt;/</w:t>
      </w:r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fr-BE" w:eastAsia="nl-BE"/>
        </w:rPr>
        <w:t>Reference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&gt;</w:t>
      </w:r>
    </w:p>
    <w:p w14:paraId="4D94B0FB" w14:textId="77777777" w:rsidR="00290354" w:rsidRPr="00B34C29" w:rsidRDefault="00290354" w:rsidP="00290354">
      <w:pPr>
        <w:spacing w:line="240" w:lineRule="auto"/>
        <w:ind w:left="1416" w:firstLine="708"/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</w:pP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&lt;</w:t>
      </w:r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fr-BE" w:eastAsia="nl-BE"/>
        </w:rPr>
        <w:t>Program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&gt;</w:t>
      </w:r>
    </w:p>
    <w:p w14:paraId="4D94B0FC" w14:textId="77777777" w:rsidR="00714AD0" w:rsidRPr="00B34C29" w:rsidRDefault="00714AD0" w:rsidP="00714AD0">
      <w:pPr>
        <w:spacing w:line="240" w:lineRule="auto"/>
        <w:ind w:left="2124" w:firstLine="708"/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</w:pP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&lt;</w:t>
      </w:r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fr-BE" w:eastAsia="nl-BE"/>
        </w:rPr>
        <w:t>GTIN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&gt;</w:t>
      </w:r>
      <w:r w:rsidRPr="00B34C29">
        <w:rPr>
          <w:rFonts w:ascii="Verdana" w:eastAsia="Times New Roman" w:hAnsi="Verdana" w:cs="Times New Roman"/>
          <w:b/>
          <w:sz w:val="16"/>
          <w:szCs w:val="16"/>
          <w:lang w:val="fr-BE" w:eastAsia="nl-BE"/>
        </w:rPr>
        <w:t>OHIO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&lt;/</w:t>
      </w:r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fr-BE" w:eastAsia="nl-BE"/>
        </w:rPr>
        <w:t>GTIN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&gt;</w:t>
      </w:r>
    </w:p>
    <w:p w14:paraId="4D94B0FD" w14:textId="77777777" w:rsidR="00714AD0" w:rsidRPr="00B34C29" w:rsidRDefault="00290354" w:rsidP="00714AD0">
      <w:pPr>
        <w:spacing w:line="240" w:lineRule="auto"/>
        <w:ind w:left="2124" w:firstLine="708"/>
        <w:rPr>
          <w:rFonts w:ascii="Verdana" w:eastAsia="Times New Roman" w:hAnsi="Verdana" w:cs="Times New Roman"/>
          <w:sz w:val="16"/>
          <w:szCs w:val="16"/>
          <w:lang w:val="fr-BE" w:eastAsia="nl-BE"/>
        </w:rPr>
      </w:pP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&lt;</w:t>
      </w:r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fr-BE" w:eastAsia="nl-BE"/>
        </w:rPr>
        <w:t>Description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&gt;</w:t>
      </w:r>
      <w:r w:rsidRPr="00B34C29">
        <w:rPr>
          <w:rFonts w:ascii="Verdana" w:eastAsia="Times New Roman" w:hAnsi="Verdana" w:cs="Times New Roman"/>
          <w:b/>
          <w:sz w:val="16"/>
          <w:szCs w:val="16"/>
          <w:lang w:val="fr-BE" w:eastAsia="nl-BE"/>
        </w:rPr>
        <w:t>O</w:t>
      </w:r>
      <w:r w:rsidR="00473B14" w:rsidRPr="00B34C29">
        <w:rPr>
          <w:rFonts w:ascii="Verdana" w:eastAsia="Times New Roman" w:hAnsi="Verdana" w:cs="Times New Roman"/>
          <w:b/>
          <w:sz w:val="16"/>
          <w:szCs w:val="16"/>
          <w:lang w:val="fr-BE" w:eastAsia="nl-BE"/>
        </w:rPr>
        <w:t>HIO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&lt;/</w:t>
      </w:r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fr-BE" w:eastAsia="nl-BE"/>
        </w:rPr>
        <w:t>Description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&gt;</w:t>
      </w:r>
    </w:p>
    <w:p w14:paraId="4D94B0FE" w14:textId="77777777" w:rsidR="00714AD0" w:rsidRPr="00B34C29" w:rsidRDefault="00714AD0" w:rsidP="00714AD0">
      <w:pPr>
        <w:spacing w:line="240" w:lineRule="auto"/>
        <w:ind w:left="2124" w:firstLine="708"/>
        <w:rPr>
          <w:rFonts w:ascii="Verdana" w:eastAsia="Times New Roman" w:hAnsi="Verdana" w:cs="Times New Roman"/>
          <w:sz w:val="16"/>
          <w:szCs w:val="16"/>
          <w:lang w:val="fr-BE" w:eastAsia="nl-BE"/>
        </w:rPr>
      </w:pP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&lt;</w:t>
      </w:r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fr-BE" w:eastAsia="nl-BE"/>
        </w:rPr>
        <w:t xml:space="preserve">Description </w:t>
      </w:r>
      <w:proofErr w:type="spellStart"/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fr-BE" w:eastAsia="nl-BE"/>
        </w:rPr>
        <w:t>language</w:t>
      </w:r>
      <w:proofErr w:type="spellEnd"/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fr-BE" w:eastAsia="nl-BE"/>
        </w:rPr>
        <w:t>=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"</w:t>
      </w:r>
      <w:r w:rsidRPr="00B34C29">
        <w:rPr>
          <w:rFonts w:ascii="Verdana" w:eastAsia="Times New Roman" w:hAnsi="Verdana" w:cs="Times New Roman"/>
          <w:b/>
          <w:bCs/>
          <w:sz w:val="16"/>
          <w:szCs w:val="16"/>
          <w:lang w:val="fr-BE" w:eastAsia="nl-BE"/>
        </w:rPr>
        <w:t>FR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"&gt;</w:t>
      </w:r>
      <w:r w:rsidRPr="00B34C29">
        <w:rPr>
          <w:rFonts w:ascii="Verdana" w:eastAsia="Times New Roman" w:hAnsi="Verdana" w:cs="Times New Roman"/>
          <w:b/>
          <w:bCs/>
          <w:sz w:val="16"/>
          <w:szCs w:val="16"/>
          <w:lang w:val="fr-BE" w:eastAsia="nl-BE"/>
        </w:rPr>
        <w:t>OHIO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&lt;/</w:t>
      </w:r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fr-BE" w:eastAsia="nl-BE"/>
        </w:rPr>
        <w:t>Description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&gt;</w:t>
      </w:r>
    </w:p>
    <w:p w14:paraId="4D94B0FF" w14:textId="77777777" w:rsidR="00103C5D" w:rsidRPr="006D5BE4" w:rsidRDefault="00473B14" w:rsidP="00103C5D">
      <w:pPr>
        <w:spacing w:line="240" w:lineRule="auto"/>
        <w:ind w:left="2124" w:firstLine="708"/>
        <w:rPr>
          <w:rStyle w:val="m1"/>
          <w:rFonts w:ascii="Verdana" w:hAnsi="Verdana"/>
          <w:sz w:val="16"/>
          <w:lang w:val="fr-BE"/>
        </w:rPr>
      </w:pPr>
      <w:r w:rsidRPr="006D5BE4">
        <w:rPr>
          <w:rStyle w:val="m1"/>
          <w:rFonts w:ascii="Verdana" w:hAnsi="Verdana"/>
          <w:sz w:val="16"/>
          <w:lang w:val="fr-BE"/>
        </w:rPr>
        <w:t>&lt;</w:t>
      </w:r>
      <w:r w:rsidRPr="00B34C29">
        <w:rPr>
          <w:rStyle w:val="t1"/>
          <w:rFonts w:ascii="Verdana" w:hAnsi="Verdana"/>
          <w:sz w:val="16"/>
          <w:szCs w:val="16"/>
          <w:lang w:val="fr-BE"/>
        </w:rPr>
        <w:t>Articles</w:t>
      </w:r>
      <w:r w:rsidRPr="006D5BE4">
        <w:rPr>
          <w:rStyle w:val="m1"/>
          <w:rFonts w:ascii="Verdana" w:hAnsi="Verdana"/>
          <w:sz w:val="16"/>
          <w:lang w:val="fr-BE"/>
        </w:rPr>
        <w:t>&gt;…&lt;/</w:t>
      </w:r>
      <w:r w:rsidRPr="00B34C29">
        <w:rPr>
          <w:rStyle w:val="t1"/>
          <w:rFonts w:ascii="Verdana" w:hAnsi="Verdana"/>
          <w:sz w:val="16"/>
          <w:szCs w:val="16"/>
          <w:lang w:val="fr-BE"/>
        </w:rPr>
        <w:t>Articles</w:t>
      </w:r>
      <w:r w:rsidRPr="006D5BE4">
        <w:rPr>
          <w:rStyle w:val="m1"/>
          <w:rFonts w:ascii="Verdana" w:hAnsi="Verdana"/>
          <w:sz w:val="16"/>
          <w:lang w:val="fr-BE"/>
        </w:rPr>
        <w:t>&gt;</w:t>
      </w:r>
    </w:p>
    <w:p w14:paraId="4D94B100" w14:textId="77777777" w:rsidR="00103C5D" w:rsidRPr="00B34C29" w:rsidRDefault="00103C5D" w:rsidP="00103C5D">
      <w:pPr>
        <w:spacing w:line="240" w:lineRule="auto"/>
        <w:ind w:left="2124" w:firstLine="708"/>
        <w:rPr>
          <w:rFonts w:ascii="Verdana" w:eastAsia="Times New Roman" w:hAnsi="Verdana" w:cs="Times New Roman"/>
          <w:sz w:val="16"/>
          <w:szCs w:val="16"/>
          <w:lang w:val="fr-BE" w:eastAsia="nl-BE"/>
        </w:rPr>
      </w:pPr>
      <w:r w:rsidRPr="006D5BE4">
        <w:rPr>
          <w:rStyle w:val="m1"/>
          <w:rFonts w:ascii="Verdana" w:hAnsi="Verdana"/>
          <w:sz w:val="16"/>
          <w:lang w:val="fr-BE"/>
        </w:rPr>
        <w:t>&lt;</w:t>
      </w:r>
      <w:r w:rsidRPr="00B34C29">
        <w:rPr>
          <w:rStyle w:val="t1"/>
          <w:rFonts w:ascii="Verdana" w:hAnsi="Verdana"/>
          <w:sz w:val="16"/>
          <w:szCs w:val="16"/>
          <w:lang w:val="fr-BE"/>
        </w:rPr>
        <w:t>Configurations</w:t>
      </w:r>
      <w:r w:rsidRPr="006D5BE4">
        <w:rPr>
          <w:rStyle w:val="m1"/>
          <w:rFonts w:ascii="Verdana" w:hAnsi="Verdana"/>
          <w:sz w:val="16"/>
          <w:lang w:val="fr-BE"/>
        </w:rPr>
        <w:t>&gt;…&lt;/</w:t>
      </w:r>
      <w:r w:rsidRPr="00B34C29">
        <w:rPr>
          <w:rStyle w:val="t1"/>
          <w:rFonts w:ascii="Verdana" w:hAnsi="Verdana"/>
          <w:sz w:val="16"/>
          <w:szCs w:val="16"/>
          <w:lang w:val="fr-BE"/>
        </w:rPr>
        <w:t>Configurations</w:t>
      </w:r>
      <w:r w:rsidRPr="006D5BE4">
        <w:rPr>
          <w:rStyle w:val="m1"/>
          <w:rFonts w:ascii="Verdana" w:hAnsi="Verdana"/>
          <w:sz w:val="16"/>
          <w:lang w:val="fr-BE"/>
        </w:rPr>
        <w:t>&gt;</w:t>
      </w:r>
    </w:p>
    <w:p w14:paraId="4D94B101" w14:textId="77777777" w:rsidR="00290354" w:rsidRPr="00B34C29" w:rsidRDefault="00290354" w:rsidP="00290354">
      <w:pPr>
        <w:spacing w:line="240" w:lineRule="auto"/>
        <w:ind w:left="1416" w:firstLine="708"/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</w:pP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&lt;\</w:t>
      </w:r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fr-BE" w:eastAsia="nl-BE"/>
        </w:rPr>
        <w:t>Program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&gt;</w:t>
      </w:r>
    </w:p>
    <w:p w14:paraId="4D94B102" w14:textId="77777777" w:rsidR="00290354" w:rsidRPr="00B34C29" w:rsidRDefault="00290354" w:rsidP="00290354">
      <w:pPr>
        <w:spacing w:line="240" w:lineRule="auto"/>
        <w:ind w:left="1416" w:firstLine="708"/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</w:pP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&lt;</w:t>
      </w:r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fr-BE" w:eastAsia="nl-BE"/>
        </w:rPr>
        <w:t>Program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&gt;</w:t>
      </w:r>
    </w:p>
    <w:p w14:paraId="4D94B103" w14:textId="77777777" w:rsidR="00714AD0" w:rsidRPr="00B34C29" w:rsidRDefault="00714AD0" w:rsidP="00714AD0">
      <w:pPr>
        <w:spacing w:line="240" w:lineRule="auto"/>
        <w:ind w:left="2124" w:firstLine="708"/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</w:pP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&lt;</w:t>
      </w:r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fr-BE" w:eastAsia="nl-BE"/>
        </w:rPr>
        <w:t>GTIN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&gt;</w:t>
      </w:r>
      <w:r w:rsidRPr="00B34C29">
        <w:rPr>
          <w:rFonts w:ascii="Verdana" w:eastAsia="Times New Roman" w:hAnsi="Verdana" w:cs="Times New Roman"/>
          <w:b/>
          <w:sz w:val="16"/>
          <w:szCs w:val="16"/>
          <w:lang w:val="fr-BE" w:eastAsia="nl-BE"/>
        </w:rPr>
        <w:t>RIU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&lt;/</w:t>
      </w:r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fr-BE" w:eastAsia="nl-BE"/>
        </w:rPr>
        <w:t>GTIN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&gt;</w:t>
      </w:r>
    </w:p>
    <w:p w14:paraId="4D94B104" w14:textId="77777777" w:rsidR="00714AD0" w:rsidRPr="00B34C29" w:rsidRDefault="00290354" w:rsidP="00714AD0">
      <w:pPr>
        <w:spacing w:line="240" w:lineRule="auto"/>
        <w:ind w:left="2124" w:firstLine="708"/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</w:pP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&lt;</w:t>
      </w:r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fr-BE" w:eastAsia="nl-BE"/>
        </w:rPr>
        <w:t>Description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&gt;</w:t>
      </w:r>
      <w:r w:rsidR="00473B14" w:rsidRPr="00B34C29">
        <w:rPr>
          <w:rFonts w:ascii="Verdana" w:eastAsia="Times New Roman" w:hAnsi="Verdana" w:cs="Times New Roman"/>
          <w:b/>
          <w:sz w:val="16"/>
          <w:szCs w:val="16"/>
          <w:lang w:val="fr-BE" w:eastAsia="nl-BE"/>
        </w:rPr>
        <w:t>RIU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&lt;/</w:t>
      </w:r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fr-BE" w:eastAsia="nl-BE"/>
        </w:rPr>
        <w:t>Description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&gt;</w:t>
      </w:r>
    </w:p>
    <w:p w14:paraId="4D94B105" w14:textId="77777777" w:rsidR="00290354" w:rsidRPr="00B34C29" w:rsidRDefault="00714AD0" w:rsidP="00714AD0">
      <w:pPr>
        <w:spacing w:line="240" w:lineRule="auto"/>
        <w:ind w:left="2124" w:firstLine="708"/>
        <w:rPr>
          <w:rFonts w:ascii="Verdana" w:eastAsia="Times New Roman" w:hAnsi="Verdana" w:cs="Times New Roman"/>
          <w:sz w:val="16"/>
          <w:szCs w:val="16"/>
          <w:lang w:val="fr-BE" w:eastAsia="nl-BE"/>
        </w:rPr>
      </w:pP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&lt;</w:t>
      </w:r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fr-BE" w:eastAsia="nl-BE"/>
        </w:rPr>
        <w:t xml:space="preserve">Description </w:t>
      </w:r>
      <w:proofErr w:type="spellStart"/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fr-BE" w:eastAsia="nl-BE"/>
        </w:rPr>
        <w:t>language</w:t>
      </w:r>
      <w:proofErr w:type="spellEnd"/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fr-BE" w:eastAsia="nl-BE"/>
        </w:rPr>
        <w:t>=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"</w:t>
      </w:r>
      <w:r w:rsidRPr="00B34C29">
        <w:rPr>
          <w:rFonts w:ascii="Verdana" w:eastAsia="Times New Roman" w:hAnsi="Verdana" w:cs="Times New Roman"/>
          <w:b/>
          <w:bCs/>
          <w:sz w:val="16"/>
          <w:szCs w:val="16"/>
          <w:lang w:val="fr-BE" w:eastAsia="nl-BE"/>
        </w:rPr>
        <w:t>FR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"&gt;</w:t>
      </w:r>
      <w:r w:rsidRPr="00B34C29">
        <w:rPr>
          <w:rFonts w:ascii="Verdana" w:eastAsia="Times New Roman" w:hAnsi="Verdana" w:cs="Times New Roman"/>
          <w:b/>
          <w:bCs/>
          <w:sz w:val="16"/>
          <w:szCs w:val="16"/>
          <w:lang w:val="fr-BE" w:eastAsia="nl-BE"/>
        </w:rPr>
        <w:t>RIU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&lt;/</w:t>
      </w:r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fr-BE" w:eastAsia="nl-BE"/>
        </w:rPr>
        <w:t>Description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&gt;</w:t>
      </w:r>
    </w:p>
    <w:p w14:paraId="4D94B106" w14:textId="77777777" w:rsidR="00103C5D" w:rsidRPr="006D5BE4" w:rsidRDefault="00473B14" w:rsidP="00103C5D">
      <w:pPr>
        <w:spacing w:line="240" w:lineRule="auto"/>
        <w:ind w:left="2124" w:firstLine="708"/>
        <w:rPr>
          <w:rStyle w:val="m1"/>
          <w:rFonts w:ascii="Verdana" w:hAnsi="Verdana"/>
          <w:sz w:val="16"/>
          <w:lang w:val="fr-BE"/>
        </w:rPr>
      </w:pPr>
      <w:r w:rsidRPr="006D5BE4">
        <w:rPr>
          <w:rStyle w:val="m1"/>
          <w:rFonts w:ascii="Verdana" w:hAnsi="Verdana"/>
          <w:sz w:val="16"/>
          <w:lang w:val="fr-BE"/>
        </w:rPr>
        <w:t>&lt;</w:t>
      </w:r>
      <w:r w:rsidRPr="00B34C29">
        <w:rPr>
          <w:rStyle w:val="t1"/>
          <w:rFonts w:ascii="Verdana" w:hAnsi="Verdana"/>
          <w:sz w:val="16"/>
          <w:szCs w:val="16"/>
          <w:lang w:val="fr-BE"/>
        </w:rPr>
        <w:t>Articles</w:t>
      </w:r>
      <w:r w:rsidRPr="006D5BE4">
        <w:rPr>
          <w:rStyle w:val="m1"/>
          <w:rFonts w:ascii="Verdana" w:hAnsi="Verdana"/>
          <w:sz w:val="16"/>
          <w:lang w:val="fr-BE"/>
        </w:rPr>
        <w:t>&gt;…&lt;/</w:t>
      </w:r>
      <w:r w:rsidRPr="00B34C29">
        <w:rPr>
          <w:rStyle w:val="t1"/>
          <w:rFonts w:ascii="Verdana" w:hAnsi="Verdana"/>
          <w:sz w:val="16"/>
          <w:szCs w:val="16"/>
          <w:lang w:val="fr-BE"/>
        </w:rPr>
        <w:t>Articles</w:t>
      </w:r>
      <w:r w:rsidRPr="006D5BE4">
        <w:rPr>
          <w:rStyle w:val="m1"/>
          <w:rFonts w:ascii="Verdana" w:hAnsi="Verdana"/>
          <w:sz w:val="16"/>
          <w:lang w:val="fr-BE"/>
        </w:rPr>
        <w:t>&gt;</w:t>
      </w:r>
    </w:p>
    <w:p w14:paraId="4D94B107" w14:textId="77777777" w:rsidR="00103C5D" w:rsidRPr="00B34C29" w:rsidRDefault="00103C5D" w:rsidP="00103C5D">
      <w:pPr>
        <w:spacing w:line="240" w:lineRule="auto"/>
        <w:ind w:left="2124" w:firstLine="708"/>
        <w:rPr>
          <w:rFonts w:ascii="Verdana" w:eastAsia="Times New Roman" w:hAnsi="Verdana" w:cs="Times New Roman"/>
          <w:sz w:val="16"/>
          <w:szCs w:val="16"/>
          <w:lang w:val="fr-BE" w:eastAsia="nl-BE"/>
        </w:rPr>
      </w:pPr>
      <w:r w:rsidRPr="006D5BE4">
        <w:rPr>
          <w:rStyle w:val="m1"/>
          <w:rFonts w:ascii="Verdana" w:hAnsi="Verdana"/>
          <w:sz w:val="16"/>
          <w:lang w:val="fr-BE"/>
        </w:rPr>
        <w:t>&lt;</w:t>
      </w:r>
      <w:r w:rsidRPr="00B34C29">
        <w:rPr>
          <w:rStyle w:val="t1"/>
          <w:rFonts w:ascii="Verdana" w:hAnsi="Verdana"/>
          <w:sz w:val="16"/>
          <w:szCs w:val="16"/>
          <w:lang w:val="fr-BE"/>
        </w:rPr>
        <w:t>Configurations</w:t>
      </w:r>
      <w:r w:rsidRPr="006D5BE4">
        <w:rPr>
          <w:rStyle w:val="m1"/>
          <w:rFonts w:ascii="Verdana" w:hAnsi="Verdana"/>
          <w:sz w:val="16"/>
          <w:lang w:val="fr-BE"/>
        </w:rPr>
        <w:t>&gt;…&lt;/</w:t>
      </w:r>
      <w:r w:rsidRPr="00B34C29">
        <w:rPr>
          <w:rStyle w:val="t1"/>
          <w:rFonts w:ascii="Verdana" w:hAnsi="Verdana"/>
          <w:sz w:val="16"/>
          <w:szCs w:val="16"/>
          <w:lang w:val="fr-BE"/>
        </w:rPr>
        <w:t>Configurations</w:t>
      </w:r>
      <w:r w:rsidRPr="006D5BE4">
        <w:rPr>
          <w:rStyle w:val="m1"/>
          <w:rFonts w:ascii="Verdana" w:hAnsi="Verdana"/>
          <w:sz w:val="16"/>
          <w:lang w:val="fr-BE"/>
        </w:rPr>
        <w:t>&gt;</w:t>
      </w:r>
    </w:p>
    <w:p w14:paraId="4D94B108" w14:textId="77777777" w:rsidR="00290354" w:rsidRPr="00B34C29" w:rsidRDefault="00290354" w:rsidP="00290354">
      <w:pPr>
        <w:spacing w:line="240" w:lineRule="auto"/>
        <w:ind w:left="1416" w:firstLine="708"/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</w:pP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&lt;\</w:t>
      </w:r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fr-BE" w:eastAsia="nl-BE"/>
        </w:rPr>
        <w:t>Program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&gt;</w:t>
      </w:r>
    </w:p>
    <w:p w14:paraId="4D94B109" w14:textId="77777777" w:rsidR="00290354" w:rsidRPr="00290354" w:rsidRDefault="00290354" w:rsidP="00290354">
      <w:pPr>
        <w:spacing w:line="240" w:lineRule="auto"/>
        <w:ind w:left="708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290354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/</w:t>
      </w:r>
      <w:r w:rsidRPr="00290354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Program</w:t>
      </w:r>
      <w:r w:rsidRPr="00290354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10A" w14:textId="77777777" w:rsidR="00473B14" w:rsidRPr="00290354" w:rsidRDefault="00473B14" w:rsidP="00473B14">
      <w:pPr>
        <w:spacing w:line="240" w:lineRule="auto"/>
        <w:ind w:left="372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290354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/</w:t>
      </w:r>
      <w:r w:rsidRPr="00290354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Programs</w:t>
      </w:r>
      <w:r w:rsidRPr="00290354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10B" w14:textId="77777777" w:rsidR="00AE7750" w:rsidRPr="00566E60" w:rsidRDefault="00AE7750" w:rsidP="00AC5747">
      <w:pPr>
        <w:rPr>
          <w:lang w:val="en-US"/>
        </w:rPr>
      </w:pPr>
    </w:p>
    <w:p w14:paraId="4D94B10C" w14:textId="77777777" w:rsidR="005C28D3" w:rsidRPr="00566E60" w:rsidRDefault="005C28D3" w:rsidP="008D2FDB">
      <w:pPr>
        <w:pStyle w:val="Lijstalinea"/>
        <w:rPr>
          <w:lang w:val="en-US"/>
        </w:rPr>
      </w:pPr>
    </w:p>
    <w:p w14:paraId="4D94B10D" w14:textId="77777777" w:rsidR="008D2FDB" w:rsidRPr="009F5107" w:rsidRDefault="00E85C54" w:rsidP="008D2FDB">
      <w:pPr>
        <w:pStyle w:val="Lijstalinea"/>
        <w:numPr>
          <w:ilvl w:val="1"/>
          <w:numId w:val="1"/>
        </w:numPr>
        <w:rPr>
          <w:sz w:val="28"/>
          <w:szCs w:val="28"/>
          <w:lang w:val="en-US"/>
        </w:rPr>
      </w:pPr>
      <w:r w:rsidRPr="009F5107">
        <w:rPr>
          <w:sz w:val="28"/>
          <w:szCs w:val="28"/>
          <w:lang w:val="en-US"/>
        </w:rPr>
        <w:t xml:space="preserve"> </w:t>
      </w:r>
      <w:r w:rsidR="009F5107" w:rsidRPr="009F5107">
        <w:rPr>
          <w:sz w:val="28"/>
          <w:szCs w:val="28"/>
          <w:lang w:val="en-US"/>
        </w:rPr>
        <w:t>Product structure in the X</w:t>
      </w:r>
      <w:r w:rsidR="009F5107">
        <w:rPr>
          <w:sz w:val="28"/>
          <w:szCs w:val="28"/>
          <w:lang w:val="en-US"/>
        </w:rPr>
        <w:t>ML catalog</w:t>
      </w:r>
    </w:p>
    <w:p w14:paraId="4D94B10E" w14:textId="77777777" w:rsidR="00F75B62" w:rsidRPr="009F5107" w:rsidRDefault="00F75B62" w:rsidP="00F75B62">
      <w:pPr>
        <w:pStyle w:val="Lijstalinea"/>
        <w:rPr>
          <w:lang w:val="en-US"/>
        </w:rPr>
      </w:pPr>
    </w:p>
    <w:p w14:paraId="4D94B10F" w14:textId="397B2F1E" w:rsidR="00E44686" w:rsidRPr="00B34C29" w:rsidRDefault="009F5107" w:rsidP="003B2D77">
      <w:pPr>
        <w:pStyle w:val="Lijstalinea"/>
        <w:jc w:val="both"/>
        <w:rPr>
          <w:rStyle w:val="hps"/>
          <w:lang w:val="en-US"/>
        </w:rPr>
      </w:pPr>
      <w:r w:rsidRPr="00B34C29">
        <w:rPr>
          <w:rStyle w:val="hps"/>
          <w:lang w:val="en-US"/>
        </w:rPr>
        <w:t>Products are defined within a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program.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With the</w:t>
      </w:r>
      <w:r w:rsidRPr="00B34C29">
        <w:rPr>
          <w:lang w:val="en-US"/>
        </w:rPr>
        <w:t xml:space="preserve"> product</w:t>
      </w:r>
      <w:r w:rsidRPr="00B34C29">
        <w:rPr>
          <w:rStyle w:val="hps"/>
          <w:lang w:val="en-US"/>
        </w:rPr>
        <w:t>, we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mean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the base product</w:t>
      </w:r>
      <w:r w:rsidRPr="00B34C29">
        <w:rPr>
          <w:lang w:val="en-US"/>
        </w:rPr>
        <w:t xml:space="preserve">. This base product must be </w:t>
      </w:r>
      <w:r w:rsidRPr="00B34C29">
        <w:rPr>
          <w:rStyle w:val="hps"/>
          <w:lang w:val="en-US"/>
        </w:rPr>
        <w:t>further configured</w:t>
      </w:r>
      <w:r w:rsidRPr="00B34C29">
        <w:rPr>
          <w:lang w:val="en-US"/>
        </w:rPr>
        <w:t xml:space="preserve"> (</w:t>
      </w:r>
      <w:r w:rsidRPr="00B34C29">
        <w:rPr>
          <w:rStyle w:val="hps"/>
          <w:lang w:val="en-US"/>
        </w:rPr>
        <w:t>via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options and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values), in order to</w:t>
      </w:r>
      <w:r w:rsidRPr="00B34C29">
        <w:rPr>
          <w:lang w:val="en-US"/>
        </w:rPr>
        <w:t xml:space="preserve"> have </w:t>
      </w:r>
      <w:r w:rsidRPr="00B34C29">
        <w:rPr>
          <w:rStyle w:val="hps"/>
          <w:lang w:val="en-US"/>
        </w:rPr>
        <w:t>a marketable</w:t>
      </w:r>
      <w:r w:rsidRPr="00B34C29">
        <w:rPr>
          <w:lang w:val="en-US"/>
        </w:rPr>
        <w:t xml:space="preserve"> product</w:t>
      </w:r>
      <w:r w:rsidRPr="00B34C29">
        <w:rPr>
          <w:rStyle w:val="hps"/>
          <w:lang w:val="en-US"/>
        </w:rPr>
        <w:t xml:space="preserve"> (SKU</w:t>
      </w:r>
      <w:r w:rsidRPr="00B34C29">
        <w:rPr>
          <w:lang w:val="en-US"/>
        </w:rPr>
        <w:t xml:space="preserve">). </w:t>
      </w:r>
      <w:r w:rsidRPr="00B34C29">
        <w:rPr>
          <w:rStyle w:val="hps"/>
          <w:lang w:val="en-US"/>
        </w:rPr>
        <w:t>It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is of course also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possible that this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base product is a SKU on its own. (and there is no further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configuration needed/possible).</w:t>
      </w:r>
    </w:p>
    <w:p w14:paraId="4D94B110" w14:textId="77777777" w:rsidR="009F5107" w:rsidRPr="00B34C29" w:rsidRDefault="009F5107" w:rsidP="003B2D77">
      <w:pPr>
        <w:pStyle w:val="Lijstalinea"/>
        <w:jc w:val="both"/>
        <w:rPr>
          <w:rStyle w:val="hps"/>
          <w:lang w:val="en-US"/>
        </w:rPr>
      </w:pPr>
      <w:r w:rsidRPr="00B34C29">
        <w:rPr>
          <w:rStyle w:val="hps"/>
          <w:lang w:val="en-US"/>
        </w:rPr>
        <w:t>The bas</w:t>
      </w:r>
      <w:r w:rsidR="00E44686" w:rsidRPr="00B34C29">
        <w:rPr>
          <w:rStyle w:val="hps"/>
          <w:lang w:val="en-US"/>
        </w:rPr>
        <w:t>e product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consist of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 xml:space="preserve">a </w:t>
      </w:r>
      <w:r w:rsidRPr="00B34C29">
        <w:rPr>
          <w:rStyle w:val="hps"/>
          <w:b/>
          <w:lang w:val="en-US"/>
        </w:rPr>
        <w:t>code</w:t>
      </w:r>
      <w:r w:rsidRPr="00B34C29">
        <w:rPr>
          <w:rStyle w:val="hps"/>
          <w:lang w:val="en-US"/>
        </w:rPr>
        <w:t xml:space="preserve"> (</w:t>
      </w:r>
      <w:r w:rsidRPr="00B34C29">
        <w:rPr>
          <w:lang w:val="en-US"/>
        </w:rPr>
        <w:t xml:space="preserve">GTIN), </w:t>
      </w:r>
      <w:r w:rsidRPr="00B34C29">
        <w:rPr>
          <w:b/>
          <w:lang w:val="en-US"/>
        </w:rPr>
        <w:t>descriptions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(</w:t>
      </w:r>
      <w:proofErr w:type="spellStart"/>
      <w:r w:rsidRPr="00B34C29">
        <w:rPr>
          <w:rStyle w:val="hps"/>
          <w:lang w:val="en-US"/>
        </w:rPr>
        <w:t>ie</w:t>
      </w:r>
      <w:proofErr w:type="spellEnd"/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description in the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default language and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additional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descriptions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 xml:space="preserve">in other </w:t>
      </w:r>
      <w:r w:rsidRPr="00B34C29">
        <w:rPr>
          <w:rStyle w:val="hps"/>
          <w:b/>
          <w:lang w:val="en-US"/>
        </w:rPr>
        <w:t>languages</w:t>
      </w:r>
      <w:r w:rsidRPr="00B34C29">
        <w:rPr>
          <w:lang w:val="en-US"/>
        </w:rPr>
        <w:t>) and a</w:t>
      </w:r>
      <w:r w:rsidR="00E44686" w:rsidRPr="00B34C29">
        <w:rPr>
          <w:lang w:val="en-US"/>
        </w:rPr>
        <w:t>n optional</w:t>
      </w:r>
      <w:r w:rsidRPr="00B34C29">
        <w:rPr>
          <w:lang w:val="en-US"/>
        </w:rPr>
        <w:t xml:space="preserve"> </w:t>
      </w:r>
      <w:r w:rsidRPr="00B34C29">
        <w:rPr>
          <w:b/>
          <w:lang w:val="en-US"/>
        </w:rPr>
        <w:t>reference</w:t>
      </w:r>
      <w:r w:rsidRPr="00B34C29">
        <w:rPr>
          <w:rStyle w:val="hps"/>
          <w:lang w:val="en-US"/>
        </w:rPr>
        <w:t>.</w:t>
      </w:r>
      <w:r w:rsidRPr="00B34C29">
        <w:rPr>
          <w:lang w:val="en-US"/>
        </w:rPr>
        <w:t xml:space="preserve"> </w:t>
      </w:r>
      <w:r w:rsidR="00E44686" w:rsidRPr="00B34C29">
        <w:rPr>
          <w:lang w:val="en-US"/>
        </w:rPr>
        <w:t>Again the code (</w:t>
      </w:r>
      <w:r w:rsidRPr="00B34C29">
        <w:rPr>
          <w:rStyle w:val="hps"/>
          <w:lang w:val="en-US"/>
        </w:rPr>
        <w:t>GTIN</w:t>
      </w:r>
      <w:r w:rsidR="00E44686" w:rsidRPr="00B34C29">
        <w:rPr>
          <w:rStyle w:val="hps"/>
          <w:lang w:val="en-US"/>
        </w:rPr>
        <w:t>) must be a unique value for the entire catalog</w:t>
      </w:r>
      <w:r w:rsidRPr="00B34C29">
        <w:rPr>
          <w:rStyle w:val="hps"/>
          <w:lang w:val="en-US"/>
        </w:rPr>
        <w:t>.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If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possible,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 xml:space="preserve">the </w:t>
      </w:r>
      <w:r w:rsidR="00E44686" w:rsidRPr="00B34C29">
        <w:rPr>
          <w:rStyle w:val="hps"/>
          <w:lang w:val="en-US"/>
        </w:rPr>
        <w:t xml:space="preserve">base product </w:t>
      </w:r>
      <w:r w:rsidRPr="00B34C29">
        <w:rPr>
          <w:rStyle w:val="hps"/>
          <w:lang w:val="en-US"/>
        </w:rPr>
        <w:t>can</w:t>
      </w:r>
      <w:r w:rsidRPr="00B34C29">
        <w:rPr>
          <w:lang w:val="en-US"/>
        </w:rPr>
        <w:t xml:space="preserve"> </w:t>
      </w:r>
      <w:r w:rsidR="00E44686" w:rsidRPr="00B34C29">
        <w:rPr>
          <w:lang w:val="en-US"/>
        </w:rPr>
        <w:t xml:space="preserve">have </w:t>
      </w:r>
      <w:r w:rsidRPr="00B34C29">
        <w:rPr>
          <w:rStyle w:val="hps"/>
          <w:b/>
          <w:lang w:val="en-US"/>
        </w:rPr>
        <w:t>dimensions</w:t>
      </w:r>
      <w:r w:rsidRPr="00B34C29">
        <w:rPr>
          <w:lang w:val="en-US"/>
        </w:rPr>
        <w:t xml:space="preserve"> </w:t>
      </w:r>
      <w:r w:rsidR="00E44686" w:rsidRPr="00B34C29">
        <w:rPr>
          <w:lang w:val="en-US"/>
        </w:rPr>
        <w:t xml:space="preserve">specified </w:t>
      </w:r>
      <w:r w:rsidRPr="00B34C29">
        <w:rPr>
          <w:rStyle w:val="hps"/>
          <w:lang w:val="en-US"/>
        </w:rPr>
        <w:t>(height</w:t>
      </w:r>
      <w:r w:rsidRPr="00B34C29">
        <w:rPr>
          <w:lang w:val="en-US"/>
        </w:rPr>
        <w:t xml:space="preserve">, width, </w:t>
      </w:r>
      <w:r w:rsidRPr="008E5255">
        <w:rPr>
          <w:rStyle w:val="hps"/>
          <w:lang w:val="en-US"/>
        </w:rPr>
        <w:t>depth</w:t>
      </w:r>
      <w:r w:rsidR="00322500" w:rsidRPr="008E5255">
        <w:rPr>
          <w:rStyle w:val="hps"/>
          <w:lang w:val="en-US"/>
        </w:rPr>
        <w:t xml:space="preserve">, </w:t>
      </w:r>
      <w:r w:rsidR="00E353F2" w:rsidRPr="008E5255">
        <w:rPr>
          <w:rStyle w:val="hps"/>
          <w:lang w:val="en-US"/>
        </w:rPr>
        <w:t>sitting depth, sitting height</w:t>
      </w:r>
      <w:r w:rsidRPr="008E5255">
        <w:rPr>
          <w:rStyle w:val="hps"/>
          <w:lang w:val="en-US"/>
        </w:rPr>
        <w:t>).</w:t>
      </w:r>
    </w:p>
    <w:p w14:paraId="4D94B111" w14:textId="77777777" w:rsidR="00E44686" w:rsidRPr="00B34C29" w:rsidRDefault="00E44686" w:rsidP="003B2D77">
      <w:pPr>
        <w:pStyle w:val="Lijstalinea"/>
        <w:jc w:val="both"/>
        <w:rPr>
          <w:lang w:val="en-US"/>
        </w:rPr>
      </w:pPr>
      <w:r w:rsidRPr="00B34C29">
        <w:rPr>
          <w:rStyle w:val="hps"/>
          <w:lang w:val="en-US"/>
        </w:rPr>
        <w:t>Important note for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the determination of the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product description</w:t>
      </w:r>
      <w:r w:rsidRPr="00B34C29">
        <w:rPr>
          <w:lang w:val="en-US"/>
        </w:rPr>
        <w:t xml:space="preserve">: </w:t>
      </w:r>
      <w:r w:rsidRPr="00B34C29">
        <w:rPr>
          <w:rStyle w:val="hps"/>
          <w:lang w:val="en-US"/>
        </w:rPr>
        <w:t>It is recommended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to choose a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product description,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which</w:t>
      </w:r>
      <w:r w:rsidRPr="00B34C29">
        <w:rPr>
          <w:lang w:val="en-US"/>
        </w:rPr>
        <w:t xml:space="preserve"> </w:t>
      </w:r>
      <w:r w:rsidR="00986EA6" w:rsidRPr="00B34C29">
        <w:rPr>
          <w:rStyle w:val="hps"/>
          <w:lang w:val="en-US"/>
        </w:rPr>
        <w:t>completely</w:t>
      </w:r>
      <w:r w:rsidRPr="00B34C29">
        <w:rPr>
          <w:rStyle w:val="hps"/>
          <w:lang w:val="en-US"/>
        </w:rPr>
        <w:t xml:space="preserve"> identifies the product. So the user recognizes the product, without the knowledge of the overlying program.</w:t>
      </w:r>
      <w:r w:rsidRPr="00B34C29">
        <w:rPr>
          <w:lang w:val="en-US"/>
        </w:rPr>
        <w:t xml:space="preserve"> </w:t>
      </w:r>
      <w:proofErr w:type="spellStart"/>
      <w:r w:rsidRPr="00B34C29">
        <w:rPr>
          <w:rStyle w:val="hps"/>
          <w:lang w:val="en-US"/>
        </w:rPr>
        <w:t>Eg</w:t>
      </w:r>
      <w:r w:rsidRPr="00B34C29">
        <w:rPr>
          <w:lang w:val="en-US"/>
        </w:rPr>
        <w:t>.</w:t>
      </w:r>
      <w:proofErr w:type="spellEnd"/>
      <w:r w:rsidRPr="00B34C29">
        <w:rPr>
          <w:lang w:val="en-US"/>
        </w:rPr>
        <w:t xml:space="preserve"> It’s </w:t>
      </w:r>
      <w:r w:rsidRPr="00B34C29">
        <w:rPr>
          <w:rStyle w:val="hps"/>
          <w:lang w:val="en-US"/>
        </w:rPr>
        <w:t>not recommended to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choose the name 2-seater for a product within the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program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OHIO</w:t>
      </w:r>
      <w:r w:rsidRPr="00B34C29">
        <w:rPr>
          <w:lang w:val="en-US"/>
        </w:rPr>
        <w:t>. A</w:t>
      </w:r>
      <w:r w:rsidRPr="00B34C29">
        <w:rPr>
          <w:rStyle w:val="hps"/>
          <w:lang w:val="en-US"/>
        </w:rPr>
        <w:t>nother</w:t>
      </w:r>
      <w:r w:rsidRPr="00B34C29">
        <w:rPr>
          <w:lang w:val="en-US"/>
        </w:rPr>
        <w:t xml:space="preserve"> product </w:t>
      </w:r>
      <w:r w:rsidRPr="00B34C29">
        <w:rPr>
          <w:rStyle w:val="hps"/>
          <w:lang w:val="en-US"/>
        </w:rPr>
        <w:t>in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the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'</w:t>
      </w:r>
      <w:r w:rsidRPr="00B34C29">
        <w:rPr>
          <w:lang w:val="en-US"/>
        </w:rPr>
        <w:t xml:space="preserve">TORONTO' </w:t>
      </w:r>
      <w:r w:rsidRPr="00B34C29">
        <w:rPr>
          <w:rStyle w:val="hps"/>
          <w:lang w:val="en-US"/>
        </w:rPr>
        <w:t>program</w:t>
      </w:r>
      <w:r w:rsidRPr="00B34C29">
        <w:rPr>
          <w:lang w:val="en-US"/>
        </w:rPr>
        <w:t xml:space="preserve"> can have th</w:t>
      </w:r>
      <w:r w:rsidR="00986EA6" w:rsidRPr="00B34C29">
        <w:rPr>
          <w:lang w:val="en-US"/>
        </w:rPr>
        <w:t>at</w:t>
      </w:r>
      <w:r w:rsidRPr="00B34C29">
        <w:rPr>
          <w:lang w:val="en-US"/>
        </w:rPr>
        <w:t xml:space="preserve"> same description. It’s wiser to name the product ‘</w:t>
      </w:r>
      <w:r w:rsidRPr="00B34C29">
        <w:rPr>
          <w:rStyle w:val="hps"/>
          <w:lang w:val="en-US"/>
        </w:rPr>
        <w:t>2-seater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OHIO’</w:t>
      </w:r>
      <w:r w:rsidRPr="00B34C29">
        <w:rPr>
          <w:lang w:val="en-US"/>
        </w:rPr>
        <w:t>.</w:t>
      </w:r>
    </w:p>
    <w:p w14:paraId="4D94B112" w14:textId="77777777" w:rsidR="00986EA6" w:rsidRPr="00B34C29" w:rsidRDefault="00E44686" w:rsidP="003B2D77">
      <w:pPr>
        <w:pStyle w:val="Lijstalinea"/>
        <w:jc w:val="both"/>
        <w:rPr>
          <w:rStyle w:val="hps"/>
          <w:lang w:val="en-US"/>
        </w:rPr>
      </w:pPr>
      <w:r w:rsidRPr="00B34C29">
        <w:rPr>
          <w:rStyle w:val="hps"/>
          <w:lang w:val="en-US"/>
        </w:rPr>
        <w:t>It is possible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 xml:space="preserve">to </w:t>
      </w:r>
      <w:r w:rsidR="00986EA6" w:rsidRPr="00B34C29">
        <w:rPr>
          <w:rStyle w:val="hps"/>
          <w:lang w:val="en-US"/>
        </w:rPr>
        <w:t xml:space="preserve">allocate a </w:t>
      </w:r>
      <w:r w:rsidR="00986EA6" w:rsidRPr="00B34C29">
        <w:rPr>
          <w:rStyle w:val="hps"/>
          <w:b/>
          <w:lang w:val="en-US"/>
        </w:rPr>
        <w:t>classification</w:t>
      </w:r>
      <w:r w:rsidR="00986EA6" w:rsidRPr="00B34C29">
        <w:rPr>
          <w:rStyle w:val="hps"/>
          <w:lang w:val="en-US"/>
        </w:rPr>
        <w:t>.</w:t>
      </w:r>
      <w:r w:rsidRPr="00B34C29">
        <w:rPr>
          <w:lang w:val="en-US"/>
        </w:rPr>
        <w:t xml:space="preserve"> </w:t>
      </w:r>
      <w:r w:rsidR="00986EA6" w:rsidRPr="00B34C29">
        <w:rPr>
          <w:lang w:val="en-US"/>
        </w:rPr>
        <w:t xml:space="preserve">There is a standard classification </w:t>
      </w:r>
      <w:r w:rsidRPr="00B34C29">
        <w:rPr>
          <w:rStyle w:val="hps"/>
          <w:lang w:val="en-US"/>
        </w:rPr>
        <w:t>for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the furniture sector</w:t>
      </w:r>
      <w:r w:rsidR="00986EA6" w:rsidRPr="00B34C29">
        <w:rPr>
          <w:rStyle w:val="hps"/>
          <w:lang w:val="en-US"/>
        </w:rPr>
        <w:t>: the VIV</w:t>
      </w:r>
      <w:r w:rsidR="00986EA6" w:rsidRPr="00B34C29">
        <w:rPr>
          <w:lang w:val="en-US"/>
        </w:rPr>
        <w:t xml:space="preserve"> classification</w:t>
      </w:r>
      <w:r w:rsidRPr="00B34C29">
        <w:rPr>
          <w:rStyle w:val="hps"/>
          <w:lang w:val="en-US"/>
        </w:rPr>
        <w:t>.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The exact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origin is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unknown</w:t>
      </w:r>
      <w:r w:rsidR="00986EA6" w:rsidRPr="00B34C29">
        <w:rPr>
          <w:rStyle w:val="hps"/>
          <w:lang w:val="en-US"/>
        </w:rPr>
        <w:t xml:space="preserve"> to us</w:t>
      </w:r>
      <w:r w:rsidRPr="00B34C29">
        <w:rPr>
          <w:rStyle w:val="hps"/>
          <w:lang w:val="en-US"/>
        </w:rPr>
        <w:t>.</w:t>
      </w:r>
      <w:r w:rsidRPr="00B34C29">
        <w:rPr>
          <w:lang w:val="en-US"/>
        </w:rPr>
        <w:t xml:space="preserve"> </w:t>
      </w:r>
      <w:r w:rsidR="00986EA6" w:rsidRPr="00B34C29">
        <w:rPr>
          <w:lang w:val="en-US"/>
        </w:rPr>
        <w:t>R</w:t>
      </w:r>
      <w:r w:rsidRPr="00B34C29">
        <w:rPr>
          <w:rStyle w:val="hps"/>
          <w:lang w:val="en-US"/>
        </w:rPr>
        <w:t>etailers can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use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this classification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in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eMeubel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(a</w:t>
      </w:r>
      <w:r w:rsidR="00986EA6" w:rsidRPr="00B34C29">
        <w:rPr>
          <w:rStyle w:val="hps"/>
          <w:lang w:val="en-US"/>
        </w:rPr>
        <w:t xml:space="preserve">nd in </w:t>
      </w:r>
      <w:r w:rsidRPr="00B34C29">
        <w:rPr>
          <w:rStyle w:val="hps"/>
          <w:lang w:val="en-US"/>
        </w:rPr>
        <w:t>other software</w:t>
      </w:r>
      <w:r w:rsidRPr="00B34C29">
        <w:rPr>
          <w:lang w:val="en-US"/>
        </w:rPr>
        <w:t xml:space="preserve">) </w:t>
      </w:r>
      <w:r w:rsidRPr="00B34C29">
        <w:rPr>
          <w:rStyle w:val="hps"/>
          <w:lang w:val="en-US"/>
        </w:rPr>
        <w:t>for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example</w:t>
      </w:r>
      <w:r w:rsidR="00986EA6" w:rsidRPr="00B34C29">
        <w:rPr>
          <w:rStyle w:val="hps"/>
          <w:lang w:val="en-US"/>
        </w:rPr>
        <w:t xml:space="preserve"> in product searches and reporting.</w:t>
      </w:r>
      <w:r w:rsidRPr="00B34C29">
        <w:rPr>
          <w:rStyle w:val="hps"/>
          <w:lang w:val="en-US"/>
        </w:rPr>
        <w:t xml:space="preserve"> </w:t>
      </w:r>
      <w:r w:rsidR="00986EA6" w:rsidRPr="00B34C29">
        <w:rPr>
          <w:rStyle w:val="hps"/>
          <w:lang w:val="en-US"/>
        </w:rPr>
        <w:t>Classification in the catalog is handy for the retailers (</w:t>
      </w:r>
      <w:r w:rsidR="002E2703" w:rsidRPr="00B34C29">
        <w:rPr>
          <w:rStyle w:val="hps"/>
          <w:lang w:val="en-US"/>
        </w:rPr>
        <w:t xml:space="preserve">they don’t have to </w:t>
      </w:r>
      <w:r w:rsidR="00944115" w:rsidRPr="00B34C29">
        <w:rPr>
          <w:rStyle w:val="hps"/>
          <w:lang w:val="en-US"/>
        </w:rPr>
        <w:t>assign</w:t>
      </w:r>
      <w:r w:rsidR="002E2703" w:rsidRPr="00B34C29">
        <w:rPr>
          <w:rStyle w:val="hps"/>
          <w:lang w:val="en-US"/>
        </w:rPr>
        <w:t xml:space="preserve"> this themselves), but it’s not obligated. (You’ll find an overview of the VIV classification in the appendix)</w:t>
      </w:r>
    </w:p>
    <w:p w14:paraId="4D94B113" w14:textId="77777777" w:rsidR="002E2703" w:rsidRPr="00B34C29" w:rsidRDefault="002E2703" w:rsidP="003B2D77">
      <w:pPr>
        <w:pStyle w:val="Lijstalinea"/>
        <w:jc w:val="both"/>
        <w:rPr>
          <w:rStyle w:val="hps"/>
          <w:lang w:val="en-US"/>
        </w:rPr>
      </w:pPr>
      <w:r w:rsidRPr="00B34C29">
        <w:rPr>
          <w:rStyle w:val="hps"/>
          <w:lang w:val="en-US"/>
        </w:rPr>
        <w:lastRenderedPageBreak/>
        <w:t xml:space="preserve">Products can have a </w:t>
      </w:r>
      <w:r w:rsidRPr="00B34C29">
        <w:rPr>
          <w:rStyle w:val="hps"/>
          <w:b/>
          <w:lang w:val="en-US"/>
        </w:rPr>
        <w:t>sort order</w:t>
      </w:r>
      <w:r w:rsidRPr="00B34C29">
        <w:rPr>
          <w:rStyle w:val="hps"/>
          <w:lang w:val="en-US"/>
        </w:rPr>
        <w:t>.</w:t>
      </w:r>
      <w:r w:rsidR="00E44686" w:rsidRPr="00B34C29">
        <w:rPr>
          <w:lang w:val="en-US"/>
        </w:rPr>
        <w:t xml:space="preserve"> </w:t>
      </w:r>
      <w:r w:rsidR="00E44686" w:rsidRPr="00B34C29">
        <w:rPr>
          <w:rStyle w:val="hps"/>
          <w:lang w:val="en-US"/>
        </w:rPr>
        <w:t>This determines the</w:t>
      </w:r>
      <w:r w:rsidR="00E44686" w:rsidRPr="00B34C29">
        <w:rPr>
          <w:lang w:val="en-US"/>
        </w:rPr>
        <w:t xml:space="preserve"> </w:t>
      </w:r>
      <w:r w:rsidR="00E44686" w:rsidRPr="00B34C29">
        <w:rPr>
          <w:rStyle w:val="hps"/>
          <w:lang w:val="en-US"/>
        </w:rPr>
        <w:t>order in which the</w:t>
      </w:r>
      <w:r w:rsidR="00E44686" w:rsidRPr="00B34C29">
        <w:rPr>
          <w:lang w:val="en-US"/>
        </w:rPr>
        <w:t xml:space="preserve"> </w:t>
      </w:r>
      <w:r w:rsidR="00E44686" w:rsidRPr="00B34C29">
        <w:rPr>
          <w:rStyle w:val="hps"/>
          <w:lang w:val="en-US"/>
        </w:rPr>
        <w:t>items</w:t>
      </w:r>
      <w:r w:rsidR="00E44686" w:rsidRPr="00B34C29">
        <w:rPr>
          <w:lang w:val="en-US"/>
        </w:rPr>
        <w:t xml:space="preserve"> </w:t>
      </w:r>
      <w:r w:rsidR="00E44686" w:rsidRPr="00B34C29">
        <w:rPr>
          <w:rStyle w:val="hps"/>
          <w:lang w:val="en-US"/>
        </w:rPr>
        <w:t>appear within</w:t>
      </w:r>
      <w:r w:rsidR="00E44686" w:rsidRPr="00B34C29">
        <w:rPr>
          <w:lang w:val="en-US"/>
        </w:rPr>
        <w:t xml:space="preserve"> </w:t>
      </w:r>
      <w:r w:rsidR="00E44686" w:rsidRPr="00B34C29">
        <w:rPr>
          <w:rStyle w:val="hps"/>
          <w:lang w:val="en-US"/>
        </w:rPr>
        <w:t>a particular program.</w:t>
      </w:r>
    </w:p>
    <w:p w14:paraId="098A7629" w14:textId="77777777" w:rsidR="00D50A7B" w:rsidRDefault="002E2703" w:rsidP="00D50A7B">
      <w:pPr>
        <w:pStyle w:val="Lijstalinea"/>
        <w:jc w:val="both"/>
        <w:rPr>
          <w:rStyle w:val="hps"/>
          <w:lang w:val="en-US"/>
        </w:rPr>
      </w:pPr>
      <w:r w:rsidRPr="008E5255">
        <w:rPr>
          <w:rStyle w:val="hps"/>
          <w:b/>
          <w:bCs/>
          <w:lang w:val="en-US"/>
        </w:rPr>
        <w:t>W</w:t>
      </w:r>
      <w:r w:rsidR="00E44686" w:rsidRPr="008E5255">
        <w:rPr>
          <w:rStyle w:val="hps"/>
          <w:b/>
          <w:bCs/>
          <w:lang w:val="en-US"/>
        </w:rPr>
        <w:t>eight</w:t>
      </w:r>
      <w:r w:rsidR="00E44686" w:rsidRPr="008E5255">
        <w:rPr>
          <w:lang w:val="en-US"/>
        </w:rPr>
        <w:t xml:space="preserve">, </w:t>
      </w:r>
      <w:r w:rsidRPr="008E5255">
        <w:rPr>
          <w:b/>
          <w:bCs/>
          <w:lang w:val="en-US"/>
        </w:rPr>
        <w:t>V</w:t>
      </w:r>
      <w:r w:rsidR="00E44686" w:rsidRPr="008E5255">
        <w:rPr>
          <w:b/>
          <w:bCs/>
          <w:lang w:val="en-US"/>
        </w:rPr>
        <w:t>olume</w:t>
      </w:r>
      <w:r w:rsidR="00E44686" w:rsidRPr="008E5255">
        <w:rPr>
          <w:lang w:val="en-US"/>
        </w:rPr>
        <w:t xml:space="preserve">, </w:t>
      </w:r>
      <w:proofErr w:type="spellStart"/>
      <w:r w:rsidRPr="008E5255">
        <w:rPr>
          <w:b/>
          <w:bCs/>
          <w:lang w:val="en-US"/>
        </w:rPr>
        <w:t>A</w:t>
      </w:r>
      <w:r w:rsidR="00E44686" w:rsidRPr="008E5255">
        <w:rPr>
          <w:rStyle w:val="hps"/>
          <w:b/>
          <w:bCs/>
          <w:lang w:val="en-US"/>
        </w:rPr>
        <w:t>ssembly</w:t>
      </w:r>
      <w:r w:rsidR="00E97979" w:rsidRPr="008E5255">
        <w:rPr>
          <w:rStyle w:val="hps"/>
          <w:b/>
          <w:bCs/>
          <w:lang w:val="en-US"/>
        </w:rPr>
        <w:t>T</w:t>
      </w:r>
      <w:r w:rsidR="00E44686" w:rsidRPr="008E5255">
        <w:rPr>
          <w:rStyle w:val="hps"/>
          <w:b/>
          <w:bCs/>
          <w:lang w:val="en-US"/>
        </w:rPr>
        <w:t>ime</w:t>
      </w:r>
      <w:proofErr w:type="spellEnd"/>
      <w:r w:rsidR="00A33808" w:rsidRPr="008E5255">
        <w:rPr>
          <w:lang w:val="en-US"/>
        </w:rPr>
        <w:t xml:space="preserve">, </w:t>
      </w:r>
      <w:r w:rsidR="00E97979" w:rsidRPr="008E5255">
        <w:rPr>
          <w:rStyle w:val="hps"/>
          <w:b/>
          <w:bCs/>
          <w:lang w:val="en-US"/>
        </w:rPr>
        <w:t>I</w:t>
      </w:r>
      <w:r w:rsidR="00E44686" w:rsidRPr="008E5255">
        <w:rPr>
          <w:rStyle w:val="hps"/>
          <w:b/>
          <w:bCs/>
          <w:lang w:val="en-US"/>
        </w:rPr>
        <w:t>ntra</w:t>
      </w:r>
      <w:r w:rsidR="00E44686" w:rsidRPr="008E5255">
        <w:rPr>
          <w:b/>
          <w:bCs/>
          <w:lang w:val="en-US"/>
        </w:rPr>
        <w:t>stat</w:t>
      </w:r>
      <w:r w:rsidR="00A33808" w:rsidRPr="008E5255">
        <w:rPr>
          <w:b/>
          <w:bCs/>
          <w:lang w:val="en-US"/>
        </w:rPr>
        <w:t xml:space="preserve">, </w:t>
      </w:r>
      <w:proofErr w:type="spellStart"/>
      <w:r w:rsidR="00E97979" w:rsidRPr="008E5255">
        <w:rPr>
          <w:b/>
          <w:bCs/>
          <w:lang w:val="en-US"/>
        </w:rPr>
        <w:t>C</w:t>
      </w:r>
      <w:r w:rsidR="00A33808" w:rsidRPr="008E5255">
        <w:rPr>
          <w:b/>
          <w:bCs/>
          <w:lang w:val="en-US"/>
        </w:rPr>
        <w:t>ountry</w:t>
      </w:r>
      <w:r w:rsidR="00A42DF3" w:rsidRPr="008E5255">
        <w:rPr>
          <w:b/>
          <w:bCs/>
          <w:lang w:val="en-US"/>
        </w:rPr>
        <w:t>O</w:t>
      </w:r>
      <w:r w:rsidR="00A43862" w:rsidRPr="008E5255">
        <w:rPr>
          <w:b/>
          <w:bCs/>
          <w:lang w:val="en-US"/>
        </w:rPr>
        <w:t>rigin</w:t>
      </w:r>
      <w:proofErr w:type="spellEnd"/>
      <w:r w:rsidR="00D84AAC" w:rsidRPr="008E5255">
        <w:rPr>
          <w:b/>
          <w:bCs/>
          <w:lang w:val="en-US"/>
        </w:rPr>
        <w:t xml:space="preserve">, </w:t>
      </w:r>
      <w:proofErr w:type="spellStart"/>
      <w:r w:rsidR="00A42DF3" w:rsidRPr="008E5255">
        <w:rPr>
          <w:b/>
          <w:bCs/>
          <w:lang w:val="en-US"/>
        </w:rPr>
        <w:t>WeightPackaging</w:t>
      </w:r>
      <w:proofErr w:type="spellEnd"/>
      <w:r w:rsidR="00A42DF3" w:rsidRPr="008E5255">
        <w:rPr>
          <w:b/>
          <w:bCs/>
          <w:lang w:val="en-US"/>
        </w:rPr>
        <w:t xml:space="preserve">, </w:t>
      </w:r>
      <w:proofErr w:type="spellStart"/>
      <w:r w:rsidR="00A42DF3" w:rsidRPr="008E5255">
        <w:rPr>
          <w:b/>
          <w:bCs/>
          <w:lang w:val="en-US"/>
        </w:rPr>
        <w:t>AmountCollis</w:t>
      </w:r>
      <w:proofErr w:type="spellEnd"/>
      <w:r w:rsidR="00EB40EA">
        <w:rPr>
          <w:b/>
          <w:bCs/>
          <w:lang w:val="en-US"/>
        </w:rPr>
        <w:t xml:space="preserve"> </w:t>
      </w:r>
      <w:r w:rsidRPr="008E5255">
        <w:rPr>
          <w:lang w:val="en-US"/>
        </w:rPr>
        <w:t>can also be defined in the product</w:t>
      </w:r>
      <w:r w:rsidRPr="008E5255">
        <w:rPr>
          <w:rStyle w:val="hps"/>
          <w:lang w:val="en-US"/>
        </w:rPr>
        <w:t>.</w:t>
      </w:r>
      <w:r w:rsidR="00EB40EA">
        <w:rPr>
          <w:rStyle w:val="hps"/>
          <w:lang w:val="en-US"/>
        </w:rPr>
        <w:t xml:space="preserve"> </w:t>
      </w:r>
    </w:p>
    <w:p w14:paraId="22DF4528" w14:textId="63713851" w:rsidR="00D50A7B" w:rsidRPr="00D50A7B" w:rsidRDefault="00D50A7B" w:rsidP="00D50A7B">
      <w:pPr>
        <w:pStyle w:val="Lijstalinea"/>
        <w:jc w:val="both"/>
        <w:rPr>
          <w:lang w:val="en-US"/>
        </w:rPr>
      </w:pPr>
      <w:r>
        <w:rPr>
          <w:bCs/>
          <w:szCs w:val="24"/>
          <w:lang w:val="en-US"/>
        </w:rPr>
        <w:t xml:space="preserve">Country specific environmental taxes like </w:t>
      </w:r>
      <w:r w:rsidRPr="008E5255">
        <w:rPr>
          <w:b/>
          <w:szCs w:val="24"/>
          <w:lang w:val="en-US"/>
        </w:rPr>
        <w:t>eco-mobilier code</w:t>
      </w:r>
      <w:r>
        <w:rPr>
          <w:b/>
          <w:szCs w:val="24"/>
          <w:lang w:val="en-US"/>
        </w:rPr>
        <w:t xml:space="preserve"> </w:t>
      </w:r>
      <w:r>
        <w:rPr>
          <w:bCs/>
          <w:szCs w:val="24"/>
          <w:lang w:val="en-US"/>
        </w:rPr>
        <w:t xml:space="preserve">(FR) and </w:t>
      </w:r>
      <w:r>
        <w:rPr>
          <w:b/>
          <w:szCs w:val="24"/>
          <w:lang w:val="en-US"/>
        </w:rPr>
        <w:t xml:space="preserve">Valumat </w:t>
      </w:r>
      <w:r>
        <w:rPr>
          <w:bCs/>
          <w:szCs w:val="24"/>
          <w:lang w:val="en-US"/>
        </w:rPr>
        <w:t>(BE)</w:t>
      </w:r>
      <w:r w:rsidRPr="008E5255">
        <w:rPr>
          <w:szCs w:val="24"/>
          <w:lang w:val="en-US"/>
        </w:rPr>
        <w:t xml:space="preserve">. </w:t>
      </w:r>
    </w:p>
    <w:p w14:paraId="4F39BB14" w14:textId="1CE06D0A" w:rsidR="2C782DCD" w:rsidRDefault="2C782DCD" w:rsidP="141DAA00">
      <w:pPr>
        <w:pStyle w:val="Lijstalinea"/>
        <w:jc w:val="both"/>
        <w:rPr>
          <w:rStyle w:val="hps"/>
          <w:lang w:val="en-US"/>
        </w:rPr>
      </w:pPr>
      <w:r w:rsidRPr="008E5255">
        <w:rPr>
          <w:rStyle w:val="hps"/>
          <w:lang w:val="en-US"/>
        </w:rPr>
        <w:t xml:space="preserve">A product can also be used as </w:t>
      </w:r>
      <w:r w:rsidR="005D75B0" w:rsidRPr="008E5255">
        <w:rPr>
          <w:rStyle w:val="hps"/>
          <w:lang w:val="en-US"/>
        </w:rPr>
        <w:t>value</w:t>
      </w:r>
      <w:r w:rsidRPr="008E5255">
        <w:rPr>
          <w:rStyle w:val="hps"/>
          <w:lang w:val="en-US"/>
        </w:rPr>
        <w:t>.</w:t>
      </w:r>
      <w:r w:rsidRPr="00611FF7">
        <w:rPr>
          <w:rStyle w:val="hps"/>
          <w:lang w:val="en-US"/>
        </w:rPr>
        <w:t xml:space="preserve"> If this is the case, then the </w:t>
      </w:r>
      <w:proofErr w:type="spellStart"/>
      <w:r w:rsidR="34FE086E" w:rsidRPr="00611FF7">
        <w:rPr>
          <w:rStyle w:val="hps"/>
          <w:lang w:val="en-US"/>
        </w:rPr>
        <w:t>useAsValue</w:t>
      </w:r>
      <w:proofErr w:type="spellEnd"/>
      <w:r w:rsidR="34FE086E" w:rsidRPr="00611FF7">
        <w:rPr>
          <w:rStyle w:val="hps"/>
          <w:lang w:val="en-US"/>
        </w:rPr>
        <w:t xml:space="preserve"> attribute will be se</w:t>
      </w:r>
      <w:r w:rsidR="009A1ADC" w:rsidRPr="00611FF7">
        <w:rPr>
          <w:rStyle w:val="hps"/>
          <w:lang w:val="en-US"/>
        </w:rPr>
        <w:t>t. (see 2.2.6)</w:t>
      </w:r>
    </w:p>
    <w:p w14:paraId="4D94B115" w14:textId="77777777" w:rsidR="004F08F3" w:rsidRPr="00B34C29" w:rsidRDefault="004F08F3" w:rsidP="00F75B62">
      <w:pPr>
        <w:pStyle w:val="Lijstalinea"/>
        <w:rPr>
          <w:lang w:val="en-US"/>
        </w:rPr>
      </w:pPr>
    </w:p>
    <w:p w14:paraId="4D94B116" w14:textId="77777777" w:rsidR="00271895" w:rsidRPr="0073080D" w:rsidRDefault="002E2703" w:rsidP="00F75B62">
      <w:pPr>
        <w:pStyle w:val="Lijstalinea"/>
        <w:rPr>
          <w:lang w:val="en-US"/>
        </w:rPr>
      </w:pPr>
      <w:r w:rsidRPr="0073080D">
        <w:rPr>
          <w:lang w:val="en-US"/>
        </w:rPr>
        <w:t>Example</w:t>
      </w:r>
      <w:r w:rsidR="00271895" w:rsidRPr="0073080D">
        <w:rPr>
          <w:lang w:val="en-US"/>
        </w:rPr>
        <w:t>:</w:t>
      </w:r>
    </w:p>
    <w:p w14:paraId="4D94B117" w14:textId="77777777" w:rsidR="00271895" w:rsidRPr="0073080D" w:rsidRDefault="00271895" w:rsidP="00F75B62">
      <w:pPr>
        <w:pStyle w:val="Lijstalinea"/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</w:pPr>
      <w:r w:rsidRPr="0073080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 w:rsidRPr="0073080D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Articles</w:t>
      </w:r>
      <w:r w:rsidRPr="0073080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118" w14:textId="4F57E489" w:rsidR="00271895" w:rsidRPr="0073080D" w:rsidRDefault="00271895" w:rsidP="141DAA00">
      <w:pPr>
        <w:pStyle w:val="Lijstalinea"/>
        <w:ind w:firstLine="708"/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</w:pPr>
      <w:r w:rsidRPr="0073080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 w:rsidRPr="0073080D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Article</w:t>
      </w:r>
      <w:r w:rsidR="007446DC" w:rsidRPr="0073080D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 xml:space="preserve"> </w:t>
      </w:r>
      <w:r w:rsidR="005D04E2" w:rsidRPr="0073080D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o</w:t>
      </w:r>
      <w:r w:rsidR="00A16E06" w:rsidRPr="0073080D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rder</w:t>
      </w:r>
      <w:r w:rsidR="00A16E06" w:rsidRPr="0073080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="</w:t>
      </w:r>
      <w:r w:rsidR="00A16E06" w:rsidRPr="0073080D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010</w:t>
      </w:r>
      <w:r w:rsidR="00A16E06" w:rsidRPr="0073080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"</w:t>
      </w:r>
      <w:r w:rsidR="3FF847BA" w:rsidRPr="0073080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 xml:space="preserve"> </w:t>
      </w:r>
      <w:proofErr w:type="spellStart"/>
      <w:r w:rsidR="3FF847BA" w:rsidRPr="0073080D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useAsValue</w:t>
      </w:r>
      <w:proofErr w:type="spellEnd"/>
      <w:r w:rsidR="3FF847BA" w:rsidRPr="0073080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=”</w:t>
      </w:r>
      <w:r w:rsidR="3FF847BA" w:rsidRPr="0073080D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true</w:t>
      </w:r>
      <w:r w:rsidR="3FF847BA" w:rsidRPr="0073080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”</w:t>
      </w:r>
      <w:r w:rsidRPr="0073080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119" w14:textId="77777777" w:rsidR="00AE24B5" w:rsidRPr="008F56F1" w:rsidRDefault="00271895" w:rsidP="00AE24B5">
      <w:pPr>
        <w:pStyle w:val="Lijstalinea"/>
        <w:ind w:firstLine="696"/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</w:pPr>
      <w:r w:rsidRPr="0073080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ab/>
      </w:r>
      <w:r w:rsidRPr="008F56F1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 w:rsidR="00AE24B5" w:rsidRPr="008F56F1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GTIN</w:t>
      </w:r>
      <w:r w:rsidRPr="008F56F1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 w:rsidR="00AE24B5" w:rsidRPr="008F56F1">
        <w:rPr>
          <w:rFonts w:ascii="Verdana" w:eastAsia="Times New Roman" w:hAnsi="Verdana" w:cs="Times New Roman"/>
          <w:b/>
          <w:sz w:val="16"/>
          <w:szCs w:val="16"/>
          <w:lang w:val="en-US" w:eastAsia="nl-BE"/>
        </w:rPr>
        <w:t>1234567890123</w:t>
      </w:r>
      <w:r w:rsidR="00AE24B5" w:rsidRPr="008F56F1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 w:rsidR="00AE24B5" w:rsidRPr="008F56F1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GTIN</w:t>
      </w:r>
      <w:r w:rsidR="00AE24B5" w:rsidRPr="008F56F1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11A" w14:textId="77777777" w:rsidR="00AE24B5" w:rsidRPr="008F56F1" w:rsidRDefault="00AE24B5" w:rsidP="00AE24B5">
      <w:pPr>
        <w:pStyle w:val="Lijstalinea"/>
        <w:ind w:firstLine="696"/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</w:pPr>
      <w:r w:rsidRPr="008F56F1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ab/>
        <w:t>&lt;</w:t>
      </w:r>
      <w:r w:rsidRPr="008F56F1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Description</w:t>
      </w:r>
      <w:r w:rsidRPr="008F56F1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 w:rsidR="005975A9" w:rsidRPr="008F56F1">
        <w:rPr>
          <w:rFonts w:ascii="Verdana" w:eastAsia="Times New Roman" w:hAnsi="Verdana" w:cs="Times New Roman"/>
          <w:b/>
          <w:sz w:val="16"/>
          <w:szCs w:val="16"/>
          <w:lang w:val="en-US" w:eastAsia="nl-BE"/>
        </w:rPr>
        <w:t>OHIO 2</w:t>
      </w:r>
      <w:r w:rsidRPr="008F56F1">
        <w:rPr>
          <w:rFonts w:ascii="Verdana" w:eastAsia="Times New Roman" w:hAnsi="Verdana" w:cs="Times New Roman"/>
          <w:b/>
          <w:sz w:val="16"/>
          <w:szCs w:val="16"/>
          <w:lang w:val="en-US" w:eastAsia="nl-BE"/>
        </w:rPr>
        <w:t xml:space="preserve"> zit met relax</w:t>
      </w:r>
      <w:r w:rsidRPr="008F56F1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 w:rsidRPr="008F56F1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Description</w:t>
      </w:r>
      <w:r w:rsidRPr="008F56F1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11B" w14:textId="77777777" w:rsidR="00714AD0" w:rsidRPr="008F56F1" w:rsidRDefault="00714AD0" w:rsidP="00714AD0">
      <w:pPr>
        <w:spacing w:line="240" w:lineRule="auto"/>
        <w:ind w:left="1416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8F56F1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 w:rsidRPr="008F56F1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Description language=</w:t>
      </w:r>
      <w:r w:rsidRPr="008F56F1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"</w:t>
      </w:r>
      <w:r w:rsidRPr="008F56F1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FR</w:t>
      </w:r>
      <w:r w:rsidRPr="008F56F1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"&gt;</w:t>
      </w:r>
      <w:r w:rsidR="005975A9" w:rsidRPr="008F56F1">
        <w:rPr>
          <w:rFonts w:ascii="Verdana" w:eastAsia="Times New Roman" w:hAnsi="Verdana" w:cs="Times New Roman"/>
          <w:b/>
          <w:sz w:val="16"/>
          <w:szCs w:val="16"/>
          <w:lang w:val="en-US" w:eastAsia="nl-BE"/>
        </w:rPr>
        <w:t xml:space="preserve">OHIO </w:t>
      </w:r>
      <w:r w:rsidRPr="008F56F1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2 places avec relax</w:t>
      </w:r>
      <w:r w:rsidRPr="008F56F1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 w:rsidRPr="008F56F1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Description</w:t>
      </w:r>
      <w:r w:rsidRPr="008F56F1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11C" w14:textId="77777777" w:rsidR="00B30003" w:rsidRPr="008E5255" w:rsidRDefault="00B30003" w:rsidP="00B30003">
      <w:pPr>
        <w:spacing w:line="240" w:lineRule="auto"/>
        <w:ind w:left="1416" w:firstLine="708"/>
        <w:rPr>
          <w:rFonts w:ascii="Verdana" w:hAnsi="Verdana"/>
          <w:color w:val="0000FF"/>
          <w:sz w:val="16"/>
          <w:lang w:val="en-US"/>
        </w:rPr>
      </w:pP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 w:rsidRPr="008E5255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Reference</w:t>
      </w: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 w:rsidRPr="008E5255">
        <w:rPr>
          <w:rFonts w:ascii="Verdana" w:eastAsia="Times New Roman" w:hAnsi="Verdana" w:cs="Times New Roman"/>
          <w:b/>
          <w:sz w:val="16"/>
          <w:szCs w:val="16"/>
          <w:lang w:val="en-US" w:eastAsia="nl-BE"/>
        </w:rPr>
        <w:t>2ZR</w:t>
      </w: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 w:rsidRPr="008E5255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Reference</w:t>
      </w: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11E" w14:textId="6AC16762" w:rsidR="00D543F7" w:rsidRDefault="00D543F7" w:rsidP="002D65A1">
      <w:pPr>
        <w:spacing w:line="240" w:lineRule="auto"/>
        <w:ind w:left="1416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proofErr w:type="spellStart"/>
      <w:r w:rsidRPr="008E5255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EcoMobilier</w:t>
      </w:r>
      <w:proofErr w:type="spellEnd"/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 w:rsidR="00303ECF" w:rsidRPr="008E5255">
        <w:rPr>
          <w:rFonts w:ascii="Verdana" w:eastAsia="Times New Roman" w:hAnsi="Verdana" w:cs="Times New Roman"/>
          <w:b/>
          <w:sz w:val="16"/>
          <w:szCs w:val="16"/>
          <w:lang w:val="en-US" w:eastAsia="nl-BE"/>
        </w:rPr>
        <w:t>9876543</w:t>
      </w: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proofErr w:type="spellStart"/>
      <w:r w:rsidRPr="008E5255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EcoMobilier</w:t>
      </w:r>
      <w:proofErr w:type="spellEnd"/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 w:rsidRPr="008E5255">
        <w:rPr>
          <w:rFonts w:ascii="Verdana" w:eastAsia="Times New Roman" w:hAnsi="Verdana" w:cs="Times New Roman"/>
          <w:sz w:val="16"/>
          <w:szCs w:val="16"/>
          <w:lang w:val="en-US" w:eastAsia="nl-BE"/>
        </w:rPr>
        <w:tab/>
      </w:r>
      <w:r w:rsidRPr="008E5255">
        <w:rPr>
          <w:rFonts w:ascii="Verdana" w:eastAsia="Times New Roman" w:hAnsi="Verdana" w:cs="Times New Roman"/>
          <w:sz w:val="16"/>
          <w:szCs w:val="16"/>
          <w:lang w:val="en-US" w:eastAsia="nl-BE"/>
        </w:rPr>
        <w:tab/>
      </w:r>
      <w:r w:rsidRPr="008E5255">
        <w:rPr>
          <w:rFonts w:ascii="Verdana" w:eastAsia="Times New Roman" w:hAnsi="Verdana" w:cs="Times New Roman"/>
          <w:sz w:val="16"/>
          <w:szCs w:val="16"/>
          <w:lang w:val="en-US" w:eastAsia="nl-BE"/>
        </w:rPr>
        <w:tab/>
      </w:r>
    </w:p>
    <w:p w14:paraId="7F313FC3" w14:textId="03D3CA60" w:rsidR="007569D3" w:rsidRPr="008E5255" w:rsidRDefault="007569D3" w:rsidP="002D65A1">
      <w:pPr>
        <w:spacing w:line="240" w:lineRule="auto"/>
        <w:ind w:left="1416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Valumat</w:t>
      </w: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 w:rsidR="00D50A7B">
        <w:rPr>
          <w:rFonts w:ascii="Verdana" w:eastAsia="Times New Roman" w:hAnsi="Verdana" w:cs="Times New Roman"/>
          <w:b/>
          <w:sz w:val="16"/>
          <w:szCs w:val="16"/>
          <w:lang w:val="en-US" w:eastAsia="nl-BE"/>
        </w:rPr>
        <w:t>01020106</w:t>
      </w: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Valumat</w:t>
      </w: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11F" w14:textId="77777777" w:rsidR="00CD6F38" w:rsidRPr="008E5255" w:rsidRDefault="00CD6F38" w:rsidP="00CD6F38">
      <w:pPr>
        <w:pStyle w:val="Lijstalinea"/>
        <w:ind w:left="2136"/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</w:pP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 w:rsidRPr="008E5255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Size unit</w:t>
      </w: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="</w:t>
      </w:r>
      <w:r w:rsidRPr="008E5255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CM</w:t>
      </w: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"&gt;</w:t>
      </w:r>
    </w:p>
    <w:p w14:paraId="4D94B120" w14:textId="77777777" w:rsidR="00CD6F38" w:rsidRPr="008E5255" w:rsidRDefault="00CD6F38" w:rsidP="00CD6F38">
      <w:pPr>
        <w:pStyle w:val="Lijstalinea"/>
        <w:ind w:left="2136" w:firstLine="696"/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</w:pP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 w:rsidRPr="008E5255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Height</w:t>
      </w: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 w:rsidR="0050562F" w:rsidRPr="008E5255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80</w:t>
      </w:r>
      <w:r w:rsidR="005975A9" w:rsidRPr="008E5255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.00</w:t>
      </w: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 w:rsidRPr="008E5255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Height</w:t>
      </w: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121" w14:textId="77777777" w:rsidR="00CD6F38" w:rsidRPr="008E5255" w:rsidRDefault="00CD6F38" w:rsidP="0050562F">
      <w:pPr>
        <w:pStyle w:val="Lijstalinea"/>
        <w:ind w:left="2136" w:firstLine="696"/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</w:pP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 w:rsidRPr="008E5255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Width</w:t>
      </w: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 w:rsidR="0050562F" w:rsidRPr="008E5255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20</w:t>
      </w:r>
      <w:r w:rsidRPr="008E5255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0</w:t>
      </w:r>
      <w:r w:rsidR="005975A9" w:rsidRPr="008E5255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.00</w:t>
      </w: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 w:rsidRPr="008E5255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Width</w:t>
      </w: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122" w14:textId="7A9163C5" w:rsidR="00CD6F38" w:rsidRPr="008E5255" w:rsidRDefault="00CD6F38" w:rsidP="0050562F">
      <w:pPr>
        <w:pStyle w:val="Lijstalinea"/>
        <w:ind w:left="2136" w:firstLine="696"/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</w:pP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 w:rsidRPr="008E5255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Depth</w:t>
      </w: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 w:rsidR="0050562F" w:rsidRPr="008E5255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10</w:t>
      </w:r>
      <w:r w:rsidRPr="008E5255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0</w:t>
      </w:r>
      <w:r w:rsidR="002D65A1" w:rsidRPr="008E5255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.00</w:t>
      </w: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 w:rsidRPr="008E5255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Depth</w:t>
      </w: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123" w14:textId="317D37C7" w:rsidR="00E353F2" w:rsidRPr="008E5255" w:rsidRDefault="00E353F2" w:rsidP="00E353F2">
      <w:pPr>
        <w:pStyle w:val="Lijstalinea"/>
        <w:ind w:left="2136" w:firstLine="696"/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</w:pP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proofErr w:type="spellStart"/>
      <w:r w:rsidRPr="008E5255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SittingDepth</w:t>
      </w:r>
      <w:proofErr w:type="spellEnd"/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 w:rsidRPr="008E5255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100</w:t>
      </w:r>
      <w:r w:rsidR="002D65A1" w:rsidRPr="008E5255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.00</w:t>
      </w: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 w:rsidRPr="008E5255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 xml:space="preserve"> </w:t>
      </w:r>
      <w:proofErr w:type="spellStart"/>
      <w:r w:rsidRPr="008E5255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SittingDepth</w:t>
      </w:r>
      <w:proofErr w:type="spellEnd"/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 xml:space="preserve"> &gt;</w:t>
      </w:r>
    </w:p>
    <w:p w14:paraId="4D94B124" w14:textId="44F0D4F8" w:rsidR="00E353F2" w:rsidRPr="008E5255" w:rsidRDefault="00E353F2" w:rsidP="00E353F2">
      <w:pPr>
        <w:pStyle w:val="Lijstalinea"/>
        <w:ind w:left="2136" w:firstLine="696"/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</w:pP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proofErr w:type="spellStart"/>
      <w:r w:rsidRPr="008E5255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SittingHeight</w:t>
      </w:r>
      <w:proofErr w:type="spellEnd"/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 w:rsidRPr="008E5255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100</w:t>
      </w:r>
      <w:r w:rsidR="002D65A1" w:rsidRPr="008E5255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.00</w:t>
      </w: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 w:rsidRPr="008E5255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 xml:space="preserve"> </w:t>
      </w:r>
      <w:proofErr w:type="spellStart"/>
      <w:r w:rsidRPr="008E5255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SittingHeight</w:t>
      </w:r>
      <w:proofErr w:type="spellEnd"/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 xml:space="preserve"> &gt;</w:t>
      </w:r>
    </w:p>
    <w:p w14:paraId="4D94B125" w14:textId="77777777" w:rsidR="00CD6F38" w:rsidRPr="008E5255" w:rsidRDefault="00CD6F38" w:rsidP="00CD6F38">
      <w:pPr>
        <w:pStyle w:val="Lijstalinea"/>
        <w:ind w:left="2136"/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</w:pP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 w:rsidRPr="008E5255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Size</w:t>
      </w: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126" w14:textId="77777777" w:rsidR="005975A9" w:rsidRPr="008E5255" w:rsidRDefault="005975A9" w:rsidP="005975A9">
      <w:pPr>
        <w:ind w:left="2604" w:hanging="480"/>
        <w:rPr>
          <w:rStyle w:val="m1"/>
          <w:lang w:val="en-US"/>
        </w:rPr>
      </w:pPr>
      <w:r w:rsidRPr="008E5255">
        <w:rPr>
          <w:rStyle w:val="m1"/>
          <w:rFonts w:ascii="Verdana" w:hAnsi="Verdana"/>
          <w:sz w:val="16"/>
          <w:lang w:val="en-US"/>
        </w:rPr>
        <w:t>&lt;</w:t>
      </w:r>
      <w:proofErr w:type="spellStart"/>
      <w:r w:rsidRPr="008E5255">
        <w:rPr>
          <w:rStyle w:val="t1"/>
          <w:rFonts w:ascii="Verdana" w:hAnsi="Verdana"/>
          <w:sz w:val="16"/>
          <w:szCs w:val="20"/>
          <w:lang w:val="en-US"/>
        </w:rPr>
        <w:t>Weigth</w:t>
      </w:r>
      <w:proofErr w:type="spellEnd"/>
      <w:r w:rsidRPr="008E5255">
        <w:rPr>
          <w:rStyle w:val="t1"/>
          <w:rFonts w:ascii="Verdana" w:hAnsi="Verdana"/>
          <w:sz w:val="16"/>
          <w:szCs w:val="20"/>
          <w:lang w:val="en-US"/>
        </w:rPr>
        <w:t xml:space="preserve"> unit</w:t>
      </w:r>
      <w:r w:rsidRPr="008E5255">
        <w:rPr>
          <w:rStyle w:val="m1"/>
          <w:rFonts w:ascii="Verdana" w:hAnsi="Verdana"/>
          <w:sz w:val="16"/>
          <w:lang w:val="en-US"/>
        </w:rPr>
        <w:t>="</w:t>
      </w:r>
      <w:r w:rsidRPr="008E5255">
        <w:rPr>
          <w:rFonts w:ascii="Verdana" w:hAnsi="Verdana"/>
          <w:b/>
          <w:bCs/>
          <w:sz w:val="16"/>
          <w:szCs w:val="20"/>
          <w:lang w:val="en-US"/>
        </w:rPr>
        <w:t>KG</w:t>
      </w:r>
      <w:r w:rsidRPr="008E5255">
        <w:rPr>
          <w:rStyle w:val="m1"/>
          <w:rFonts w:ascii="Verdana" w:hAnsi="Verdana"/>
          <w:sz w:val="16"/>
          <w:lang w:val="en-US"/>
        </w:rPr>
        <w:t>"&gt;</w:t>
      </w:r>
      <w:r w:rsidRPr="008E5255">
        <w:rPr>
          <w:rStyle w:val="tx1"/>
          <w:rFonts w:ascii="Verdana" w:hAnsi="Verdana"/>
          <w:sz w:val="16"/>
          <w:szCs w:val="20"/>
          <w:lang w:val="en-US"/>
        </w:rPr>
        <w:t>10</w:t>
      </w:r>
      <w:r w:rsidRPr="008E5255">
        <w:rPr>
          <w:rStyle w:val="m1"/>
          <w:rFonts w:ascii="Verdana" w:hAnsi="Verdana"/>
          <w:sz w:val="16"/>
          <w:lang w:val="en-US"/>
        </w:rPr>
        <w:t>&lt;/</w:t>
      </w:r>
      <w:proofErr w:type="spellStart"/>
      <w:r w:rsidRPr="008E5255">
        <w:rPr>
          <w:rStyle w:val="t1"/>
          <w:rFonts w:ascii="Verdana" w:hAnsi="Verdana"/>
          <w:sz w:val="16"/>
          <w:szCs w:val="20"/>
          <w:lang w:val="en-US"/>
        </w:rPr>
        <w:t>Weigth</w:t>
      </w:r>
      <w:proofErr w:type="spellEnd"/>
      <w:r w:rsidRPr="008E5255">
        <w:rPr>
          <w:rStyle w:val="m1"/>
          <w:rFonts w:ascii="Verdana" w:hAnsi="Verdana"/>
          <w:sz w:val="16"/>
          <w:lang w:val="en-US"/>
        </w:rPr>
        <w:t>&gt;</w:t>
      </w:r>
    </w:p>
    <w:p w14:paraId="4D94B127" w14:textId="77777777" w:rsidR="00E353F2" w:rsidRPr="008E5255" w:rsidRDefault="00E353F2" w:rsidP="00E353F2">
      <w:pPr>
        <w:ind w:left="2604" w:hanging="480"/>
        <w:rPr>
          <w:rFonts w:ascii="Verdana" w:hAnsi="Verdana"/>
          <w:sz w:val="16"/>
          <w:szCs w:val="20"/>
          <w:lang w:val="en-US"/>
        </w:rPr>
      </w:pPr>
      <w:r w:rsidRPr="008E5255">
        <w:rPr>
          <w:rStyle w:val="m1"/>
          <w:rFonts w:ascii="Verdana" w:hAnsi="Verdana"/>
          <w:sz w:val="16"/>
          <w:szCs w:val="20"/>
          <w:lang w:val="en-US"/>
        </w:rPr>
        <w:t>&lt;</w:t>
      </w:r>
      <w:proofErr w:type="spellStart"/>
      <w:r w:rsidRPr="008E5255">
        <w:rPr>
          <w:rStyle w:val="t1"/>
          <w:rFonts w:ascii="Verdana" w:hAnsi="Verdana"/>
          <w:sz w:val="16"/>
          <w:szCs w:val="20"/>
          <w:lang w:val="en-US"/>
        </w:rPr>
        <w:t>WeigthPackaging</w:t>
      </w:r>
      <w:proofErr w:type="spellEnd"/>
      <w:r w:rsidRPr="008E5255">
        <w:rPr>
          <w:rStyle w:val="t1"/>
          <w:rFonts w:ascii="Verdana" w:hAnsi="Verdana"/>
          <w:sz w:val="16"/>
          <w:szCs w:val="20"/>
          <w:lang w:val="en-US"/>
        </w:rPr>
        <w:t xml:space="preserve"> unit</w:t>
      </w:r>
      <w:r w:rsidRPr="008E5255">
        <w:rPr>
          <w:rStyle w:val="m1"/>
          <w:rFonts w:ascii="Verdana" w:hAnsi="Verdana"/>
          <w:sz w:val="16"/>
          <w:szCs w:val="20"/>
          <w:lang w:val="en-US"/>
        </w:rPr>
        <w:t>="</w:t>
      </w:r>
      <w:r w:rsidRPr="008E5255">
        <w:rPr>
          <w:rFonts w:ascii="Verdana" w:hAnsi="Verdana"/>
          <w:b/>
          <w:bCs/>
          <w:sz w:val="16"/>
          <w:szCs w:val="20"/>
          <w:lang w:val="en-US"/>
        </w:rPr>
        <w:t>KG</w:t>
      </w:r>
      <w:r w:rsidRPr="008E5255">
        <w:rPr>
          <w:rStyle w:val="m1"/>
          <w:rFonts w:ascii="Verdana" w:hAnsi="Verdana"/>
          <w:sz w:val="16"/>
          <w:szCs w:val="20"/>
          <w:lang w:val="en-US"/>
        </w:rPr>
        <w:t>"&gt;</w:t>
      </w:r>
      <w:r w:rsidRPr="008E5255">
        <w:rPr>
          <w:rStyle w:val="tx1"/>
          <w:rFonts w:ascii="Verdana" w:hAnsi="Verdana"/>
          <w:sz w:val="16"/>
          <w:szCs w:val="20"/>
          <w:lang w:val="en-US"/>
        </w:rPr>
        <w:t>10</w:t>
      </w:r>
      <w:r w:rsidRPr="008E5255">
        <w:rPr>
          <w:rStyle w:val="m1"/>
          <w:rFonts w:ascii="Verdana" w:hAnsi="Verdana"/>
          <w:sz w:val="16"/>
          <w:szCs w:val="20"/>
          <w:lang w:val="en-US"/>
        </w:rPr>
        <w:t>&lt;/</w:t>
      </w:r>
      <w:r w:rsidRPr="008E5255">
        <w:rPr>
          <w:rStyle w:val="t1"/>
          <w:rFonts w:ascii="Verdana" w:hAnsi="Verdana"/>
          <w:sz w:val="16"/>
          <w:szCs w:val="20"/>
          <w:lang w:val="en-US"/>
        </w:rPr>
        <w:t xml:space="preserve"> </w:t>
      </w:r>
      <w:proofErr w:type="spellStart"/>
      <w:r w:rsidRPr="008E5255">
        <w:rPr>
          <w:rStyle w:val="t1"/>
          <w:rFonts w:ascii="Verdana" w:hAnsi="Verdana"/>
          <w:sz w:val="16"/>
          <w:szCs w:val="20"/>
          <w:lang w:val="en-US"/>
        </w:rPr>
        <w:t>WeigthPackaging</w:t>
      </w:r>
      <w:proofErr w:type="spellEnd"/>
      <w:r w:rsidRPr="008E5255">
        <w:rPr>
          <w:rStyle w:val="m1"/>
          <w:rFonts w:ascii="Verdana" w:hAnsi="Verdana"/>
          <w:sz w:val="16"/>
          <w:szCs w:val="20"/>
          <w:lang w:val="en-US"/>
        </w:rPr>
        <w:t>&gt;</w:t>
      </w:r>
    </w:p>
    <w:p w14:paraId="4D94B128" w14:textId="77777777" w:rsidR="005975A9" w:rsidRPr="008E5255" w:rsidRDefault="005975A9" w:rsidP="005975A9">
      <w:pPr>
        <w:ind w:left="2604" w:hanging="480"/>
        <w:rPr>
          <w:rStyle w:val="m1"/>
          <w:lang w:val="en-US"/>
        </w:rPr>
      </w:pPr>
      <w:r w:rsidRPr="008E5255">
        <w:rPr>
          <w:rStyle w:val="m1"/>
          <w:rFonts w:ascii="Verdana" w:hAnsi="Verdana"/>
          <w:sz w:val="16"/>
          <w:lang w:val="en-US"/>
        </w:rPr>
        <w:t>&lt;</w:t>
      </w:r>
      <w:r w:rsidRPr="008E5255">
        <w:rPr>
          <w:rStyle w:val="t1"/>
          <w:rFonts w:ascii="Verdana" w:hAnsi="Verdana"/>
          <w:sz w:val="16"/>
          <w:szCs w:val="20"/>
          <w:lang w:val="en-US"/>
        </w:rPr>
        <w:t>Volume unit</w:t>
      </w:r>
      <w:r w:rsidRPr="008E5255">
        <w:rPr>
          <w:rStyle w:val="m1"/>
          <w:rFonts w:ascii="Verdana" w:hAnsi="Verdana"/>
          <w:sz w:val="16"/>
          <w:lang w:val="en-US"/>
        </w:rPr>
        <w:t>="</w:t>
      </w:r>
      <w:r w:rsidRPr="008E5255">
        <w:rPr>
          <w:rFonts w:ascii="Verdana" w:hAnsi="Verdana"/>
          <w:b/>
          <w:bCs/>
          <w:sz w:val="16"/>
          <w:szCs w:val="20"/>
          <w:lang w:val="en-US"/>
        </w:rPr>
        <w:t>M³</w:t>
      </w:r>
      <w:r w:rsidRPr="008E5255">
        <w:rPr>
          <w:rStyle w:val="m1"/>
          <w:rFonts w:ascii="Verdana" w:hAnsi="Verdana"/>
          <w:sz w:val="16"/>
          <w:lang w:val="en-US"/>
        </w:rPr>
        <w:t>"&gt;</w:t>
      </w:r>
      <w:r w:rsidRPr="008E5255">
        <w:rPr>
          <w:rStyle w:val="tx1"/>
          <w:rFonts w:ascii="Verdana" w:hAnsi="Verdana"/>
          <w:sz w:val="16"/>
          <w:szCs w:val="20"/>
          <w:lang w:val="en-US"/>
        </w:rPr>
        <w:t>2,365</w:t>
      </w:r>
      <w:r w:rsidRPr="008E5255">
        <w:rPr>
          <w:rStyle w:val="m1"/>
          <w:rFonts w:ascii="Verdana" w:hAnsi="Verdana"/>
          <w:sz w:val="16"/>
          <w:lang w:val="en-US"/>
        </w:rPr>
        <w:t>&lt;/</w:t>
      </w:r>
      <w:r w:rsidRPr="008E5255">
        <w:rPr>
          <w:rStyle w:val="t1"/>
          <w:rFonts w:ascii="Verdana" w:hAnsi="Verdana"/>
          <w:sz w:val="16"/>
          <w:szCs w:val="20"/>
          <w:lang w:val="en-US"/>
        </w:rPr>
        <w:t>Volume</w:t>
      </w:r>
      <w:r w:rsidRPr="008E5255">
        <w:rPr>
          <w:rStyle w:val="m1"/>
          <w:rFonts w:ascii="Verdana" w:hAnsi="Verdana"/>
          <w:sz w:val="16"/>
          <w:lang w:val="en-US"/>
        </w:rPr>
        <w:t>&gt;</w:t>
      </w:r>
    </w:p>
    <w:p w14:paraId="4D94B129" w14:textId="77777777" w:rsidR="00A33808" w:rsidRPr="008E5255" w:rsidRDefault="00A33808" w:rsidP="00A33808">
      <w:pPr>
        <w:ind w:left="2604" w:hanging="480"/>
        <w:rPr>
          <w:rFonts w:ascii="Verdana" w:hAnsi="Verdana"/>
          <w:sz w:val="16"/>
          <w:szCs w:val="20"/>
          <w:lang w:val="en-US"/>
        </w:rPr>
      </w:pPr>
      <w:r w:rsidRPr="008E5255">
        <w:rPr>
          <w:rStyle w:val="m1"/>
          <w:rFonts w:ascii="Verdana" w:hAnsi="Verdana"/>
          <w:sz w:val="16"/>
          <w:szCs w:val="20"/>
          <w:lang w:val="en-US"/>
        </w:rPr>
        <w:t>&lt;</w:t>
      </w:r>
      <w:proofErr w:type="spellStart"/>
      <w:r w:rsidRPr="008E5255">
        <w:rPr>
          <w:rStyle w:val="t1"/>
          <w:rFonts w:ascii="Verdana" w:hAnsi="Verdana"/>
          <w:sz w:val="16"/>
          <w:szCs w:val="20"/>
          <w:lang w:val="en-US"/>
        </w:rPr>
        <w:t>AmountCollis</w:t>
      </w:r>
      <w:proofErr w:type="spellEnd"/>
      <w:r w:rsidRPr="008E5255">
        <w:rPr>
          <w:rStyle w:val="m1"/>
          <w:rFonts w:ascii="Verdana" w:hAnsi="Verdana"/>
          <w:sz w:val="16"/>
          <w:szCs w:val="20"/>
          <w:lang w:val="en-US"/>
        </w:rPr>
        <w:t>&gt;</w:t>
      </w:r>
      <w:r w:rsidRPr="008E5255">
        <w:rPr>
          <w:rStyle w:val="tx1"/>
          <w:rFonts w:ascii="Verdana" w:hAnsi="Verdana"/>
          <w:sz w:val="16"/>
          <w:szCs w:val="20"/>
          <w:lang w:val="en-US"/>
        </w:rPr>
        <w:t>5</w:t>
      </w:r>
      <w:r w:rsidRPr="008E5255">
        <w:rPr>
          <w:rStyle w:val="m1"/>
          <w:rFonts w:ascii="Verdana" w:hAnsi="Verdana"/>
          <w:sz w:val="16"/>
          <w:szCs w:val="20"/>
          <w:lang w:val="en-US"/>
        </w:rPr>
        <w:t>&lt;/</w:t>
      </w:r>
      <w:r w:rsidRPr="008E5255">
        <w:rPr>
          <w:rStyle w:val="t1"/>
          <w:rFonts w:ascii="Verdana" w:hAnsi="Verdana"/>
          <w:sz w:val="16"/>
          <w:szCs w:val="20"/>
          <w:lang w:val="en-US"/>
        </w:rPr>
        <w:t xml:space="preserve"> </w:t>
      </w:r>
      <w:proofErr w:type="spellStart"/>
      <w:r w:rsidRPr="008E5255">
        <w:rPr>
          <w:rStyle w:val="t1"/>
          <w:rFonts w:ascii="Verdana" w:hAnsi="Verdana"/>
          <w:sz w:val="16"/>
          <w:szCs w:val="20"/>
          <w:lang w:val="en-US"/>
        </w:rPr>
        <w:t>AmountCollis</w:t>
      </w:r>
      <w:proofErr w:type="spellEnd"/>
      <w:r w:rsidRPr="008E5255">
        <w:rPr>
          <w:rStyle w:val="m1"/>
          <w:rFonts w:ascii="Verdana" w:hAnsi="Verdana"/>
          <w:sz w:val="16"/>
          <w:szCs w:val="20"/>
          <w:lang w:val="en-US"/>
        </w:rPr>
        <w:t>&gt;</w:t>
      </w:r>
    </w:p>
    <w:p w14:paraId="4D94B12A" w14:textId="77777777" w:rsidR="005975A9" w:rsidRPr="008E5255" w:rsidRDefault="005975A9" w:rsidP="005975A9">
      <w:pPr>
        <w:ind w:left="2604" w:hanging="480"/>
        <w:rPr>
          <w:rFonts w:ascii="Verdana" w:hAnsi="Verdana"/>
          <w:sz w:val="16"/>
          <w:szCs w:val="20"/>
          <w:lang w:val="fr-BE"/>
        </w:rPr>
      </w:pPr>
      <w:r w:rsidRPr="008E5255">
        <w:rPr>
          <w:rStyle w:val="m1"/>
          <w:rFonts w:ascii="Verdana" w:hAnsi="Verdana"/>
          <w:sz w:val="16"/>
          <w:lang w:val="fr-BE"/>
        </w:rPr>
        <w:t>&lt;</w:t>
      </w:r>
      <w:proofErr w:type="spellStart"/>
      <w:r w:rsidRPr="008E5255">
        <w:rPr>
          <w:rStyle w:val="t1"/>
          <w:rFonts w:ascii="Verdana" w:hAnsi="Verdana"/>
          <w:sz w:val="16"/>
          <w:szCs w:val="20"/>
          <w:lang w:val="fr-BE"/>
        </w:rPr>
        <w:t>AssemblyTime</w:t>
      </w:r>
      <w:proofErr w:type="spellEnd"/>
      <w:r w:rsidRPr="008E5255">
        <w:rPr>
          <w:rStyle w:val="t1"/>
          <w:rFonts w:ascii="Verdana" w:hAnsi="Verdana"/>
          <w:sz w:val="16"/>
          <w:szCs w:val="20"/>
          <w:lang w:val="fr-BE"/>
        </w:rPr>
        <w:t xml:space="preserve"> unit</w:t>
      </w:r>
      <w:r w:rsidRPr="008E5255">
        <w:rPr>
          <w:rStyle w:val="m1"/>
          <w:rFonts w:ascii="Verdana" w:hAnsi="Verdana"/>
          <w:sz w:val="16"/>
          <w:lang w:val="fr-BE"/>
        </w:rPr>
        <w:t>="</w:t>
      </w:r>
      <w:r w:rsidRPr="008E5255">
        <w:rPr>
          <w:rFonts w:ascii="Verdana" w:hAnsi="Verdana"/>
          <w:b/>
          <w:bCs/>
          <w:sz w:val="16"/>
          <w:szCs w:val="20"/>
          <w:lang w:val="fr-BE"/>
        </w:rPr>
        <w:t>MIN</w:t>
      </w:r>
      <w:r w:rsidRPr="008E5255">
        <w:rPr>
          <w:rStyle w:val="m1"/>
          <w:rFonts w:ascii="Verdana" w:hAnsi="Verdana"/>
          <w:sz w:val="16"/>
          <w:lang w:val="fr-BE"/>
        </w:rPr>
        <w:t>"&gt;</w:t>
      </w:r>
      <w:r w:rsidRPr="008E5255">
        <w:rPr>
          <w:rStyle w:val="tx1"/>
          <w:rFonts w:ascii="Verdana" w:hAnsi="Verdana"/>
          <w:sz w:val="16"/>
          <w:szCs w:val="20"/>
          <w:lang w:val="fr-BE"/>
        </w:rPr>
        <w:t>2</w:t>
      </w:r>
      <w:r w:rsidRPr="008E5255">
        <w:rPr>
          <w:rStyle w:val="m1"/>
          <w:rFonts w:ascii="Verdana" w:hAnsi="Verdana"/>
          <w:sz w:val="16"/>
          <w:lang w:val="fr-BE"/>
        </w:rPr>
        <w:t>&lt;/</w:t>
      </w:r>
      <w:proofErr w:type="spellStart"/>
      <w:r w:rsidRPr="008E5255">
        <w:rPr>
          <w:rStyle w:val="t1"/>
          <w:rFonts w:ascii="Verdana" w:hAnsi="Verdana"/>
          <w:sz w:val="16"/>
          <w:szCs w:val="20"/>
          <w:lang w:val="fr-BE"/>
        </w:rPr>
        <w:t>AssemblyTime</w:t>
      </w:r>
      <w:proofErr w:type="spellEnd"/>
      <w:r w:rsidRPr="008E5255">
        <w:rPr>
          <w:rStyle w:val="m1"/>
          <w:rFonts w:ascii="Verdana" w:hAnsi="Verdana"/>
          <w:sz w:val="16"/>
          <w:lang w:val="fr-BE"/>
        </w:rPr>
        <w:t>&gt;</w:t>
      </w:r>
    </w:p>
    <w:p w14:paraId="4D94B12B" w14:textId="77777777" w:rsidR="005975A9" w:rsidRPr="008E5255" w:rsidRDefault="005975A9" w:rsidP="005975A9">
      <w:pPr>
        <w:ind w:left="2604" w:hanging="480"/>
        <w:rPr>
          <w:rFonts w:ascii="Verdana" w:hAnsi="Verdana"/>
          <w:sz w:val="16"/>
          <w:szCs w:val="20"/>
          <w:lang w:val="fr-BE"/>
        </w:rPr>
      </w:pPr>
      <w:r w:rsidRPr="008E5255">
        <w:rPr>
          <w:rStyle w:val="m1"/>
          <w:rFonts w:ascii="Verdana" w:hAnsi="Verdana"/>
          <w:sz w:val="16"/>
          <w:lang w:val="fr-BE"/>
        </w:rPr>
        <w:t>&lt;</w:t>
      </w:r>
      <w:r w:rsidRPr="008E5255">
        <w:rPr>
          <w:rStyle w:val="t1"/>
          <w:rFonts w:ascii="Verdana" w:hAnsi="Verdana"/>
          <w:sz w:val="16"/>
          <w:szCs w:val="20"/>
          <w:lang w:val="fr-BE"/>
        </w:rPr>
        <w:t>VIV</w:t>
      </w:r>
      <w:r w:rsidRPr="008E5255">
        <w:rPr>
          <w:rStyle w:val="m1"/>
          <w:rFonts w:ascii="Verdana" w:hAnsi="Verdana"/>
          <w:sz w:val="16"/>
          <w:lang w:val="fr-BE"/>
        </w:rPr>
        <w:t>&gt;</w:t>
      </w:r>
    </w:p>
    <w:p w14:paraId="4D94B12C" w14:textId="77777777" w:rsidR="005975A9" w:rsidRPr="008E5255" w:rsidRDefault="005975A9" w:rsidP="005975A9">
      <w:pPr>
        <w:ind w:left="2604"/>
        <w:rPr>
          <w:rFonts w:ascii="Verdana" w:hAnsi="Verdana"/>
          <w:sz w:val="16"/>
          <w:szCs w:val="20"/>
          <w:lang w:val="fr-BE"/>
        </w:rPr>
      </w:pPr>
      <w:r w:rsidRPr="008E5255">
        <w:rPr>
          <w:rStyle w:val="m1"/>
          <w:rFonts w:ascii="Verdana" w:hAnsi="Verdana"/>
          <w:sz w:val="16"/>
          <w:lang w:val="fr-BE"/>
        </w:rPr>
        <w:t>&lt;</w:t>
      </w:r>
      <w:r w:rsidRPr="008E5255">
        <w:rPr>
          <w:rStyle w:val="t1"/>
          <w:rFonts w:ascii="Verdana" w:hAnsi="Verdana"/>
          <w:sz w:val="16"/>
          <w:szCs w:val="20"/>
          <w:lang w:val="fr-BE"/>
        </w:rPr>
        <w:t>VIV1</w:t>
      </w:r>
      <w:r w:rsidRPr="008E5255">
        <w:rPr>
          <w:rStyle w:val="m1"/>
          <w:rFonts w:ascii="Verdana" w:hAnsi="Verdana"/>
          <w:sz w:val="16"/>
          <w:lang w:val="fr-BE"/>
        </w:rPr>
        <w:t>&gt;</w:t>
      </w:r>
      <w:r w:rsidRPr="008E5255">
        <w:rPr>
          <w:rStyle w:val="tx1"/>
          <w:rFonts w:ascii="Verdana" w:hAnsi="Verdana"/>
          <w:sz w:val="16"/>
          <w:szCs w:val="20"/>
          <w:lang w:val="fr-BE"/>
        </w:rPr>
        <w:t>OVMM_VIV1281</w:t>
      </w:r>
      <w:r w:rsidRPr="008E5255">
        <w:rPr>
          <w:rStyle w:val="m1"/>
          <w:rFonts w:ascii="Verdana" w:hAnsi="Verdana"/>
          <w:sz w:val="16"/>
          <w:lang w:val="fr-BE"/>
        </w:rPr>
        <w:t>&lt;/</w:t>
      </w:r>
      <w:r w:rsidRPr="008E5255">
        <w:rPr>
          <w:rStyle w:val="t1"/>
          <w:rFonts w:ascii="Verdana" w:hAnsi="Verdana"/>
          <w:sz w:val="16"/>
          <w:szCs w:val="20"/>
          <w:lang w:val="fr-BE"/>
        </w:rPr>
        <w:t>VIV1</w:t>
      </w:r>
      <w:r w:rsidRPr="008E5255">
        <w:rPr>
          <w:rStyle w:val="m1"/>
          <w:rFonts w:ascii="Verdana" w:hAnsi="Verdana"/>
          <w:sz w:val="16"/>
          <w:lang w:val="fr-BE"/>
        </w:rPr>
        <w:t>&gt;</w:t>
      </w:r>
    </w:p>
    <w:p w14:paraId="4D94B12D" w14:textId="77777777" w:rsidR="005975A9" w:rsidRPr="008E5255" w:rsidRDefault="005975A9" w:rsidP="005975A9">
      <w:pPr>
        <w:ind w:left="1896" w:firstLine="228"/>
        <w:rPr>
          <w:rFonts w:ascii="Verdana" w:hAnsi="Verdana"/>
          <w:sz w:val="16"/>
          <w:szCs w:val="20"/>
          <w:lang w:val="fr-BE"/>
        </w:rPr>
      </w:pPr>
      <w:r w:rsidRPr="008E5255">
        <w:rPr>
          <w:rStyle w:val="m1"/>
          <w:rFonts w:ascii="Verdana" w:hAnsi="Verdana"/>
          <w:sz w:val="16"/>
          <w:lang w:val="fr-BE"/>
        </w:rPr>
        <w:t>&lt;/</w:t>
      </w:r>
      <w:r w:rsidRPr="008E5255">
        <w:rPr>
          <w:rStyle w:val="t1"/>
          <w:rFonts w:ascii="Verdana" w:hAnsi="Verdana"/>
          <w:sz w:val="16"/>
          <w:szCs w:val="20"/>
          <w:lang w:val="fr-BE"/>
        </w:rPr>
        <w:t>VIV</w:t>
      </w:r>
      <w:r w:rsidRPr="008E5255">
        <w:rPr>
          <w:rStyle w:val="m1"/>
          <w:rFonts w:ascii="Verdana" w:hAnsi="Verdana"/>
          <w:sz w:val="16"/>
          <w:lang w:val="fr-BE"/>
        </w:rPr>
        <w:t>&gt;</w:t>
      </w:r>
    </w:p>
    <w:p w14:paraId="4D94B12E" w14:textId="662710D9" w:rsidR="005975A9" w:rsidRPr="008E5255" w:rsidRDefault="005975A9" w:rsidP="005975A9">
      <w:pPr>
        <w:ind w:left="2604" w:hanging="480"/>
        <w:rPr>
          <w:rStyle w:val="m1"/>
          <w:rFonts w:ascii="Verdana" w:hAnsi="Verdana"/>
          <w:sz w:val="16"/>
          <w:lang w:val="fr-BE"/>
        </w:rPr>
      </w:pPr>
      <w:r w:rsidRPr="008E5255">
        <w:rPr>
          <w:rStyle w:val="m1"/>
          <w:rFonts w:ascii="Verdana" w:hAnsi="Verdana"/>
          <w:sz w:val="16"/>
          <w:lang w:val="fr-BE"/>
        </w:rPr>
        <w:t>&lt;</w:t>
      </w:r>
      <w:proofErr w:type="spellStart"/>
      <w:r w:rsidRPr="008E5255">
        <w:rPr>
          <w:rStyle w:val="t1"/>
          <w:rFonts w:ascii="Verdana" w:hAnsi="Verdana"/>
          <w:sz w:val="16"/>
          <w:szCs w:val="20"/>
          <w:lang w:val="fr-BE"/>
        </w:rPr>
        <w:t>Intrastat</w:t>
      </w:r>
      <w:proofErr w:type="spellEnd"/>
      <w:r w:rsidRPr="008E5255">
        <w:rPr>
          <w:rStyle w:val="m1"/>
          <w:rFonts w:ascii="Verdana" w:hAnsi="Verdana"/>
          <w:sz w:val="16"/>
          <w:lang w:val="fr-BE"/>
        </w:rPr>
        <w:t>&gt;</w:t>
      </w:r>
      <w:r w:rsidRPr="008E5255">
        <w:rPr>
          <w:rStyle w:val="tx1"/>
          <w:rFonts w:ascii="Verdana" w:hAnsi="Verdana"/>
          <w:sz w:val="16"/>
          <w:szCs w:val="20"/>
          <w:lang w:val="fr-BE"/>
        </w:rPr>
        <w:t>12345678</w:t>
      </w:r>
      <w:r w:rsidRPr="008E5255">
        <w:rPr>
          <w:rStyle w:val="m1"/>
          <w:rFonts w:ascii="Verdana" w:hAnsi="Verdana"/>
          <w:sz w:val="16"/>
          <w:lang w:val="fr-BE"/>
        </w:rPr>
        <w:t>&lt;/</w:t>
      </w:r>
      <w:proofErr w:type="spellStart"/>
      <w:r w:rsidRPr="008E5255">
        <w:rPr>
          <w:rStyle w:val="t1"/>
          <w:rFonts w:ascii="Verdana" w:hAnsi="Verdana"/>
          <w:sz w:val="16"/>
          <w:szCs w:val="20"/>
          <w:lang w:val="fr-BE"/>
        </w:rPr>
        <w:t>Intrastat</w:t>
      </w:r>
      <w:proofErr w:type="spellEnd"/>
      <w:r w:rsidRPr="008E5255">
        <w:rPr>
          <w:rStyle w:val="m1"/>
          <w:rFonts w:ascii="Verdana" w:hAnsi="Verdana"/>
          <w:sz w:val="16"/>
          <w:lang w:val="fr-BE"/>
        </w:rPr>
        <w:t>&gt;</w:t>
      </w:r>
    </w:p>
    <w:p w14:paraId="03BE3E1C" w14:textId="34617384" w:rsidR="002D65A1" w:rsidRPr="008E5255" w:rsidRDefault="002D65A1" w:rsidP="005975A9">
      <w:pPr>
        <w:ind w:left="2604" w:hanging="480"/>
        <w:rPr>
          <w:rFonts w:ascii="Verdana" w:hAnsi="Verdana"/>
          <w:sz w:val="16"/>
          <w:szCs w:val="20"/>
          <w:lang w:val="en-US"/>
        </w:rPr>
      </w:pP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proofErr w:type="spellStart"/>
      <w:r w:rsidRPr="008E5255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CountryOrigin</w:t>
      </w:r>
      <w:proofErr w:type="spellEnd"/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 w:rsidRPr="008E5255">
        <w:rPr>
          <w:rFonts w:ascii="Verdana" w:eastAsia="Times New Roman" w:hAnsi="Verdana" w:cs="Times New Roman"/>
          <w:b/>
          <w:sz w:val="16"/>
          <w:szCs w:val="16"/>
          <w:lang w:val="en-US" w:eastAsia="nl-BE"/>
        </w:rPr>
        <w:t>BE</w:t>
      </w: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 w:rsidRPr="008E5255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 xml:space="preserve"> </w:t>
      </w:r>
      <w:proofErr w:type="spellStart"/>
      <w:r w:rsidRPr="008E5255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CountryOrigin</w:t>
      </w:r>
      <w:proofErr w:type="spellEnd"/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12F" w14:textId="77777777" w:rsidR="00271895" w:rsidRPr="008E5255" w:rsidRDefault="00AE24B5" w:rsidP="00CD6F38">
      <w:pPr>
        <w:pStyle w:val="Lijstalinea"/>
        <w:ind w:left="2136"/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</w:pP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 w:rsidRPr="008E5255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Options</w:t>
      </w: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&gt;…&lt;/</w:t>
      </w:r>
      <w:r w:rsidRPr="008E5255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Options</w:t>
      </w: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130" w14:textId="77777777" w:rsidR="00AE24B5" w:rsidRPr="008E5255" w:rsidRDefault="00AE24B5" w:rsidP="00AE24B5">
      <w:pPr>
        <w:pStyle w:val="Lijstalinea"/>
        <w:ind w:firstLine="696"/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</w:pP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ab/>
        <w:t>&lt;</w:t>
      </w:r>
      <w:r w:rsidRPr="008E5255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Configurations</w:t>
      </w: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&gt;…&lt;/</w:t>
      </w:r>
      <w:r w:rsidRPr="008E5255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Configurations</w:t>
      </w: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131" w14:textId="77777777" w:rsidR="0032682F" w:rsidRPr="008E5255" w:rsidRDefault="0032682F" w:rsidP="0032682F">
      <w:pPr>
        <w:pStyle w:val="Lijstalinea"/>
        <w:ind w:left="1428" w:firstLine="696"/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</w:pP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 w:rsidRPr="008E5255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Properties</w:t>
      </w: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&gt;…&lt;/</w:t>
      </w:r>
      <w:r w:rsidRPr="008E5255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Properties</w:t>
      </w: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132" w14:textId="77777777" w:rsidR="00014520" w:rsidRPr="008E5255" w:rsidRDefault="00014520" w:rsidP="00014520">
      <w:pPr>
        <w:pStyle w:val="Lijstalinea"/>
        <w:ind w:firstLine="696"/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</w:pP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ab/>
        <w:t>&lt;</w:t>
      </w:r>
      <w:r w:rsidRPr="008E5255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References</w:t>
      </w: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&gt;…&lt;/</w:t>
      </w:r>
      <w:r w:rsidRPr="008E5255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 xml:space="preserve"> References</w:t>
      </w: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134" w14:textId="48AC4A9C" w:rsidR="00C34811" w:rsidRPr="007446DC" w:rsidRDefault="00AE24B5" w:rsidP="007446DC">
      <w:pPr>
        <w:pStyle w:val="Lijstalinea"/>
        <w:ind w:firstLine="696"/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</w:pP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ab/>
        <w:t>&lt;</w:t>
      </w:r>
      <w:r w:rsidRPr="008E5255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Prices</w:t>
      </w: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&gt;…&lt;/</w:t>
      </w:r>
      <w:r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Prices</w:t>
      </w:r>
      <w:r w:rsidRPr="00AE24B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135" w14:textId="77777777" w:rsidR="00271895" w:rsidRPr="00AE24B5" w:rsidRDefault="00271895" w:rsidP="00271895">
      <w:pPr>
        <w:pStyle w:val="Lijstalinea"/>
        <w:ind w:firstLine="696"/>
        <w:rPr>
          <w:lang w:val="en-US"/>
        </w:rPr>
      </w:pPr>
      <w:r w:rsidRPr="00AE24B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 w:rsidRPr="00AE24B5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Article</w:t>
      </w:r>
      <w:r w:rsidRPr="00AE24B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136" w14:textId="77777777" w:rsidR="00271895" w:rsidRPr="00AE24B5" w:rsidRDefault="00271895" w:rsidP="00AE24B5">
      <w:pPr>
        <w:pStyle w:val="Lijstalinea"/>
        <w:ind w:left="1428"/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</w:pPr>
      <w:r w:rsidRPr="00AE24B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 w:rsidRPr="00AE24B5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Article</w:t>
      </w:r>
      <w:r w:rsidRPr="00AE24B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 w:rsidR="00AE24B5" w:rsidRPr="00AE24B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ab/>
      </w:r>
    </w:p>
    <w:p w14:paraId="4D94B137" w14:textId="77777777" w:rsidR="00271895" w:rsidRPr="00AE24B5" w:rsidRDefault="00AE24B5" w:rsidP="00AE24B5">
      <w:pPr>
        <w:pStyle w:val="Lijstalinea"/>
        <w:ind w:firstLine="696"/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</w:pPr>
      <w:r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ab/>
        <w:t>…</w:t>
      </w:r>
    </w:p>
    <w:p w14:paraId="4D94B138" w14:textId="77777777" w:rsidR="00271895" w:rsidRPr="00AE24B5" w:rsidRDefault="00271895" w:rsidP="00AE24B5">
      <w:pPr>
        <w:pStyle w:val="Lijstalinea"/>
        <w:ind w:firstLine="696"/>
        <w:rPr>
          <w:lang w:val="en-US"/>
        </w:rPr>
      </w:pPr>
      <w:r w:rsidRPr="00AE24B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 w:rsidRPr="00AE24B5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Article</w:t>
      </w:r>
      <w:r w:rsidRPr="00AE24B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139" w14:textId="77777777" w:rsidR="00271895" w:rsidRPr="00EB1B7F" w:rsidRDefault="00271895" w:rsidP="00271895">
      <w:pPr>
        <w:pStyle w:val="Lijstalinea"/>
        <w:rPr>
          <w:lang w:val="en-US"/>
        </w:rPr>
      </w:pPr>
      <w:r w:rsidRPr="00EB1B7F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 w:rsidRPr="00EB1B7F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Articles</w:t>
      </w:r>
      <w:r w:rsidRPr="00EB1B7F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13A" w14:textId="77777777" w:rsidR="00093EC7" w:rsidRPr="00EB1B7F" w:rsidRDefault="00093EC7" w:rsidP="00093EC7">
      <w:pPr>
        <w:pStyle w:val="Lijstalinea"/>
        <w:ind w:left="1080"/>
        <w:rPr>
          <w:lang w:val="en-US"/>
        </w:rPr>
      </w:pPr>
    </w:p>
    <w:p w14:paraId="4D94B13B" w14:textId="77777777" w:rsidR="00AF5319" w:rsidRPr="00EB1B7F" w:rsidRDefault="00AF5319" w:rsidP="00093EC7">
      <w:pPr>
        <w:pStyle w:val="Lijstalinea"/>
        <w:ind w:left="1080"/>
        <w:rPr>
          <w:lang w:val="en-US"/>
        </w:rPr>
      </w:pPr>
    </w:p>
    <w:p w14:paraId="4D94B13C" w14:textId="77777777" w:rsidR="00271895" w:rsidRPr="002E2703" w:rsidRDefault="00AE24B5" w:rsidP="00AE24B5">
      <w:pPr>
        <w:pStyle w:val="Lijstalinea"/>
        <w:numPr>
          <w:ilvl w:val="2"/>
          <w:numId w:val="1"/>
        </w:numPr>
        <w:rPr>
          <w:sz w:val="24"/>
          <w:szCs w:val="24"/>
          <w:lang w:val="en-US"/>
        </w:rPr>
      </w:pPr>
      <w:r w:rsidRPr="002E2703">
        <w:rPr>
          <w:sz w:val="24"/>
          <w:szCs w:val="24"/>
          <w:lang w:val="en-US"/>
        </w:rPr>
        <w:t>Options</w:t>
      </w:r>
      <w:r w:rsidR="000E0C2D" w:rsidRPr="002E2703">
        <w:rPr>
          <w:sz w:val="24"/>
          <w:szCs w:val="24"/>
          <w:lang w:val="en-US"/>
        </w:rPr>
        <w:t xml:space="preserve"> </w:t>
      </w:r>
      <w:r w:rsidR="002E2703" w:rsidRPr="002E2703">
        <w:rPr>
          <w:sz w:val="24"/>
          <w:szCs w:val="24"/>
          <w:lang w:val="en-US"/>
        </w:rPr>
        <w:t>and</w:t>
      </w:r>
      <w:r w:rsidR="000E0C2D" w:rsidRPr="002E2703">
        <w:rPr>
          <w:sz w:val="24"/>
          <w:szCs w:val="24"/>
          <w:lang w:val="en-US"/>
        </w:rPr>
        <w:t xml:space="preserve"> Values </w:t>
      </w:r>
    </w:p>
    <w:p w14:paraId="4D94B13D" w14:textId="77777777" w:rsidR="00AE24B5" w:rsidRPr="002E2703" w:rsidRDefault="00AE24B5" w:rsidP="00AE24B5">
      <w:pPr>
        <w:pStyle w:val="Lijstalinea"/>
        <w:ind w:left="1080"/>
        <w:rPr>
          <w:lang w:val="en-US"/>
        </w:rPr>
      </w:pPr>
    </w:p>
    <w:p w14:paraId="4D94B13E" w14:textId="77777777" w:rsidR="002E2703" w:rsidRPr="00B34C29" w:rsidRDefault="002E2703" w:rsidP="003B2D77">
      <w:pPr>
        <w:pStyle w:val="Lijstalinea"/>
        <w:ind w:left="1080"/>
        <w:jc w:val="both"/>
        <w:rPr>
          <w:rStyle w:val="hps"/>
          <w:lang w:val="en-US"/>
        </w:rPr>
      </w:pPr>
      <w:r w:rsidRPr="00B34C29">
        <w:rPr>
          <w:rStyle w:val="hps"/>
          <w:lang w:val="en-US"/>
        </w:rPr>
        <w:t>These are the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 xml:space="preserve">possible </w:t>
      </w:r>
      <w:r w:rsidRPr="00B34C29">
        <w:rPr>
          <w:rStyle w:val="hps"/>
          <w:b/>
          <w:lang w:val="en-US"/>
        </w:rPr>
        <w:t>options</w:t>
      </w:r>
      <w:r w:rsidRPr="00B34C29">
        <w:rPr>
          <w:rStyle w:val="hps"/>
          <w:lang w:val="en-US"/>
        </w:rPr>
        <w:t xml:space="preserve"> (attributes)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that come with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the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base product</w:t>
      </w:r>
      <w:r w:rsidRPr="00B34C29">
        <w:rPr>
          <w:lang w:val="en-US"/>
        </w:rPr>
        <w:t xml:space="preserve">. </w:t>
      </w:r>
      <w:r w:rsidRPr="00B34C29">
        <w:rPr>
          <w:rStyle w:val="hps"/>
          <w:lang w:val="en-US"/>
        </w:rPr>
        <w:t>This is defined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by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specifying the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GTIN codes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of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the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option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as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created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in</w:t>
      </w:r>
      <w:r w:rsidRPr="00B34C29">
        <w:rPr>
          <w:lang w:val="en-US"/>
        </w:rPr>
        <w:t xml:space="preserve"> </w:t>
      </w:r>
      <w:proofErr w:type="spellStart"/>
      <w:r w:rsidRPr="00B34C29">
        <w:rPr>
          <w:rStyle w:val="hps"/>
          <w:lang w:val="en-US"/>
        </w:rPr>
        <w:t>OptionGTINDefinitions</w:t>
      </w:r>
      <w:proofErr w:type="spellEnd"/>
      <w:r w:rsidRPr="00B34C29">
        <w:rPr>
          <w:lang w:val="en-US"/>
        </w:rPr>
        <w:t xml:space="preserve">. </w:t>
      </w:r>
      <w:r w:rsidRPr="00B34C29">
        <w:rPr>
          <w:rStyle w:val="hps"/>
          <w:lang w:val="en-US"/>
        </w:rPr>
        <w:t>As mentioned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above,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we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refer to the code and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not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the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description.</w:t>
      </w:r>
    </w:p>
    <w:p w14:paraId="4D94B13F" w14:textId="77777777" w:rsidR="004D7216" w:rsidRPr="00B34C29" w:rsidRDefault="004D7216" w:rsidP="003B2D77">
      <w:pPr>
        <w:pStyle w:val="Lijstalinea"/>
        <w:ind w:left="1080"/>
        <w:jc w:val="both"/>
        <w:rPr>
          <w:rStyle w:val="hps"/>
          <w:lang w:val="en-US"/>
        </w:rPr>
      </w:pPr>
    </w:p>
    <w:p w14:paraId="4D94B140" w14:textId="77777777" w:rsidR="004D7216" w:rsidRPr="00B34C29" w:rsidRDefault="002E2703" w:rsidP="003B2D77">
      <w:pPr>
        <w:pStyle w:val="Lijstalinea"/>
        <w:ind w:left="1080"/>
        <w:jc w:val="both"/>
        <w:rPr>
          <w:lang w:val="en-US"/>
        </w:rPr>
      </w:pPr>
      <w:r w:rsidRPr="00B34C29">
        <w:rPr>
          <w:rStyle w:val="hps"/>
          <w:lang w:val="en-US"/>
        </w:rPr>
        <w:lastRenderedPageBreak/>
        <w:t>For each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option</w:t>
      </w:r>
      <w:r w:rsidRPr="00B34C29">
        <w:rPr>
          <w:lang w:val="en-US"/>
        </w:rPr>
        <w:t xml:space="preserve">, the </w:t>
      </w:r>
      <w:r w:rsidRPr="00B34C29">
        <w:rPr>
          <w:rStyle w:val="hps"/>
          <w:lang w:val="en-US"/>
        </w:rPr>
        <w:t xml:space="preserve">possible </w:t>
      </w:r>
      <w:r w:rsidRPr="00B34C29">
        <w:rPr>
          <w:rStyle w:val="hps"/>
          <w:b/>
          <w:lang w:val="en-US"/>
        </w:rPr>
        <w:t>values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are defined</w:t>
      </w:r>
      <w:r w:rsidRPr="00B34C29">
        <w:rPr>
          <w:lang w:val="en-US"/>
        </w:rPr>
        <w:t xml:space="preserve">. </w:t>
      </w:r>
      <w:r w:rsidRPr="00B34C29">
        <w:rPr>
          <w:rStyle w:val="hps"/>
          <w:lang w:val="en-US"/>
        </w:rPr>
        <w:t>Again</w:t>
      </w:r>
      <w:r w:rsidRPr="00B34C29">
        <w:rPr>
          <w:lang w:val="en-US"/>
        </w:rPr>
        <w:t xml:space="preserve">, this is done </w:t>
      </w:r>
      <w:r w:rsidRPr="00B34C29">
        <w:rPr>
          <w:rStyle w:val="hps"/>
          <w:lang w:val="en-US"/>
        </w:rPr>
        <w:t>by means of the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GTIN codes</w:t>
      </w:r>
      <w:r w:rsidRPr="00B34C29">
        <w:rPr>
          <w:lang w:val="en-US"/>
        </w:rPr>
        <w:t xml:space="preserve">. Remember that in the </w:t>
      </w:r>
      <w:proofErr w:type="spellStart"/>
      <w:r w:rsidRPr="00B34C29">
        <w:rPr>
          <w:rStyle w:val="hps"/>
          <w:lang w:val="en-US"/>
        </w:rPr>
        <w:t>OptionGTINDefinitions</w:t>
      </w:r>
      <w:proofErr w:type="spellEnd"/>
      <w:r w:rsidRPr="00B34C29">
        <w:rPr>
          <w:rStyle w:val="hps"/>
          <w:lang w:val="en-US"/>
        </w:rPr>
        <w:t xml:space="preserve"> and </w:t>
      </w:r>
      <w:proofErr w:type="spellStart"/>
      <w:r w:rsidRPr="00B34C29">
        <w:rPr>
          <w:rStyle w:val="hps"/>
          <w:lang w:val="en-US"/>
        </w:rPr>
        <w:t>ValueGTINDefinitions</w:t>
      </w:r>
      <w:proofErr w:type="spellEnd"/>
      <w:r w:rsidRPr="00B34C29">
        <w:rPr>
          <w:rStyle w:val="hps"/>
          <w:lang w:val="en-US"/>
        </w:rPr>
        <w:t xml:space="preserve"> you could </w:t>
      </w:r>
      <w:r w:rsidR="00C848BA" w:rsidRPr="00B34C29">
        <w:rPr>
          <w:rStyle w:val="hps"/>
          <w:lang w:val="en-US"/>
        </w:rPr>
        <w:t>have</w:t>
      </w:r>
      <w:r w:rsidRPr="00B34C29">
        <w:rPr>
          <w:rStyle w:val="hps"/>
          <w:lang w:val="en-US"/>
        </w:rPr>
        <w:t xml:space="preserve"> underlying values</w:t>
      </w:r>
      <w:r w:rsidRPr="00B34C29">
        <w:rPr>
          <w:lang w:val="en-US"/>
        </w:rPr>
        <w:t xml:space="preserve">. </w:t>
      </w:r>
      <w:r w:rsidRPr="00B34C29">
        <w:rPr>
          <w:rStyle w:val="hps"/>
          <w:lang w:val="en-US"/>
        </w:rPr>
        <w:t>Th</w:t>
      </w:r>
      <w:r w:rsidR="004D7216" w:rsidRPr="00B34C29">
        <w:rPr>
          <w:rStyle w:val="hps"/>
          <w:lang w:val="en-US"/>
        </w:rPr>
        <w:t>ese</w:t>
      </w:r>
      <w:r w:rsidRPr="00B34C29">
        <w:rPr>
          <w:lang w:val="en-US"/>
        </w:rPr>
        <w:t xml:space="preserve"> values are automatically inherited, so they don’t have to be repeated </w:t>
      </w:r>
      <w:r w:rsidR="00C848BA" w:rsidRPr="00B34C29">
        <w:rPr>
          <w:lang w:val="en-US"/>
        </w:rPr>
        <w:t>in this</w:t>
      </w:r>
      <w:r w:rsidR="004D7216" w:rsidRPr="00B34C29">
        <w:rPr>
          <w:lang w:val="en-US"/>
        </w:rPr>
        <w:t xml:space="preserve"> product definition</w:t>
      </w:r>
      <w:r w:rsidRPr="00B34C29">
        <w:rPr>
          <w:lang w:val="en-US"/>
        </w:rPr>
        <w:t xml:space="preserve">. </w:t>
      </w:r>
    </w:p>
    <w:p w14:paraId="4D94B141" w14:textId="77777777" w:rsidR="004D7216" w:rsidRPr="00B34C29" w:rsidRDefault="004D7216" w:rsidP="003B2D77">
      <w:pPr>
        <w:pStyle w:val="Lijstalinea"/>
        <w:ind w:left="1080"/>
        <w:jc w:val="both"/>
        <w:rPr>
          <w:lang w:val="en-US"/>
        </w:rPr>
      </w:pPr>
      <w:r w:rsidRPr="00B34C29">
        <w:rPr>
          <w:lang w:val="en-US"/>
        </w:rPr>
        <w:t>Later on (see Configurations) we will see how to define sub values or exclude some of these inherited values.</w:t>
      </w:r>
    </w:p>
    <w:p w14:paraId="4D94B142" w14:textId="77777777" w:rsidR="004D7216" w:rsidRPr="00B34C29" w:rsidRDefault="002E2703" w:rsidP="003B2D77">
      <w:pPr>
        <w:pStyle w:val="Lijstalinea"/>
        <w:ind w:left="1080"/>
        <w:jc w:val="both"/>
        <w:rPr>
          <w:lang w:val="en-US"/>
        </w:rPr>
      </w:pPr>
      <w:r w:rsidRPr="00B34C29">
        <w:rPr>
          <w:rStyle w:val="hps"/>
          <w:lang w:val="en-US"/>
        </w:rPr>
        <w:t>The</w:t>
      </w:r>
      <w:r w:rsidRPr="00B34C29">
        <w:rPr>
          <w:lang w:val="en-US"/>
        </w:rPr>
        <w:t xml:space="preserve"> </w:t>
      </w:r>
      <w:r w:rsidRPr="00B34C29">
        <w:rPr>
          <w:rStyle w:val="hps"/>
          <w:b/>
          <w:lang w:val="en-US"/>
        </w:rPr>
        <w:t>'</w:t>
      </w:r>
      <w:r w:rsidRPr="00B34C29">
        <w:rPr>
          <w:b/>
          <w:lang w:val="en-US"/>
        </w:rPr>
        <w:t>definition'</w:t>
      </w:r>
      <w:r w:rsidRPr="00B34C29">
        <w:rPr>
          <w:lang w:val="en-US"/>
        </w:rPr>
        <w:t xml:space="preserve"> tag </w:t>
      </w:r>
      <w:r w:rsidRPr="00B34C29">
        <w:rPr>
          <w:rStyle w:val="hps"/>
          <w:lang w:val="en-US"/>
        </w:rPr>
        <w:t>is not mandatory,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and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is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for internal use.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This value can be</w:t>
      </w:r>
      <w:r w:rsidRPr="00B34C29">
        <w:rPr>
          <w:lang w:val="en-US"/>
        </w:rPr>
        <w:t xml:space="preserve"> </w:t>
      </w:r>
      <w:r w:rsidR="00C848BA" w:rsidRPr="00B34C29">
        <w:rPr>
          <w:lang w:val="en-US"/>
        </w:rPr>
        <w:t>‘</w:t>
      </w:r>
      <w:r w:rsidRPr="00B34C29">
        <w:rPr>
          <w:rStyle w:val="hps"/>
          <w:lang w:val="en-US"/>
        </w:rPr>
        <w:t>Article</w:t>
      </w:r>
      <w:r w:rsidR="00C848BA" w:rsidRPr="00B34C29">
        <w:rPr>
          <w:rStyle w:val="hps"/>
          <w:lang w:val="en-US"/>
        </w:rPr>
        <w:t>’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or</w:t>
      </w:r>
      <w:r w:rsidRPr="00B34C29">
        <w:rPr>
          <w:lang w:val="en-US"/>
        </w:rPr>
        <w:t xml:space="preserve"> </w:t>
      </w:r>
      <w:r w:rsidR="00C848BA" w:rsidRPr="00B34C29">
        <w:rPr>
          <w:lang w:val="en-US"/>
        </w:rPr>
        <w:t>‘</w:t>
      </w:r>
      <w:r w:rsidRPr="00B34C29">
        <w:rPr>
          <w:rStyle w:val="hps"/>
          <w:lang w:val="en-US"/>
        </w:rPr>
        <w:t>Program</w:t>
      </w:r>
      <w:r w:rsidR="00C848BA" w:rsidRPr="00B34C29">
        <w:rPr>
          <w:rStyle w:val="hps"/>
          <w:lang w:val="en-US"/>
        </w:rPr>
        <w:t>’</w:t>
      </w:r>
      <w:r w:rsidRPr="00B34C29">
        <w:rPr>
          <w:rStyle w:val="hps"/>
          <w:lang w:val="en-US"/>
        </w:rPr>
        <w:t xml:space="preserve"> and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indicates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if the option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(or value)</w:t>
      </w:r>
      <w:r w:rsidRPr="00B34C29">
        <w:rPr>
          <w:lang w:val="en-US"/>
        </w:rPr>
        <w:t xml:space="preserve"> </w:t>
      </w:r>
      <w:r w:rsidR="004D7216" w:rsidRPr="00B34C29">
        <w:rPr>
          <w:lang w:val="en-US"/>
        </w:rPr>
        <w:t xml:space="preserve">was </w:t>
      </w:r>
      <w:r w:rsidRPr="00B34C29">
        <w:rPr>
          <w:rStyle w:val="hps"/>
          <w:lang w:val="en-US"/>
        </w:rPr>
        <w:t>originally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defined on</w:t>
      </w:r>
      <w:r w:rsidRPr="00B34C29">
        <w:rPr>
          <w:lang w:val="en-US"/>
        </w:rPr>
        <w:t xml:space="preserve"> </w:t>
      </w:r>
      <w:r w:rsidR="004D7216" w:rsidRPr="00B34C29">
        <w:rPr>
          <w:rStyle w:val="hps"/>
          <w:lang w:val="en-US"/>
        </w:rPr>
        <w:t>product</w:t>
      </w:r>
      <w:r w:rsidRPr="00B34C29">
        <w:rPr>
          <w:rStyle w:val="hps"/>
          <w:lang w:val="en-US"/>
        </w:rPr>
        <w:t xml:space="preserve"> or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program</w:t>
      </w:r>
      <w:r w:rsidR="004D7216" w:rsidRPr="00B34C29">
        <w:rPr>
          <w:rStyle w:val="hps"/>
          <w:lang w:val="en-US"/>
        </w:rPr>
        <w:t xml:space="preserve"> level</w:t>
      </w:r>
    </w:p>
    <w:p w14:paraId="4D94B143" w14:textId="77777777" w:rsidR="002E2703" w:rsidRPr="00B34C29" w:rsidRDefault="004D7216" w:rsidP="003B2D77">
      <w:pPr>
        <w:pStyle w:val="Lijstalinea"/>
        <w:ind w:left="1080"/>
        <w:jc w:val="both"/>
        <w:rPr>
          <w:lang w:val="en-US"/>
        </w:rPr>
      </w:pPr>
      <w:r w:rsidRPr="00B34C29">
        <w:rPr>
          <w:lang w:val="en-US"/>
        </w:rPr>
        <w:t>Further we have</w:t>
      </w:r>
      <w:r w:rsidR="002E2703" w:rsidRPr="00B34C29">
        <w:rPr>
          <w:rStyle w:val="hps"/>
          <w:lang w:val="en-US"/>
        </w:rPr>
        <w:t xml:space="preserve">, </w:t>
      </w:r>
      <w:r w:rsidRPr="00B34C29">
        <w:rPr>
          <w:rStyle w:val="hps"/>
          <w:lang w:val="en-US"/>
        </w:rPr>
        <w:t>a</w:t>
      </w:r>
      <w:r w:rsidR="002E2703" w:rsidRPr="00B34C29">
        <w:rPr>
          <w:lang w:val="en-US"/>
        </w:rPr>
        <w:t xml:space="preserve"> </w:t>
      </w:r>
      <w:r w:rsidRPr="00B34C29">
        <w:rPr>
          <w:b/>
          <w:lang w:val="en-US"/>
        </w:rPr>
        <w:t>sort order</w:t>
      </w:r>
      <w:r w:rsidR="002E2703" w:rsidRPr="00B34C29">
        <w:rPr>
          <w:rStyle w:val="hps"/>
          <w:lang w:val="en-US"/>
        </w:rPr>
        <w:t xml:space="preserve"> and</w:t>
      </w:r>
      <w:r w:rsidR="002E2703" w:rsidRPr="00B34C29">
        <w:rPr>
          <w:lang w:val="en-US"/>
        </w:rPr>
        <w:t xml:space="preserve"> </w:t>
      </w:r>
      <w:r w:rsidR="002E2703" w:rsidRPr="00B34C29">
        <w:rPr>
          <w:rStyle w:val="hps"/>
          <w:b/>
          <w:lang w:val="en-US"/>
        </w:rPr>
        <w:t>default value</w:t>
      </w:r>
      <w:r w:rsidRPr="00B34C29">
        <w:rPr>
          <w:rStyle w:val="hps"/>
          <w:lang w:val="en-US"/>
        </w:rPr>
        <w:t>.</w:t>
      </w:r>
      <w:r w:rsidR="002E2703" w:rsidRPr="00B34C29">
        <w:rPr>
          <w:rStyle w:val="hps"/>
          <w:lang w:val="en-US"/>
        </w:rPr>
        <w:t xml:space="preserve"> (the same way</w:t>
      </w:r>
      <w:r w:rsidR="002E2703" w:rsidRPr="00B34C29">
        <w:rPr>
          <w:lang w:val="en-US"/>
        </w:rPr>
        <w:t xml:space="preserve"> </w:t>
      </w:r>
      <w:r w:rsidR="002E2703" w:rsidRPr="00B34C29">
        <w:rPr>
          <w:rStyle w:val="hps"/>
          <w:lang w:val="en-US"/>
        </w:rPr>
        <w:t>as</w:t>
      </w:r>
      <w:r w:rsidR="002E2703" w:rsidRPr="00B34C29">
        <w:rPr>
          <w:lang w:val="en-US"/>
        </w:rPr>
        <w:t xml:space="preserve"> </w:t>
      </w:r>
      <w:r w:rsidR="002E2703" w:rsidRPr="00B34C29">
        <w:rPr>
          <w:rStyle w:val="hps"/>
          <w:lang w:val="en-US"/>
        </w:rPr>
        <w:t>we have seen before</w:t>
      </w:r>
      <w:r w:rsidR="002E2703" w:rsidRPr="00B34C29">
        <w:rPr>
          <w:lang w:val="en-US"/>
        </w:rPr>
        <w:t>).</w:t>
      </w:r>
    </w:p>
    <w:p w14:paraId="4D94B144" w14:textId="77777777" w:rsidR="002E2703" w:rsidRPr="002E2703" w:rsidRDefault="002E2703" w:rsidP="003B2D77">
      <w:pPr>
        <w:pStyle w:val="Lijstalinea"/>
        <w:ind w:left="1080"/>
        <w:jc w:val="both"/>
        <w:rPr>
          <w:lang w:val="en-US"/>
        </w:rPr>
      </w:pPr>
    </w:p>
    <w:p w14:paraId="4D94B145" w14:textId="77777777" w:rsidR="001C7525" w:rsidRPr="00B34C29" w:rsidRDefault="002E2703" w:rsidP="001C7525">
      <w:pPr>
        <w:pStyle w:val="Lijstalinea"/>
        <w:ind w:left="1080"/>
        <w:rPr>
          <w:lang w:val="en-US"/>
        </w:rPr>
      </w:pPr>
      <w:r w:rsidRPr="00B34C29">
        <w:rPr>
          <w:lang w:val="en-US"/>
        </w:rPr>
        <w:t>Example</w:t>
      </w:r>
    </w:p>
    <w:p w14:paraId="4D94B146" w14:textId="77777777" w:rsidR="001C7525" w:rsidRPr="00B34C29" w:rsidRDefault="001C7525" w:rsidP="001C7525">
      <w:pPr>
        <w:pStyle w:val="Lijstalinea"/>
        <w:ind w:left="1080"/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</w:pP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Options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147" w14:textId="77777777" w:rsidR="001C7525" w:rsidRPr="00B34C29" w:rsidRDefault="001C7525" w:rsidP="001C7525">
      <w:pPr>
        <w:pStyle w:val="Lijstalinea"/>
        <w:ind w:left="708" w:firstLine="708"/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</w:pP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proofErr w:type="spellStart"/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Option</w:t>
      </w:r>
      <w:r w:rsidR="005D04E2" w:rsidRPr="00B34C29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o</w:t>
      </w:r>
      <w:r w:rsidR="00A16E06" w:rsidRPr="00B34C29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rder</w:t>
      </w:r>
      <w:proofErr w:type="spellEnd"/>
      <w:r w:rsidR="00A16E06" w:rsidRPr="00B34C29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="</w:t>
      </w:r>
      <w:r w:rsidR="00A16E06" w:rsidRPr="00B34C29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010</w:t>
      </w:r>
      <w:r w:rsidR="00A16E06" w:rsidRPr="00B34C29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"</w:t>
      </w:r>
      <w:r w:rsidR="00166CD9" w:rsidRPr="00B34C29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definition</w:t>
      </w:r>
      <w:r w:rsidR="00166CD9" w:rsidRPr="00B34C29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="</w:t>
      </w:r>
      <w:r w:rsidR="00166CD9" w:rsidRPr="00B34C29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Program</w:t>
      </w:r>
      <w:r w:rsidR="00166CD9" w:rsidRPr="00B34C29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"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148" w14:textId="77777777" w:rsidR="001C7525" w:rsidRPr="0002529D" w:rsidRDefault="001C7525" w:rsidP="0002529D">
      <w:pPr>
        <w:ind w:left="708" w:firstLine="708"/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</w:pPr>
      <w:r w:rsidRPr="0002529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 w:rsidRPr="0002529D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GTIN</w:t>
      </w:r>
      <w:r w:rsidRPr="0002529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 w:rsidR="00093EC7" w:rsidRPr="0002529D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5412345000004</w:t>
      </w:r>
      <w:r w:rsidRPr="0002529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 w:rsidRPr="0002529D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GTIN</w:t>
      </w:r>
      <w:r w:rsidRPr="0002529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149" w14:textId="77777777" w:rsidR="001C7525" w:rsidRPr="00566E60" w:rsidRDefault="001C7525" w:rsidP="0002529D">
      <w:pPr>
        <w:spacing w:line="240" w:lineRule="auto"/>
        <w:ind w:left="708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566E60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 w:rsidRPr="00566E60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Values</w:t>
      </w:r>
      <w:r w:rsidRPr="00566E60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14A" w14:textId="77777777" w:rsidR="0002529D" w:rsidRDefault="001C7525" w:rsidP="0002529D">
      <w:pPr>
        <w:spacing w:line="240" w:lineRule="auto"/>
        <w:ind w:left="1416" w:firstLine="708"/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</w:pPr>
      <w:r w:rsidRPr="00AD2B9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proofErr w:type="spellStart"/>
      <w:r w:rsidRPr="00AD2B92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Value</w:t>
      </w:r>
      <w:r w:rsidR="005D04E2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o</w:t>
      </w:r>
      <w:r w:rsidR="00A16E06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rder</w:t>
      </w:r>
      <w:proofErr w:type="spellEnd"/>
      <w:r w:rsidR="00A16E06" w:rsidRPr="004A696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="</w:t>
      </w:r>
      <w:r w:rsidR="00A16E06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010</w:t>
      </w:r>
      <w:r w:rsidR="00A16E06" w:rsidRPr="004A696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"</w:t>
      </w:r>
      <w:r w:rsidR="00166CD9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definition</w:t>
      </w:r>
      <w:r w:rsidR="00166CD9" w:rsidRPr="004A696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="</w:t>
      </w:r>
      <w:r w:rsidR="00166CD9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Article</w:t>
      </w:r>
      <w:r w:rsidR="00166CD9" w:rsidRPr="004A696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"</w:t>
      </w:r>
      <w:r w:rsidRPr="00AD2B9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14B" w14:textId="77777777" w:rsidR="0002529D" w:rsidRDefault="0002529D" w:rsidP="0002529D">
      <w:pPr>
        <w:spacing w:line="240" w:lineRule="auto"/>
        <w:ind w:left="1416" w:firstLine="708"/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</w:pPr>
      <w:r w:rsidRPr="00566E60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 w:rsidRPr="00566E60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GTIN</w:t>
      </w:r>
      <w:r w:rsidRPr="00566E60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 w:rsidR="001C7525" w:rsidRPr="00AD2B92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5412345000005</w:t>
      </w:r>
      <w:r w:rsidRPr="00566E60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 w:rsidRPr="00566E60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GTIN</w:t>
      </w:r>
      <w:r w:rsidRPr="00566E60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14C" w14:textId="77777777" w:rsidR="0002529D" w:rsidRPr="00AD2B92" w:rsidRDefault="0002529D" w:rsidP="0002529D">
      <w:pPr>
        <w:spacing w:line="240" w:lineRule="auto"/>
        <w:ind w:left="1416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AD2B9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 w:rsidRPr="00AD2B92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Values</w:t>
      </w:r>
      <w:r w:rsidRPr="00AD2B9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14D" w14:textId="77777777" w:rsidR="0002529D" w:rsidRPr="00AD2B92" w:rsidRDefault="0002529D" w:rsidP="0062034F">
      <w:pPr>
        <w:spacing w:line="240" w:lineRule="auto"/>
        <w:ind w:left="1416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AD2B9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 w:rsidRPr="00AD2B92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Value</w:t>
      </w:r>
      <w:r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 xml:space="preserve"> order</w:t>
      </w:r>
      <w:r w:rsidRPr="004A696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="</w:t>
      </w:r>
      <w:r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010</w:t>
      </w:r>
      <w:r w:rsidRPr="004A696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"</w:t>
      </w:r>
      <w:r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definition</w:t>
      </w:r>
      <w:r w:rsidRPr="004A696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="</w:t>
      </w:r>
      <w:r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Article</w:t>
      </w:r>
      <w:r w:rsidRPr="004A696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"</w:t>
      </w:r>
      <w:r w:rsidRPr="00AD2B9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 w:rsidRPr="00AD2B92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5412345000008</w:t>
      </w:r>
      <w:r w:rsidRPr="00AD2B9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 w:rsidRPr="00AD2B92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Value</w:t>
      </w:r>
      <w:r w:rsidRPr="00AD2B9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14E" w14:textId="77777777" w:rsidR="0002529D" w:rsidRPr="00AD2B92" w:rsidRDefault="0002529D" w:rsidP="0002529D">
      <w:pPr>
        <w:spacing w:line="240" w:lineRule="auto"/>
        <w:ind w:left="1416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AD2B9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proofErr w:type="spellStart"/>
      <w:r w:rsidRPr="00AD2B92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Value</w:t>
      </w:r>
      <w:r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order</w:t>
      </w:r>
      <w:proofErr w:type="spellEnd"/>
      <w:r w:rsidRPr="004A696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="</w:t>
      </w:r>
      <w:r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020</w:t>
      </w:r>
      <w:r w:rsidRPr="004A696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"</w:t>
      </w:r>
      <w:r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definition</w:t>
      </w:r>
      <w:r w:rsidRPr="004A696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="</w:t>
      </w:r>
      <w:r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Article</w:t>
      </w:r>
      <w:r w:rsidRPr="004A696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"</w:t>
      </w:r>
      <w:r w:rsidRPr="00AD2B9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 w:rsidRPr="00AD2B92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5412345000009</w:t>
      </w:r>
      <w:r w:rsidRPr="00AD2B9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 w:rsidRPr="00AD2B92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Value</w:t>
      </w:r>
      <w:r w:rsidRPr="00AD2B9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14F" w14:textId="77777777" w:rsidR="0002529D" w:rsidRPr="0002529D" w:rsidRDefault="0002529D" w:rsidP="0002529D">
      <w:pPr>
        <w:spacing w:line="240" w:lineRule="auto"/>
        <w:ind w:left="1416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AD2B9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 w:rsidRPr="00AD2B92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Values</w:t>
      </w:r>
      <w:r w:rsidRPr="00AD2B9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150" w14:textId="77777777" w:rsidR="001C7525" w:rsidRPr="0002529D" w:rsidRDefault="001C7525" w:rsidP="0002529D">
      <w:pPr>
        <w:spacing w:line="240" w:lineRule="auto"/>
        <w:ind w:left="1416" w:firstLine="708"/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</w:pPr>
      <w:r w:rsidRPr="00AD2B9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 w:rsidRPr="00AD2B92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Value</w:t>
      </w:r>
      <w:r w:rsidRPr="00AD2B9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151" w14:textId="77777777" w:rsidR="0002529D" w:rsidRDefault="001C7525" w:rsidP="0002529D">
      <w:pPr>
        <w:spacing w:line="240" w:lineRule="auto"/>
        <w:ind w:left="1416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AD2B9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proofErr w:type="spellStart"/>
      <w:r w:rsidRPr="00AD2B92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Value</w:t>
      </w:r>
      <w:r w:rsidR="005D04E2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o</w:t>
      </w:r>
      <w:r w:rsidR="00A16E06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rder</w:t>
      </w:r>
      <w:proofErr w:type="spellEnd"/>
      <w:r w:rsidR="00A16E06" w:rsidRPr="004A696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="</w:t>
      </w:r>
      <w:r w:rsidR="00A16E06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020</w:t>
      </w:r>
      <w:r w:rsidR="00A16E06" w:rsidRPr="004A696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"</w:t>
      </w:r>
      <w:r w:rsidR="00166CD9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definition</w:t>
      </w:r>
      <w:r w:rsidR="00166CD9" w:rsidRPr="004A696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="</w:t>
      </w:r>
      <w:r w:rsidR="00166CD9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Article</w:t>
      </w:r>
      <w:r w:rsidR="00166CD9" w:rsidRPr="004A696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"</w:t>
      </w:r>
      <w:r w:rsidRPr="00AD2B9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 w:rsidRPr="00AD2B92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5</w:t>
      </w:r>
      <w:r w:rsidRPr="001C7525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412345000006</w:t>
      </w:r>
      <w:r w:rsidRPr="001C752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 w:rsidRPr="001C7525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Value</w:t>
      </w:r>
      <w:r w:rsidRPr="001C752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152" w14:textId="77777777" w:rsidR="001C7525" w:rsidRPr="001C7525" w:rsidRDefault="001C7525" w:rsidP="0002529D">
      <w:pPr>
        <w:spacing w:line="240" w:lineRule="auto"/>
        <w:ind w:left="1416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1C752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proofErr w:type="spellStart"/>
      <w:r w:rsidRPr="001C7525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Value</w:t>
      </w:r>
      <w:r w:rsidR="005D04E2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o</w:t>
      </w:r>
      <w:r w:rsidR="00A16E06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rder</w:t>
      </w:r>
      <w:proofErr w:type="spellEnd"/>
      <w:r w:rsidR="00A16E06" w:rsidRPr="004A696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="</w:t>
      </w:r>
      <w:r w:rsidR="00A16E06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030</w:t>
      </w:r>
      <w:r w:rsidR="00A16E06" w:rsidRPr="004A696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"</w:t>
      </w:r>
      <w:r w:rsidR="00166CD9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definition</w:t>
      </w:r>
      <w:r w:rsidR="00166CD9" w:rsidRPr="004A696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="</w:t>
      </w:r>
      <w:r w:rsidR="00166CD9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Program</w:t>
      </w:r>
      <w:r w:rsidR="00166CD9" w:rsidRPr="004A696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"</w:t>
      </w:r>
      <w:r w:rsidRPr="001C752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 w:rsidRPr="001C7525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5412345000007</w:t>
      </w:r>
      <w:r w:rsidRPr="001C752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 w:rsidRPr="001C7525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Value</w:t>
      </w:r>
      <w:r w:rsidRPr="001C752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153" w14:textId="77777777" w:rsidR="001C7525" w:rsidRPr="001C7525" w:rsidRDefault="001C7525" w:rsidP="0002529D">
      <w:pPr>
        <w:spacing w:line="240" w:lineRule="auto"/>
        <w:ind w:left="1416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1C752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 w:rsidRPr="001C7525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Values</w:t>
      </w:r>
      <w:r w:rsidRPr="001C752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154" w14:textId="77777777" w:rsidR="001C7525" w:rsidRPr="00EB1B7F" w:rsidRDefault="001C7525" w:rsidP="001C7525">
      <w:pPr>
        <w:pStyle w:val="Lijstalinea"/>
        <w:ind w:left="1080" w:firstLine="336"/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</w:pPr>
      <w:r w:rsidRPr="00EB1B7F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 w:rsidRPr="00EB1B7F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Option</w:t>
      </w:r>
      <w:r w:rsidRPr="00EB1B7F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155" w14:textId="77777777" w:rsidR="00DA74F8" w:rsidRPr="0002529D" w:rsidRDefault="00DA74F8" w:rsidP="00DA74F8">
      <w:pPr>
        <w:pStyle w:val="Lijstalinea"/>
        <w:ind w:left="708" w:firstLine="708"/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</w:pPr>
      <w:r w:rsidRPr="0002529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proofErr w:type="spellStart"/>
      <w:r w:rsidRPr="0002529D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Option</w:t>
      </w:r>
      <w:r w:rsidR="005D04E2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o</w:t>
      </w:r>
      <w:r w:rsidR="00A16E06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rder</w:t>
      </w:r>
      <w:proofErr w:type="spellEnd"/>
      <w:r w:rsidR="00A16E06" w:rsidRPr="004A696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="</w:t>
      </w:r>
      <w:r w:rsidR="00A16E06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020</w:t>
      </w:r>
      <w:r w:rsidR="00A16E06" w:rsidRPr="004A696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"</w:t>
      </w:r>
      <w:r w:rsidRPr="0002529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156" w14:textId="77777777" w:rsidR="00DA74F8" w:rsidRPr="0002529D" w:rsidRDefault="00DA74F8" w:rsidP="00DA74F8">
      <w:pPr>
        <w:pStyle w:val="Lijstalinea"/>
        <w:ind w:left="708" w:firstLine="708"/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</w:pPr>
      <w:r w:rsidRPr="0002529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…</w:t>
      </w:r>
    </w:p>
    <w:p w14:paraId="4D94B157" w14:textId="77777777" w:rsidR="00DA74F8" w:rsidRPr="0002529D" w:rsidRDefault="00DA74F8" w:rsidP="00DA74F8">
      <w:pPr>
        <w:pStyle w:val="Lijstalinea"/>
        <w:ind w:left="708" w:firstLine="708"/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</w:pPr>
      <w:r w:rsidRPr="0002529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 w:rsidRPr="0002529D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Option</w:t>
      </w:r>
      <w:r w:rsidRPr="0002529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158" w14:textId="77777777" w:rsidR="001C7525" w:rsidRDefault="001C7525" w:rsidP="001C7525">
      <w:pPr>
        <w:pStyle w:val="Lijstalinea"/>
        <w:ind w:left="1080"/>
      </w:pPr>
      <w:r>
        <w:rPr>
          <w:rFonts w:ascii="Verdana" w:eastAsia="Times New Roman" w:hAnsi="Verdana" w:cs="Times New Roman"/>
          <w:color w:val="0000FF"/>
          <w:sz w:val="16"/>
          <w:szCs w:val="16"/>
          <w:lang w:eastAsia="nl-BE"/>
        </w:rPr>
        <w:t>&lt;</w:t>
      </w:r>
      <w:r w:rsidRPr="00AE24B5">
        <w:rPr>
          <w:rFonts w:ascii="Verdana" w:eastAsia="Times New Roman" w:hAnsi="Verdana" w:cs="Times New Roman"/>
          <w:color w:val="0000FF"/>
          <w:sz w:val="16"/>
          <w:szCs w:val="16"/>
          <w:lang w:eastAsia="nl-BE"/>
        </w:rPr>
        <w:t>/</w:t>
      </w:r>
      <w:r w:rsidRPr="00AE24B5">
        <w:rPr>
          <w:rFonts w:ascii="Verdana" w:eastAsia="Times New Roman" w:hAnsi="Verdana" w:cs="Times New Roman"/>
          <w:color w:val="990000"/>
          <w:sz w:val="16"/>
          <w:szCs w:val="16"/>
          <w:lang w:eastAsia="nl-BE"/>
        </w:rPr>
        <w:t>Options</w:t>
      </w:r>
      <w:r w:rsidRPr="00AE24B5">
        <w:rPr>
          <w:rFonts w:ascii="Verdana" w:eastAsia="Times New Roman" w:hAnsi="Verdana" w:cs="Times New Roman"/>
          <w:color w:val="0000FF"/>
          <w:sz w:val="16"/>
          <w:szCs w:val="16"/>
          <w:lang w:eastAsia="nl-BE"/>
        </w:rPr>
        <w:t>&gt;</w:t>
      </w:r>
    </w:p>
    <w:p w14:paraId="4D94B159" w14:textId="77777777" w:rsidR="00AE24B5" w:rsidRDefault="00AE24B5" w:rsidP="00AE24B5">
      <w:pPr>
        <w:pStyle w:val="Lijstalinea"/>
        <w:ind w:left="1080"/>
      </w:pPr>
    </w:p>
    <w:p w14:paraId="4D94B15A" w14:textId="77777777" w:rsidR="00AF5319" w:rsidRDefault="00AF5319" w:rsidP="00AE24B5">
      <w:pPr>
        <w:pStyle w:val="Lijstalinea"/>
        <w:ind w:left="1080"/>
      </w:pPr>
    </w:p>
    <w:p w14:paraId="4D94B15B" w14:textId="77777777" w:rsidR="00AE24B5" w:rsidRPr="00560B23" w:rsidRDefault="00AE24B5" w:rsidP="00AE24B5">
      <w:pPr>
        <w:pStyle w:val="Lijstalinea"/>
        <w:numPr>
          <w:ilvl w:val="2"/>
          <w:numId w:val="1"/>
        </w:numPr>
        <w:rPr>
          <w:sz w:val="24"/>
          <w:szCs w:val="24"/>
        </w:rPr>
      </w:pPr>
      <w:proofErr w:type="spellStart"/>
      <w:r w:rsidRPr="00560B23">
        <w:rPr>
          <w:sz w:val="24"/>
          <w:szCs w:val="24"/>
        </w:rPr>
        <w:t>Configurations</w:t>
      </w:r>
      <w:proofErr w:type="spellEnd"/>
    </w:p>
    <w:p w14:paraId="4D94B15C" w14:textId="77777777" w:rsidR="00DA74F8" w:rsidRDefault="00DA74F8" w:rsidP="00DA74F8">
      <w:pPr>
        <w:pStyle w:val="Lijstalinea"/>
        <w:ind w:left="1080"/>
      </w:pPr>
    </w:p>
    <w:p w14:paraId="4D94B15D" w14:textId="77777777" w:rsidR="00184530" w:rsidRPr="00B34C29" w:rsidRDefault="00184530" w:rsidP="00DA74F8">
      <w:pPr>
        <w:pStyle w:val="Lijstalinea"/>
        <w:ind w:left="1080"/>
        <w:rPr>
          <w:rStyle w:val="hps"/>
          <w:lang w:val="en-US"/>
        </w:rPr>
      </w:pPr>
      <w:r w:rsidRPr="00B34C29">
        <w:rPr>
          <w:rStyle w:val="hps"/>
          <w:lang w:val="en-US"/>
        </w:rPr>
        <w:t>In the configurations we can specify the exceptio</w:t>
      </w:r>
      <w:r w:rsidR="00012AED" w:rsidRPr="00B34C29">
        <w:rPr>
          <w:rStyle w:val="hps"/>
          <w:lang w:val="en-US"/>
        </w:rPr>
        <w:t>n rules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or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extra features in the product attributes (option/values).</w:t>
      </w:r>
      <w:r w:rsidRPr="00B34C29">
        <w:rPr>
          <w:lang w:val="en-US"/>
        </w:rPr>
        <w:t xml:space="preserve"> This will only be used in a more complex catalog. For most of the catalogs this will not be necessary </w:t>
      </w:r>
      <w:r w:rsidR="00C848BA" w:rsidRPr="00B34C29">
        <w:rPr>
          <w:lang w:val="en-US"/>
        </w:rPr>
        <w:t xml:space="preserve">(Then you can skip this topic). </w:t>
      </w:r>
      <w:r w:rsidRPr="00B34C29">
        <w:rPr>
          <w:rStyle w:val="hps"/>
          <w:lang w:val="en-US"/>
        </w:rPr>
        <w:t>Configuration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rules can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also be defined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at program level.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Then</w:t>
      </w:r>
      <w:r w:rsidRPr="00B34C29">
        <w:rPr>
          <w:lang w:val="en-US"/>
        </w:rPr>
        <w:t xml:space="preserve"> </w:t>
      </w:r>
      <w:r w:rsidR="00012AED" w:rsidRPr="00B34C29">
        <w:rPr>
          <w:lang w:val="en-US"/>
        </w:rPr>
        <w:t xml:space="preserve">these rules will be </w:t>
      </w:r>
      <w:r w:rsidRPr="00B34C29">
        <w:rPr>
          <w:rStyle w:val="hps"/>
          <w:lang w:val="en-US"/>
        </w:rPr>
        <w:t>valid for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all</w:t>
      </w:r>
      <w:r w:rsidR="00012AED" w:rsidRPr="00B34C29">
        <w:rPr>
          <w:rStyle w:val="hps"/>
          <w:lang w:val="en-US"/>
        </w:rPr>
        <w:t xml:space="preserve"> products in </w:t>
      </w:r>
      <w:r w:rsidRPr="00B34C29">
        <w:rPr>
          <w:rStyle w:val="hps"/>
          <w:lang w:val="en-US"/>
        </w:rPr>
        <w:t>th</w:t>
      </w:r>
      <w:r w:rsidR="00012AED" w:rsidRPr="00B34C29">
        <w:rPr>
          <w:rStyle w:val="hps"/>
          <w:lang w:val="en-US"/>
        </w:rPr>
        <w:t>e</w:t>
      </w:r>
      <w:r w:rsidRPr="00B34C29">
        <w:rPr>
          <w:rStyle w:val="hps"/>
          <w:lang w:val="en-US"/>
        </w:rPr>
        <w:t xml:space="preserve"> program.</w:t>
      </w:r>
    </w:p>
    <w:p w14:paraId="4D94B15E" w14:textId="77777777" w:rsidR="00E76D63" w:rsidRPr="00B34C29" w:rsidRDefault="00E76D63" w:rsidP="003B2D77">
      <w:pPr>
        <w:pStyle w:val="Lijstalinea"/>
        <w:ind w:left="1080"/>
        <w:jc w:val="both"/>
        <w:rPr>
          <w:lang w:val="en-US"/>
        </w:rPr>
      </w:pPr>
    </w:p>
    <w:p w14:paraId="4D94B15F" w14:textId="77777777" w:rsidR="00012AED" w:rsidRPr="00B34C29" w:rsidRDefault="00012AED" w:rsidP="003B2D77">
      <w:pPr>
        <w:pStyle w:val="Lijstalinea"/>
        <w:ind w:left="1080"/>
        <w:jc w:val="both"/>
        <w:rPr>
          <w:lang w:val="en-US"/>
        </w:rPr>
      </w:pPr>
      <w:r w:rsidRPr="00B34C29">
        <w:rPr>
          <w:rStyle w:val="hps"/>
          <w:lang w:val="en-US"/>
        </w:rPr>
        <w:t>Each configuration rule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has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two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possible actions</w:t>
      </w:r>
      <w:r w:rsidRPr="00B34C29">
        <w:rPr>
          <w:lang w:val="en-US"/>
        </w:rPr>
        <w:t xml:space="preserve">: Add </w:t>
      </w:r>
      <w:r w:rsidRPr="00B34C29">
        <w:rPr>
          <w:rStyle w:val="hps"/>
          <w:lang w:val="en-US"/>
        </w:rPr>
        <w:t xml:space="preserve">or </w:t>
      </w:r>
      <w:r w:rsidR="00C848BA" w:rsidRPr="00B34C29">
        <w:rPr>
          <w:rStyle w:val="hps"/>
          <w:lang w:val="en-US"/>
        </w:rPr>
        <w:t>d</w:t>
      </w:r>
      <w:r w:rsidRPr="00B34C29">
        <w:rPr>
          <w:rStyle w:val="hps"/>
          <w:lang w:val="en-US"/>
        </w:rPr>
        <w:t>elete (</w:t>
      </w:r>
      <w:r w:rsidRPr="00B34C29">
        <w:rPr>
          <w:lang w:val="en-US"/>
        </w:rPr>
        <w:t>Remove).</w:t>
      </w:r>
      <w:r w:rsidRPr="00B34C29">
        <w:rPr>
          <w:lang w:val="en-US"/>
        </w:rPr>
        <w:br/>
      </w:r>
      <w:r w:rsidRPr="00B34C29">
        <w:rPr>
          <w:rStyle w:val="hps"/>
          <w:lang w:val="en-US"/>
        </w:rPr>
        <w:t>You must define the option on which the rule is applicable and the value that has to be added or removed. As to expect, this is</w:t>
      </w:r>
      <w:r w:rsidRPr="00B34C29">
        <w:rPr>
          <w:lang w:val="en-US"/>
        </w:rPr>
        <w:t xml:space="preserve"> done by referring to the </w:t>
      </w:r>
      <w:r w:rsidRPr="00B34C29">
        <w:rPr>
          <w:rStyle w:val="hps"/>
          <w:lang w:val="en-US"/>
        </w:rPr>
        <w:t>GTINs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of the option and</w:t>
      </w:r>
      <w:r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value</w:t>
      </w:r>
      <w:r w:rsidRPr="00B34C29">
        <w:rPr>
          <w:lang w:val="en-US"/>
        </w:rPr>
        <w:t>.</w:t>
      </w:r>
    </w:p>
    <w:p w14:paraId="4D94B160" w14:textId="77777777" w:rsidR="00012AED" w:rsidRPr="00B34C29" w:rsidRDefault="00012AED" w:rsidP="003B2D77">
      <w:pPr>
        <w:pStyle w:val="Lijstalinea"/>
        <w:ind w:left="1080"/>
        <w:jc w:val="both"/>
        <w:rPr>
          <w:lang w:val="en-US"/>
        </w:rPr>
      </w:pPr>
    </w:p>
    <w:p w14:paraId="4D94B161" w14:textId="77777777" w:rsidR="00012AED" w:rsidRPr="00B34C29" w:rsidRDefault="00012AED" w:rsidP="003B2D77">
      <w:pPr>
        <w:pStyle w:val="Lijstalinea"/>
        <w:ind w:left="1080"/>
        <w:jc w:val="both"/>
        <w:rPr>
          <w:lang w:val="en-US"/>
        </w:rPr>
      </w:pPr>
      <w:r w:rsidRPr="00B34C29">
        <w:rPr>
          <w:rStyle w:val="hps"/>
          <w:u w:val="single"/>
          <w:lang w:val="en-US"/>
        </w:rPr>
        <w:t>A first</w:t>
      </w:r>
      <w:r w:rsidRPr="00B34C29">
        <w:rPr>
          <w:u w:val="single"/>
          <w:lang w:val="en-US"/>
        </w:rPr>
        <w:t xml:space="preserve"> </w:t>
      </w:r>
      <w:r w:rsidRPr="00B34C29">
        <w:rPr>
          <w:rStyle w:val="hps"/>
          <w:u w:val="single"/>
          <w:lang w:val="en-US"/>
        </w:rPr>
        <w:t>example</w:t>
      </w:r>
      <w:r w:rsidRPr="00B34C29">
        <w:rPr>
          <w:rStyle w:val="hps"/>
          <w:lang w:val="en-US"/>
        </w:rPr>
        <w:t xml:space="preserve"> of the use of such rule, is for the </w:t>
      </w:r>
      <w:proofErr w:type="spellStart"/>
      <w:r w:rsidRPr="00B34C29">
        <w:rPr>
          <w:rStyle w:val="hps"/>
          <w:lang w:val="en-US"/>
        </w:rPr>
        <w:t>subvalue</w:t>
      </w:r>
      <w:proofErr w:type="spellEnd"/>
      <w:r w:rsidRPr="00B34C29">
        <w:rPr>
          <w:lang w:val="en-US"/>
        </w:rPr>
        <w:t xml:space="preserve">. In the </w:t>
      </w:r>
      <w:proofErr w:type="spellStart"/>
      <w:r w:rsidRPr="00B34C29">
        <w:rPr>
          <w:lang w:val="en-US"/>
        </w:rPr>
        <w:t>ValueGTINDefinition</w:t>
      </w:r>
      <w:proofErr w:type="spellEnd"/>
      <w:r w:rsidRPr="00B34C29">
        <w:rPr>
          <w:lang w:val="en-US"/>
        </w:rPr>
        <w:t xml:space="preserve"> you can define </w:t>
      </w:r>
      <w:proofErr w:type="spellStart"/>
      <w:r w:rsidRPr="00B34C29">
        <w:rPr>
          <w:lang w:val="en-US"/>
        </w:rPr>
        <w:t>subvalues</w:t>
      </w:r>
      <w:proofErr w:type="spellEnd"/>
      <w:r w:rsidRPr="00B34C29">
        <w:rPr>
          <w:lang w:val="en-US"/>
        </w:rPr>
        <w:t xml:space="preserve"> for a particular value. Each product</w:t>
      </w:r>
      <w:r w:rsidR="00C848BA" w:rsidRPr="00B34C29">
        <w:rPr>
          <w:lang w:val="en-US"/>
        </w:rPr>
        <w:t xml:space="preserve"> that</w:t>
      </w:r>
      <w:r w:rsidRPr="00B34C29">
        <w:rPr>
          <w:lang w:val="en-US"/>
        </w:rPr>
        <w:t xml:space="preserve"> </w:t>
      </w:r>
      <w:r w:rsidR="006D4374" w:rsidRPr="00B34C29">
        <w:rPr>
          <w:lang w:val="en-US"/>
        </w:rPr>
        <w:t>uses</w:t>
      </w:r>
      <w:r w:rsidRPr="00B34C29">
        <w:rPr>
          <w:lang w:val="en-US"/>
        </w:rPr>
        <w:t xml:space="preserve"> </w:t>
      </w:r>
      <w:r w:rsidR="006D4374" w:rsidRPr="00B34C29">
        <w:rPr>
          <w:lang w:val="en-US"/>
        </w:rPr>
        <w:t>the</w:t>
      </w:r>
      <w:r w:rsidRPr="00B34C29">
        <w:rPr>
          <w:lang w:val="en-US"/>
        </w:rPr>
        <w:t xml:space="preserve"> value, inherit </w:t>
      </w:r>
      <w:r w:rsidRPr="00B34C29">
        <w:rPr>
          <w:lang w:val="en-US"/>
        </w:rPr>
        <w:lastRenderedPageBreak/>
        <w:t xml:space="preserve">also these </w:t>
      </w:r>
      <w:proofErr w:type="spellStart"/>
      <w:r w:rsidRPr="00B34C29">
        <w:rPr>
          <w:lang w:val="en-US"/>
        </w:rPr>
        <w:t>subvalues</w:t>
      </w:r>
      <w:proofErr w:type="spellEnd"/>
      <w:r w:rsidR="006D4374" w:rsidRPr="00B34C29">
        <w:rPr>
          <w:lang w:val="en-US"/>
        </w:rPr>
        <w:t xml:space="preserve">. But in some circumstances, this </w:t>
      </w:r>
      <w:proofErr w:type="spellStart"/>
      <w:r w:rsidR="006D4374" w:rsidRPr="00B34C29">
        <w:rPr>
          <w:lang w:val="en-US"/>
        </w:rPr>
        <w:t>subvalue</w:t>
      </w:r>
      <w:proofErr w:type="spellEnd"/>
      <w:r w:rsidR="006D4374" w:rsidRPr="00B34C29">
        <w:rPr>
          <w:lang w:val="en-US"/>
        </w:rPr>
        <w:t xml:space="preserve"> may not be a possible choice</w:t>
      </w:r>
      <w:r w:rsidR="00C848BA" w:rsidRPr="00B34C29">
        <w:rPr>
          <w:lang w:val="en-US"/>
        </w:rPr>
        <w:t xml:space="preserve"> for that</w:t>
      </w:r>
      <w:r w:rsidR="006D4374" w:rsidRPr="00B34C29">
        <w:rPr>
          <w:lang w:val="en-US"/>
        </w:rPr>
        <w:t xml:space="preserve"> product. The you can add a removal rule.</w:t>
      </w:r>
    </w:p>
    <w:p w14:paraId="4D94B162" w14:textId="77777777" w:rsidR="004A6962" w:rsidRPr="00012AED" w:rsidRDefault="006D4374" w:rsidP="003B2D77">
      <w:pPr>
        <w:pStyle w:val="Lijstalinea"/>
        <w:ind w:left="1080"/>
        <w:jc w:val="both"/>
        <w:rPr>
          <w:lang w:val="en-US"/>
        </w:rPr>
      </w:pPr>
      <w:r w:rsidRPr="00B34C29">
        <w:rPr>
          <w:rStyle w:val="hps"/>
          <w:lang w:val="en-US"/>
        </w:rPr>
        <w:t>In the tag</w:t>
      </w:r>
      <w:r w:rsidR="00012AED" w:rsidRPr="00B34C29">
        <w:rPr>
          <w:lang w:val="en-US"/>
        </w:rPr>
        <w:t xml:space="preserve"> </w:t>
      </w:r>
      <w:r w:rsidR="00012AED" w:rsidRPr="00B34C29">
        <w:rPr>
          <w:rStyle w:val="hps"/>
          <w:lang w:val="en-US"/>
        </w:rPr>
        <w:t>'</w:t>
      </w:r>
      <w:proofErr w:type="spellStart"/>
      <w:r w:rsidR="00012AED" w:rsidRPr="00B34C29">
        <w:rPr>
          <w:lang w:val="en-US"/>
        </w:rPr>
        <w:t>OptionToConfigure</w:t>
      </w:r>
      <w:proofErr w:type="spellEnd"/>
      <w:r w:rsidR="00012AED" w:rsidRPr="00B34C29">
        <w:rPr>
          <w:lang w:val="en-US"/>
        </w:rPr>
        <w:t>'</w:t>
      </w:r>
      <w:r w:rsidRPr="00B34C29">
        <w:rPr>
          <w:lang w:val="en-US"/>
        </w:rPr>
        <w:t xml:space="preserve"> you define GTINs that contains the (sub)value that has to be removed</w:t>
      </w:r>
      <w:r w:rsidR="00012AED" w:rsidRPr="00B34C29">
        <w:rPr>
          <w:rStyle w:val="hps"/>
          <w:lang w:val="en-US"/>
        </w:rPr>
        <w:t>.</w:t>
      </w:r>
      <w:r w:rsidR="00012AED" w:rsidRPr="00B34C29">
        <w:rPr>
          <w:lang w:val="en-US"/>
        </w:rPr>
        <w:t xml:space="preserve"> </w:t>
      </w:r>
      <w:r w:rsidR="00012AED" w:rsidRPr="00B34C29">
        <w:rPr>
          <w:rStyle w:val="hps"/>
          <w:lang w:val="en-US"/>
        </w:rPr>
        <w:t>If this</w:t>
      </w:r>
      <w:r w:rsidR="00012AED" w:rsidRPr="00B34C29">
        <w:rPr>
          <w:lang w:val="en-US"/>
        </w:rPr>
        <w:t xml:space="preserve"> </w:t>
      </w:r>
      <w:r w:rsidR="00012AED" w:rsidRPr="00B34C29">
        <w:rPr>
          <w:rStyle w:val="hps"/>
          <w:lang w:val="en-US"/>
        </w:rPr>
        <w:t>is a</w:t>
      </w:r>
      <w:r w:rsidR="00012AED" w:rsidRPr="00B34C29">
        <w:rPr>
          <w:lang w:val="en-US"/>
        </w:rPr>
        <w:t xml:space="preserve"> </w:t>
      </w:r>
      <w:proofErr w:type="spellStart"/>
      <w:r w:rsidR="00012AED" w:rsidRPr="00B34C29">
        <w:rPr>
          <w:rStyle w:val="hps"/>
          <w:lang w:val="en-US"/>
        </w:rPr>
        <w:t>subvalue</w:t>
      </w:r>
      <w:proofErr w:type="spellEnd"/>
      <w:r w:rsidR="00012AED" w:rsidRPr="00B34C29">
        <w:rPr>
          <w:lang w:val="en-US"/>
        </w:rPr>
        <w:t xml:space="preserve"> </w:t>
      </w:r>
      <w:r w:rsidR="00012AED" w:rsidRPr="00B34C29">
        <w:rPr>
          <w:rStyle w:val="hps"/>
          <w:lang w:val="en-US"/>
        </w:rPr>
        <w:t>than</w:t>
      </w:r>
      <w:r w:rsidR="00012AED" w:rsidRPr="00B34C29">
        <w:rPr>
          <w:lang w:val="en-US"/>
        </w:rPr>
        <w:t xml:space="preserve"> </w:t>
      </w:r>
      <w:proofErr w:type="spellStart"/>
      <w:r w:rsidR="00012AED" w:rsidRPr="00B34C29">
        <w:rPr>
          <w:rStyle w:val="hps"/>
          <w:lang w:val="en-US"/>
        </w:rPr>
        <w:t>OptionToConfigure</w:t>
      </w:r>
      <w:proofErr w:type="spellEnd"/>
      <w:r w:rsidR="00012AED" w:rsidRPr="00B34C29">
        <w:rPr>
          <w:lang w:val="en-US"/>
        </w:rPr>
        <w:t xml:space="preserve"> </w:t>
      </w:r>
      <w:r w:rsidR="00012AED" w:rsidRPr="00B34C29">
        <w:rPr>
          <w:rStyle w:val="hps"/>
          <w:lang w:val="en-US"/>
        </w:rPr>
        <w:t>is</w:t>
      </w:r>
      <w:r w:rsidR="00012AED" w:rsidRPr="00B34C29">
        <w:rPr>
          <w:lang w:val="en-US"/>
        </w:rPr>
        <w:t xml:space="preserve"> </w:t>
      </w:r>
      <w:r w:rsidR="00012AED" w:rsidRPr="00B34C29">
        <w:rPr>
          <w:rStyle w:val="hps"/>
          <w:lang w:val="en-US"/>
        </w:rPr>
        <w:t>composed of the</w:t>
      </w:r>
      <w:r w:rsidR="00012AED" w:rsidRPr="00B34C29">
        <w:rPr>
          <w:lang w:val="en-US"/>
        </w:rPr>
        <w:t xml:space="preserve"> </w:t>
      </w:r>
      <w:r w:rsidR="00012AED" w:rsidRPr="00B34C29">
        <w:rPr>
          <w:rStyle w:val="hps"/>
          <w:lang w:val="en-US"/>
        </w:rPr>
        <w:t>option</w:t>
      </w:r>
      <w:r w:rsidR="00012AED" w:rsidRPr="00B34C29">
        <w:rPr>
          <w:lang w:val="en-US"/>
        </w:rPr>
        <w:t xml:space="preserve"> </w:t>
      </w:r>
      <w:r w:rsidR="00012AED" w:rsidRPr="00B34C29">
        <w:rPr>
          <w:rStyle w:val="hps"/>
          <w:lang w:val="en-US"/>
        </w:rPr>
        <w:t>followed by</w:t>
      </w:r>
      <w:r w:rsidR="00012AED" w:rsidRPr="00B34C29">
        <w:rPr>
          <w:lang w:val="en-US"/>
        </w:rPr>
        <w:t xml:space="preserve"> </w:t>
      </w:r>
      <w:r w:rsidR="00012AED" w:rsidRPr="00B34C29">
        <w:rPr>
          <w:rStyle w:val="hps"/>
          <w:lang w:val="en-US"/>
        </w:rPr>
        <w:t>value</w:t>
      </w:r>
      <w:r w:rsidRPr="00B34C29">
        <w:rPr>
          <w:rStyle w:val="hps"/>
          <w:lang w:val="en-US"/>
        </w:rPr>
        <w:t xml:space="preserve"> GTIN</w:t>
      </w:r>
      <w:r w:rsidR="00012AED" w:rsidRPr="00B34C29">
        <w:rPr>
          <w:lang w:val="en-US"/>
        </w:rPr>
        <w:t xml:space="preserve">, </w:t>
      </w:r>
      <w:r w:rsidR="00012AED" w:rsidRPr="00B34C29">
        <w:rPr>
          <w:rStyle w:val="hps"/>
          <w:lang w:val="en-US"/>
        </w:rPr>
        <w:t>separated by</w:t>
      </w:r>
      <w:r w:rsidR="00012AED" w:rsidRPr="00B34C29">
        <w:rPr>
          <w:lang w:val="en-US"/>
        </w:rPr>
        <w:t xml:space="preserve"> </w:t>
      </w:r>
      <w:r w:rsidR="00012AED" w:rsidRPr="00B34C29">
        <w:rPr>
          <w:rStyle w:val="hps"/>
          <w:lang w:val="en-US"/>
        </w:rPr>
        <w:t>the</w:t>
      </w:r>
      <w:r w:rsidR="00012AED" w:rsidRPr="00B34C29">
        <w:rPr>
          <w:lang w:val="en-US"/>
        </w:rPr>
        <w:t xml:space="preserve"> </w:t>
      </w:r>
      <w:r w:rsidRPr="00B34C29">
        <w:rPr>
          <w:rStyle w:val="hps"/>
          <w:lang w:val="en-US"/>
        </w:rPr>
        <w:t>pipe sign (|)</w:t>
      </w:r>
      <w:r w:rsidR="00012AED" w:rsidRPr="00B34C29">
        <w:rPr>
          <w:lang w:val="en-US"/>
        </w:rPr>
        <w:t>.</w:t>
      </w:r>
      <w:r w:rsidRPr="00B34C29">
        <w:rPr>
          <w:lang w:val="en-US"/>
        </w:rPr>
        <w:t xml:space="preserve"> </w:t>
      </w:r>
      <w:proofErr w:type="spellStart"/>
      <w:r w:rsidRPr="00B34C29">
        <w:rPr>
          <w:lang w:val="en-US"/>
        </w:rPr>
        <w:t>ValueToConfigure</w:t>
      </w:r>
      <w:proofErr w:type="spellEnd"/>
      <w:r w:rsidRPr="00B34C29">
        <w:rPr>
          <w:lang w:val="en-US"/>
        </w:rPr>
        <w:t xml:space="preserve"> contains the actual value that has to be removed.</w:t>
      </w:r>
    </w:p>
    <w:p w14:paraId="4D94B163" w14:textId="77777777" w:rsidR="00012AED" w:rsidRPr="006D4374" w:rsidRDefault="00012AED" w:rsidP="003B2D77">
      <w:pPr>
        <w:pStyle w:val="Lijstalinea"/>
        <w:ind w:left="1080"/>
        <w:jc w:val="both"/>
        <w:rPr>
          <w:u w:val="single"/>
          <w:lang w:val="en-US"/>
        </w:rPr>
      </w:pPr>
    </w:p>
    <w:p w14:paraId="4D94B164" w14:textId="77777777" w:rsidR="00B31307" w:rsidRPr="006D4374" w:rsidRDefault="006D4374" w:rsidP="004A6962">
      <w:pPr>
        <w:pStyle w:val="Lijstalinea"/>
        <w:ind w:left="1080"/>
        <w:rPr>
          <w:lang w:val="en-US"/>
        </w:rPr>
      </w:pPr>
      <w:r w:rsidRPr="006D4374">
        <w:rPr>
          <w:lang w:val="en-US"/>
        </w:rPr>
        <w:t>Example:</w:t>
      </w:r>
    </w:p>
    <w:p w14:paraId="4D94B165" w14:textId="77777777" w:rsidR="006D4374" w:rsidRPr="006D4374" w:rsidRDefault="006D4374" w:rsidP="003B2D77">
      <w:pPr>
        <w:pStyle w:val="Lijstalinea"/>
        <w:ind w:left="1080"/>
        <w:jc w:val="both"/>
        <w:rPr>
          <w:lang w:val="en-US"/>
        </w:rPr>
      </w:pPr>
      <w:r w:rsidRPr="006D4374">
        <w:rPr>
          <w:lang w:val="en-US"/>
        </w:rPr>
        <w:t>The value ‘Red’ i</w:t>
      </w:r>
      <w:r>
        <w:rPr>
          <w:lang w:val="en-US"/>
        </w:rPr>
        <w:t>s not possible within a leather class for a certain product.</w:t>
      </w:r>
    </w:p>
    <w:p w14:paraId="4D94B166" w14:textId="77777777" w:rsidR="004A6962" w:rsidRDefault="004A6962" w:rsidP="004A6962">
      <w:pPr>
        <w:spacing w:line="240" w:lineRule="auto"/>
        <w:ind w:left="708" w:firstLine="708"/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</w:pPr>
      <w:r w:rsidRPr="004A696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 w:rsidRPr="004A6962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Configuration</w:t>
      </w:r>
      <w:r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s</w:t>
      </w:r>
      <w:r w:rsidRPr="004A696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167" w14:textId="77777777" w:rsidR="004A6962" w:rsidRPr="004A6962" w:rsidRDefault="004A6962" w:rsidP="00B31307">
      <w:pPr>
        <w:spacing w:line="240" w:lineRule="auto"/>
        <w:ind w:left="708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4A696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 w:rsidR="005D04E2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Configuration a</w:t>
      </w:r>
      <w:r w:rsidRPr="004A6962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ction</w:t>
      </w:r>
      <w:r w:rsidRPr="004A696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="</w:t>
      </w:r>
      <w:r w:rsidRPr="004A6962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Remove</w:t>
      </w:r>
      <w:r w:rsidRPr="004A696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"&gt;</w:t>
      </w:r>
    </w:p>
    <w:p w14:paraId="4D94B168" w14:textId="77777777" w:rsidR="004A6962" w:rsidRPr="004A6962" w:rsidRDefault="004A6962" w:rsidP="00B31307">
      <w:pPr>
        <w:spacing w:line="240" w:lineRule="auto"/>
        <w:ind w:left="2124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4A696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proofErr w:type="spellStart"/>
      <w:r w:rsidRPr="004A6962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OptionToConfigure</w:t>
      </w:r>
      <w:proofErr w:type="spellEnd"/>
      <w:r w:rsidRPr="004A696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proofErr w:type="spellStart"/>
      <w:r w:rsidR="006D4374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Tissue</w:t>
      </w:r>
      <w:r w:rsidR="001E290D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|</w:t>
      </w:r>
      <w:r w:rsidR="006D4374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Leather</w:t>
      </w:r>
      <w:proofErr w:type="spellEnd"/>
      <w:r w:rsidR="006D4374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 xml:space="preserve"> cl</w:t>
      </w:r>
      <w:r w:rsidR="001E290D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ass A</w:t>
      </w:r>
      <w:r w:rsidRPr="004A696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proofErr w:type="spellStart"/>
      <w:r w:rsidRPr="004A6962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OptionToConfigure</w:t>
      </w:r>
      <w:proofErr w:type="spellEnd"/>
      <w:r w:rsidRPr="004A696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169" w14:textId="77777777" w:rsidR="004A6962" w:rsidRDefault="004A6962" w:rsidP="00B31307">
      <w:pPr>
        <w:spacing w:line="240" w:lineRule="auto"/>
        <w:ind w:left="1416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4A696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proofErr w:type="spellStart"/>
      <w:r w:rsidRPr="004A6962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ValueToConfigure</w:t>
      </w:r>
      <w:proofErr w:type="spellEnd"/>
      <w:r w:rsidRPr="004A696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 w:rsidR="001E290D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R</w:t>
      </w:r>
      <w:r w:rsidR="006D4374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e</w:t>
      </w:r>
      <w:r w:rsidR="001E290D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d</w:t>
      </w:r>
      <w:r w:rsidRPr="004A696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proofErr w:type="spellStart"/>
      <w:r w:rsidRPr="004A6962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ValueToConfigure</w:t>
      </w:r>
      <w:proofErr w:type="spellEnd"/>
      <w:r w:rsidRPr="004A696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16A" w14:textId="77777777" w:rsidR="004A6962" w:rsidRDefault="004A6962" w:rsidP="00B31307">
      <w:pPr>
        <w:spacing w:line="240" w:lineRule="auto"/>
        <w:ind w:left="708" w:firstLine="708"/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</w:pPr>
      <w:r w:rsidRPr="004A696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Configuration</w:t>
      </w:r>
      <w:r w:rsidRPr="004A696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16B" w14:textId="77777777" w:rsidR="004A6962" w:rsidRPr="004A6962" w:rsidRDefault="004A6962" w:rsidP="004A6962">
      <w:pPr>
        <w:spacing w:line="240" w:lineRule="auto"/>
        <w:ind w:left="708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4A696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Configurations</w:t>
      </w:r>
      <w:r w:rsidRPr="004A696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16C" w14:textId="77777777" w:rsidR="00B31307" w:rsidRDefault="00B31307" w:rsidP="00DA74F8">
      <w:pPr>
        <w:pStyle w:val="Lijstalinea"/>
        <w:ind w:left="1080"/>
        <w:rPr>
          <w:lang w:val="en-US"/>
        </w:rPr>
      </w:pPr>
    </w:p>
    <w:p w14:paraId="4D94B16D" w14:textId="77777777" w:rsidR="00B31307" w:rsidRPr="006D4374" w:rsidRDefault="006D4374" w:rsidP="00DA74F8">
      <w:pPr>
        <w:pStyle w:val="Lijstalinea"/>
        <w:ind w:left="1080"/>
        <w:rPr>
          <w:lang w:val="en-US"/>
        </w:rPr>
      </w:pPr>
      <w:r w:rsidRPr="006D4374">
        <w:rPr>
          <w:lang w:val="en-US"/>
        </w:rPr>
        <w:t>Example:</w:t>
      </w:r>
    </w:p>
    <w:p w14:paraId="4D94B16E" w14:textId="77777777" w:rsidR="006D4374" w:rsidRPr="006D4374" w:rsidRDefault="006D4374" w:rsidP="003B2D77">
      <w:pPr>
        <w:pStyle w:val="Lijstalinea"/>
        <w:ind w:left="1080"/>
        <w:jc w:val="both"/>
        <w:rPr>
          <w:lang w:val="en-US"/>
        </w:rPr>
      </w:pPr>
      <w:r w:rsidRPr="006D4374">
        <w:rPr>
          <w:lang w:val="en-US"/>
        </w:rPr>
        <w:t>For the value ‘b</w:t>
      </w:r>
      <w:r>
        <w:rPr>
          <w:lang w:val="en-US"/>
        </w:rPr>
        <w:t>lue’ you can have extra choices (</w:t>
      </w:r>
      <w:proofErr w:type="spellStart"/>
      <w:r>
        <w:rPr>
          <w:lang w:val="en-US"/>
        </w:rPr>
        <w:t>subvalues</w:t>
      </w:r>
      <w:proofErr w:type="spellEnd"/>
      <w:r>
        <w:rPr>
          <w:lang w:val="en-US"/>
        </w:rPr>
        <w:t xml:space="preserve">) for a particular product. </w:t>
      </w:r>
      <w:r w:rsidRPr="006D4374">
        <w:rPr>
          <w:lang w:val="en-US"/>
        </w:rPr>
        <w:t xml:space="preserve">Via a configuration </w:t>
      </w:r>
      <w:r>
        <w:rPr>
          <w:lang w:val="en-US"/>
        </w:rPr>
        <w:t>add-</w:t>
      </w:r>
      <w:r w:rsidRPr="006D4374">
        <w:rPr>
          <w:lang w:val="en-US"/>
        </w:rPr>
        <w:t>rule you</w:t>
      </w:r>
      <w:r>
        <w:rPr>
          <w:lang w:val="en-US"/>
        </w:rPr>
        <w:t xml:space="preserve"> can define these </w:t>
      </w:r>
      <w:proofErr w:type="spellStart"/>
      <w:r>
        <w:rPr>
          <w:lang w:val="en-US"/>
        </w:rPr>
        <w:t>subvalues</w:t>
      </w:r>
      <w:proofErr w:type="spellEnd"/>
      <w:r>
        <w:rPr>
          <w:lang w:val="en-US"/>
        </w:rPr>
        <w:t xml:space="preserve">. </w:t>
      </w:r>
    </w:p>
    <w:p w14:paraId="4D94B16F" w14:textId="77777777" w:rsidR="00B31307" w:rsidRPr="00093299" w:rsidRDefault="00B31307" w:rsidP="00B31307">
      <w:pPr>
        <w:spacing w:line="240" w:lineRule="auto"/>
        <w:ind w:left="708" w:firstLine="708"/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</w:pPr>
      <w:r w:rsidRPr="00093299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 w:rsidRPr="00093299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Configurations</w:t>
      </w:r>
      <w:r w:rsidRPr="00093299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170" w14:textId="77777777" w:rsidR="00B31307" w:rsidRPr="004A6962" w:rsidRDefault="00B31307" w:rsidP="00B31307">
      <w:pPr>
        <w:spacing w:line="240" w:lineRule="auto"/>
        <w:ind w:left="708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4A696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 w:rsidR="005D04E2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Configuration a</w:t>
      </w:r>
      <w:r w:rsidRPr="004A6962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ction</w:t>
      </w:r>
      <w:r w:rsidRPr="004A696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="</w:t>
      </w:r>
      <w:proofErr w:type="spellStart"/>
      <w:r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Add</w:t>
      </w:r>
      <w:r w:rsidRPr="004A696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"</w:t>
      </w:r>
      <w:r w:rsidR="005D04E2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o</w:t>
      </w:r>
      <w:r w:rsidR="00A16E06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rder</w:t>
      </w:r>
      <w:proofErr w:type="spellEnd"/>
      <w:r w:rsidR="00A16E06" w:rsidRPr="004A696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="</w:t>
      </w:r>
      <w:r w:rsidR="00A16E06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010</w:t>
      </w:r>
      <w:r w:rsidR="00A16E06" w:rsidRPr="004A696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"</w:t>
      </w:r>
      <w:r w:rsidRPr="004A696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171" w14:textId="77777777" w:rsidR="00B31307" w:rsidRPr="006D4374" w:rsidRDefault="00B31307" w:rsidP="00B31307">
      <w:pPr>
        <w:spacing w:line="240" w:lineRule="auto"/>
        <w:ind w:left="2124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6D4374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proofErr w:type="spellStart"/>
      <w:r w:rsidRPr="006D4374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OptionToConfigure</w:t>
      </w:r>
      <w:proofErr w:type="spellEnd"/>
      <w:r w:rsidRPr="006D4374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proofErr w:type="spellStart"/>
      <w:r w:rsidR="006D4374" w:rsidRPr="006D4374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Tissue</w:t>
      </w:r>
      <w:r w:rsidRPr="006D4374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|</w:t>
      </w:r>
      <w:r w:rsidR="006D4374" w:rsidRPr="006D4374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Leather</w:t>
      </w:r>
      <w:proofErr w:type="spellEnd"/>
      <w:r w:rsidR="006D4374" w:rsidRPr="006D4374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 xml:space="preserve"> </w:t>
      </w:r>
      <w:proofErr w:type="spellStart"/>
      <w:r w:rsidRPr="006D4374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A|Bl</w:t>
      </w:r>
      <w:r w:rsidR="006D4374" w:rsidRPr="006D4374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ue</w:t>
      </w:r>
      <w:proofErr w:type="spellEnd"/>
      <w:r w:rsidRPr="006D4374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proofErr w:type="spellStart"/>
      <w:r w:rsidRPr="006D4374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OptionToConfigure</w:t>
      </w:r>
      <w:proofErr w:type="spellEnd"/>
      <w:r w:rsidRPr="006D4374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172" w14:textId="77777777" w:rsidR="00B31307" w:rsidRDefault="00B31307" w:rsidP="00B31307">
      <w:pPr>
        <w:spacing w:line="240" w:lineRule="auto"/>
        <w:ind w:left="1416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4A696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proofErr w:type="spellStart"/>
      <w:r w:rsidRPr="004A6962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ValueToConfigure</w:t>
      </w:r>
      <w:proofErr w:type="spellEnd"/>
      <w:r w:rsidRPr="004A696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 w:rsidR="006D4374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Azure</w:t>
      </w:r>
      <w:r w:rsidRPr="004A696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proofErr w:type="spellStart"/>
      <w:r w:rsidRPr="004A6962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ValueToConfigure</w:t>
      </w:r>
      <w:proofErr w:type="spellEnd"/>
      <w:r w:rsidRPr="004A696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173" w14:textId="77777777" w:rsidR="00B31307" w:rsidRDefault="00B31307" w:rsidP="00B31307">
      <w:pPr>
        <w:spacing w:line="240" w:lineRule="auto"/>
        <w:ind w:left="1416"/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</w:pPr>
      <w:r w:rsidRPr="004A696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Configuration</w:t>
      </w:r>
      <w:r w:rsidRPr="004A696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174" w14:textId="77777777" w:rsidR="00B31307" w:rsidRPr="004A6962" w:rsidRDefault="00B31307" w:rsidP="00B31307">
      <w:pPr>
        <w:spacing w:line="240" w:lineRule="auto"/>
        <w:ind w:left="708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4A696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 w:rsidRPr="004A6962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 xml:space="preserve">Configuration </w:t>
      </w:r>
      <w:r w:rsidR="005D04E2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a</w:t>
      </w:r>
      <w:r w:rsidRPr="004A6962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ction</w:t>
      </w:r>
      <w:r w:rsidRPr="004A696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="</w:t>
      </w:r>
      <w:proofErr w:type="spellStart"/>
      <w:r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Add</w:t>
      </w:r>
      <w:r w:rsidRPr="004A696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"</w:t>
      </w:r>
      <w:r w:rsidR="005D04E2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or</w:t>
      </w:r>
      <w:r w:rsidR="00A16E06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der</w:t>
      </w:r>
      <w:proofErr w:type="spellEnd"/>
      <w:r w:rsidR="00A16E06" w:rsidRPr="004A696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="</w:t>
      </w:r>
      <w:r w:rsidR="00A16E06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020</w:t>
      </w:r>
      <w:r w:rsidR="00A16E06" w:rsidRPr="004A696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"</w:t>
      </w:r>
      <w:r w:rsidRPr="004A696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175" w14:textId="77777777" w:rsidR="00B31307" w:rsidRPr="006D4374" w:rsidRDefault="00B31307" w:rsidP="00B31307">
      <w:pPr>
        <w:spacing w:line="240" w:lineRule="auto"/>
        <w:ind w:left="2124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6D4374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proofErr w:type="spellStart"/>
      <w:r w:rsidRPr="006D4374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OptionToConfigure</w:t>
      </w:r>
      <w:proofErr w:type="spellEnd"/>
      <w:r w:rsidRPr="006D4374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 w:rsidR="006D4374" w:rsidRPr="006D4374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 xml:space="preserve"> </w:t>
      </w:r>
      <w:proofErr w:type="spellStart"/>
      <w:r w:rsidR="006D4374" w:rsidRPr="006D4374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Tissue|Leather</w:t>
      </w:r>
      <w:proofErr w:type="spellEnd"/>
      <w:r w:rsidR="006D4374" w:rsidRPr="006D4374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 xml:space="preserve"> </w:t>
      </w:r>
      <w:proofErr w:type="spellStart"/>
      <w:r w:rsidR="006D4374" w:rsidRPr="006D4374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A|Blue</w:t>
      </w:r>
      <w:proofErr w:type="spellEnd"/>
      <w:r w:rsidR="006D4374" w:rsidRPr="006D4374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 xml:space="preserve"> </w:t>
      </w:r>
      <w:r w:rsidRPr="006D4374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proofErr w:type="spellStart"/>
      <w:r w:rsidRPr="006D4374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OptionToConfigure</w:t>
      </w:r>
      <w:proofErr w:type="spellEnd"/>
      <w:r w:rsidRPr="006D4374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176" w14:textId="77777777" w:rsidR="00B31307" w:rsidRDefault="00B31307" w:rsidP="00B31307">
      <w:pPr>
        <w:spacing w:line="240" w:lineRule="auto"/>
        <w:ind w:left="1416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4A696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proofErr w:type="spellStart"/>
      <w:r w:rsidRPr="004A6962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ValueToConfigure</w:t>
      </w:r>
      <w:proofErr w:type="spellEnd"/>
      <w:r w:rsidRPr="004A696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 w:rsidR="006D4374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Sky</w:t>
      </w:r>
      <w:r w:rsidRPr="004A696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proofErr w:type="spellStart"/>
      <w:r w:rsidRPr="004A6962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ValueToConfigure</w:t>
      </w:r>
      <w:proofErr w:type="spellEnd"/>
      <w:r w:rsidRPr="004A696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177" w14:textId="77777777" w:rsidR="00B31307" w:rsidRDefault="00B31307" w:rsidP="00B31307">
      <w:pPr>
        <w:spacing w:line="240" w:lineRule="auto"/>
        <w:ind w:left="1416"/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</w:pPr>
      <w:r w:rsidRPr="004A696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Configuration</w:t>
      </w:r>
      <w:r w:rsidRPr="004A696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178" w14:textId="77777777" w:rsidR="00B31307" w:rsidRPr="0002529D" w:rsidRDefault="00B31307" w:rsidP="00D13F0E">
      <w:pPr>
        <w:spacing w:line="240" w:lineRule="auto"/>
        <w:ind w:left="708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02529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 w:rsidRPr="0002529D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Configurations</w:t>
      </w:r>
      <w:r w:rsidRPr="0002529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179" w14:textId="77777777" w:rsidR="00B31307" w:rsidRPr="00342617" w:rsidRDefault="006D4374" w:rsidP="00DA74F8">
      <w:pPr>
        <w:pStyle w:val="Lijstalinea"/>
        <w:ind w:left="1080"/>
        <w:rPr>
          <w:i/>
          <w:lang w:val="en-US"/>
        </w:rPr>
      </w:pPr>
      <w:r w:rsidRPr="00342617">
        <w:rPr>
          <w:i/>
          <w:lang w:val="en-US"/>
        </w:rPr>
        <w:t xml:space="preserve">Note: for </w:t>
      </w:r>
      <w:r w:rsidR="004140F2" w:rsidRPr="00342617">
        <w:rPr>
          <w:i/>
          <w:lang w:val="en-US"/>
        </w:rPr>
        <w:t>readability</w:t>
      </w:r>
      <w:r w:rsidRPr="00342617">
        <w:rPr>
          <w:i/>
          <w:lang w:val="en-US"/>
        </w:rPr>
        <w:t xml:space="preserve"> reasons we used descriptions instead of </w:t>
      </w:r>
      <w:r w:rsidR="00342617" w:rsidRPr="00342617">
        <w:rPr>
          <w:i/>
          <w:lang w:val="en-US"/>
        </w:rPr>
        <w:t>GTINs</w:t>
      </w:r>
    </w:p>
    <w:p w14:paraId="4D94B17A" w14:textId="77777777" w:rsidR="00342617" w:rsidRDefault="00342617" w:rsidP="00DA74F8">
      <w:pPr>
        <w:pStyle w:val="Lijstalinea"/>
        <w:ind w:left="1080"/>
        <w:rPr>
          <w:lang w:val="en-US"/>
        </w:rPr>
      </w:pPr>
    </w:p>
    <w:p w14:paraId="4D94B17B" w14:textId="37D70969" w:rsidR="004A6962" w:rsidRPr="004140F2" w:rsidRDefault="00342617" w:rsidP="004140F2">
      <w:pPr>
        <w:pStyle w:val="Lijstalinea"/>
        <w:ind w:left="1080"/>
        <w:rPr>
          <w:lang w:val="en-US"/>
        </w:rPr>
      </w:pPr>
      <w:r w:rsidRPr="004140F2">
        <w:rPr>
          <w:lang w:val="en-US"/>
        </w:rPr>
        <w:t>Second</w:t>
      </w:r>
      <w:r w:rsidR="00A338FE" w:rsidRPr="004140F2">
        <w:rPr>
          <w:lang w:val="en-US"/>
        </w:rPr>
        <w:t xml:space="preserve">ly, </w:t>
      </w:r>
      <w:r w:rsidR="004140F2" w:rsidRPr="004140F2">
        <w:rPr>
          <w:lang w:val="en-US"/>
        </w:rPr>
        <w:t>configuration rules can a</w:t>
      </w:r>
      <w:r w:rsidR="004140F2">
        <w:rPr>
          <w:lang w:val="en-US"/>
        </w:rPr>
        <w:t>lso be used to define dependencies.</w:t>
      </w:r>
      <w:r w:rsidR="00B31307" w:rsidRPr="004140F2">
        <w:rPr>
          <w:lang w:val="en-US"/>
        </w:rPr>
        <w:t xml:space="preserve"> </w:t>
      </w:r>
      <w:r w:rsidR="004140F2" w:rsidRPr="004140F2">
        <w:rPr>
          <w:lang w:val="en-US"/>
        </w:rPr>
        <w:t>A certain value can only be chosen, depen</w:t>
      </w:r>
      <w:r w:rsidR="004140F2">
        <w:rPr>
          <w:lang w:val="en-US"/>
        </w:rPr>
        <w:t>ding</w:t>
      </w:r>
      <w:r w:rsidR="004140F2" w:rsidRPr="004140F2">
        <w:rPr>
          <w:lang w:val="en-US"/>
        </w:rPr>
        <w:t xml:space="preserve"> on other, previous selected values.</w:t>
      </w:r>
      <w:r w:rsidR="00D13F0E" w:rsidRPr="004140F2">
        <w:rPr>
          <w:lang w:val="en-US"/>
        </w:rPr>
        <w:t xml:space="preserve"> </w:t>
      </w:r>
      <w:r w:rsidR="004140F2" w:rsidRPr="004140F2">
        <w:rPr>
          <w:lang w:val="en-US"/>
        </w:rPr>
        <w:t>The first part of the definition is identical as above (</w:t>
      </w:r>
      <w:proofErr w:type="spellStart"/>
      <w:r w:rsidR="00D13F0E" w:rsidRPr="004140F2">
        <w:rPr>
          <w:lang w:val="en-US"/>
        </w:rPr>
        <w:t>OptionToConfigure</w:t>
      </w:r>
      <w:proofErr w:type="spellEnd"/>
      <w:r w:rsidR="00D13F0E" w:rsidRPr="004140F2">
        <w:rPr>
          <w:lang w:val="en-US"/>
        </w:rPr>
        <w:t xml:space="preserve"> </w:t>
      </w:r>
      <w:r w:rsidR="004140F2" w:rsidRPr="004140F2">
        <w:rPr>
          <w:lang w:val="en-US"/>
        </w:rPr>
        <w:t>a</w:t>
      </w:r>
      <w:r w:rsidR="004140F2">
        <w:rPr>
          <w:lang w:val="en-US"/>
        </w:rPr>
        <w:t>nd</w:t>
      </w:r>
      <w:r w:rsidR="00D13F0E" w:rsidRPr="004140F2">
        <w:rPr>
          <w:lang w:val="en-US"/>
        </w:rPr>
        <w:t xml:space="preserve"> </w:t>
      </w:r>
      <w:proofErr w:type="spellStart"/>
      <w:r w:rsidR="00D13F0E" w:rsidRPr="004140F2">
        <w:rPr>
          <w:lang w:val="en-US"/>
        </w:rPr>
        <w:t>ValueToConfigure</w:t>
      </w:r>
      <w:proofErr w:type="spellEnd"/>
      <w:r w:rsidR="00D13F0E" w:rsidRPr="004140F2">
        <w:rPr>
          <w:lang w:val="en-US"/>
        </w:rPr>
        <w:t>),</w:t>
      </w:r>
      <w:r w:rsidR="004140F2">
        <w:rPr>
          <w:lang w:val="en-US"/>
        </w:rPr>
        <w:t xml:space="preserve"> but there is an extra conditional part, defined in the Condition tag.</w:t>
      </w:r>
      <w:r w:rsidR="003A7E85">
        <w:rPr>
          <w:lang w:val="en-US"/>
        </w:rPr>
        <w:t xml:space="preserve"> This is only possible </w:t>
      </w:r>
      <w:r w:rsidR="007E7E8D">
        <w:rPr>
          <w:lang w:val="en-US"/>
        </w:rPr>
        <w:t>with</w:t>
      </w:r>
      <w:r w:rsidR="003A7E85">
        <w:rPr>
          <w:lang w:val="en-US"/>
        </w:rPr>
        <w:t xml:space="preserve"> the action ‘Remove’</w:t>
      </w:r>
      <w:r w:rsidR="00721841">
        <w:rPr>
          <w:lang w:val="en-US"/>
        </w:rPr>
        <w:t>. Means that first you’ll have to ‘add’ a value, and then you can define conditional ‘remove’ rules.</w:t>
      </w:r>
    </w:p>
    <w:p w14:paraId="4D94B17C" w14:textId="77777777" w:rsidR="00D13F0E" w:rsidRPr="004140F2" w:rsidRDefault="00D13F0E" w:rsidP="00DA74F8">
      <w:pPr>
        <w:pStyle w:val="Lijstalinea"/>
        <w:ind w:left="1080"/>
        <w:rPr>
          <w:lang w:val="en-US"/>
        </w:rPr>
      </w:pPr>
    </w:p>
    <w:p w14:paraId="4D94B17D" w14:textId="77777777" w:rsidR="00D13F0E" w:rsidRPr="00C848BA" w:rsidRDefault="004140F2" w:rsidP="00DA74F8">
      <w:pPr>
        <w:pStyle w:val="Lijstalinea"/>
        <w:ind w:left="1080"/>
        <w:rPr>
          <w:lang w:val="en-US"/>
        </w:rPr>
      </w:pPr>
      <w:r w:rsidRPr="00C848BA">
        <w:rPr>
          <w:lang w:val="en-US"/>
        </w:rPr>
        <w:t>Example</w:t>
      </w:r>
      <w:r w:rsidR="00C848BA" w:rsidRPr="00C848BA">
        <w:rPr>
          <w:lang w:val="en-US"/>
        </w:rPr>
        <w:t>:</w:t>
      </w:r>
    </w:p>
    <w:p w14:paraId="4D94B17E" w14:textId="77777777" w:rsidR="004140F2" w:rsidRPr="004140F2" w:rsidRDefault="004140F2" w:rsidP="00DA74F8">
      <w:pPr>
        <w:pStyle w:val="Lijstalinea"/>
        <w:ind w:left="1080"/>
        <w:rPr>
          <w:lang w:val="en-US"/>
        </w:rPr>
      </w:pPr>
      <w:r w:rsidRPr="004140F2">
        <w:rPr>
          <w:lang w:val="en-US"/>
        </w:rPr>
        <w:t xml:space="preserve">Upholstery of </w:t>
      </w:r>
      <w:r>
        <w:rPr>
          <w:lang w:val="en-US"/>
        </w:rPr>
        <w:t xml:space="preserve">the </w:t>
      </w:r>
      <w:r w:rsidRPr="004140F2">
        <w:rPr>
          <w:lang w:val="en-US"/>
        </w:rPr>
        <w:t>cushions is n</w:t>
      </w:r>
      <w:r>
        <w:rPr>
          <w:lang w:val="en-US"/>
        </w:rPr>
        <w:t xml:space="preserve">ot possible in leather class B, if the sofa itself </w:t>
      </w:r>
      <w:r w:rsidR="00C848BA">
        <w:rPr>
          <w:lang w:val="en-US"/>
        </w:rPr>
        <w:t>is in</w:t>
      </w:r>
      <w:r>
        <w:rPr>
          <w:lang w:val="en-US"/>
        </w:rPr>
        <w:t xml:space="preserve"> a leather class A or C upholstery and has a firm seating comfort.</w:t>
      </w:r>
    </w:p>
    <w:p w14:paraId="4D94B17F" w14:textId="77777777" w:rsidR="002821E2" w:rsidRDefault="002821E2" w:rsidP="002821E2">
      <w:pPr>
        <w:spacing w:line="240" w:lineRule="auto"/>
        <w:ind w:left="708" w:firstLine="708"/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</w:pPr>
      <w:r w:rsidRPr="004A696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 w:rsidRPr="004A6962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Configuration</w:t>
      </w:r>
      <w:r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s</w:t>
      </w:r>
      <w:r w:rsidRPr="004A696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180" w14:textId="77777777" w:rsidR="002821E2" w:rsidRPr="004A6962" w:rsidRDefault="002821E2" w:rsidP="002821E2">
      <w:pPr>
        <w:spacing w:line="240" w:lineRule="auto"/>
        <w:ind w:left="708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4A696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 w:rsidRPr="004A6962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Config</w:t>
      </w:r>
      <w:r w:rsidR="005D04E2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uration a</w:t>
      </w:r>
      <w:r w:rsidRPr="004A6962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ction</w:t>
      </w:r>
      <w:r w:rsidRPr="004A696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="</w:t>
      </w:r>
      <w:r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Remove</w:t>
      </w:r>
      <w:r w:rsidRPr="004A696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"&gt;</w:t>
      </w:r>
    </w:p>
    <w:p w14:paraId="4D94B181" w14:textId="77777777" w:rsidR="002821E2" w:rsidRPr="00566E60" w:rsidRDefault="002821E2" w:rsidP="002821E2">
      <w:pPr>
        <w:spacing w:line="240" w:lineRule="auto"/>
        <w:ind w:left="2124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566E60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proofErr w:type="spellStart"/>
      <w:r w:rsidRPr="00566E60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OptionToConfigure</w:t>
      </w:r>
      <w:proofErr w:type="spellEnd"/>
      <w:r w:rsidRPr="00566E60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 w:rsidR="004140F2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Upholstery cushions</w:t>
      </w:r>
      <w:r w:rsidRPr="00566E60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proofErr w:type="spellStart"/>
      <w:r w:rsidRPr="00566E60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OptionToConfigure</w:t>
      </w:r>
      <w:proofErr w:type="spellEnd"/>
      <w:r w:rsidRPr="00566E60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182" w14:textId="77777777" w:rsidR="002821E2" w:rsidRDefault="002821E2" w:rsidP="002821E2">
      <w:pPr>
        <w:spacing w:line="240" w:lineRule="auto"/>
        <w:ind w:left="1416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4A696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proofErr w:type="spellStart"/>
      <w:r w:rsidRPr="004A6962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ValueToConfigure</w:t>
      </w:r>
      <w:proofErr w:type="spellEnd"/>
      <w:r w:rsidRPr="004A696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 w:rsidR="004140F2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leather class</w:t>
      </w:r>
      <w:r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 xml:space="preserve"> B</w:t>
      </w:r>
      <w:r w:rsidRPr="004A696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proofErr w:type="spellStart"/>
      <w:r w:rsidRPr="004A6962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ValueToConfigure</w:t>
      </w:r>
      <w:proofErr w:type="spellEnd"/>
      <w:r w:rsidRPr="004A696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183" w14:textId="77777777" w:rsidR="002821E2" w:rsidRPr="00D13F0E" w:rsidRDefault="002821E2" w:rsidP="002821E2">
      <w:pPr>
        <w:spacing w:line="240" w:lineRule="auto"/>
        <w:ind w:left="1416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D13F0E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 w:rsidR="005D04E2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Conditions t</w:t>
      </w:r>
      <w:r w:rsidRPr="00D13F0E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ype</w:t>
      </w:r>
      <w:r w:rsidRPr="00D13F0E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="</w:t>
      </w:r>
      <w:r w:rsidRPr="00D13F0E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IF CONDITIONS MET</w:t>
      </w:r>
      <w:r w:rsidRPr="00D13F0E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"&gt;</w:t>
      </w:r>
    </w:p>
    <w:p w14:paraId="4D94B184" w14:textId="77777777" w:rsidR="002821E2" w:rsidRPr="00D13F0E" w:rsidRDefault="002821E2" w:rsidP="002821E2">
      <w:pPr>
        <w:spacing w:line="240" w:lineRule="auto"/>
        <w:ind w:left="2124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D13F0E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 w:rsidRPr="00D13F0E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Condition</w:t>
      </w:r>
      <w:r w:rsidRPr="00D13F0E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185" w14:textId="77777777" w:rsidR="002821E2" w:rsidRPr="00D13F0E" w:rsidRDefault="002821E2" w:rsidP="002821E2">
      <w:pPr>
        <w:spacing w:line="240" w:lineRule="auto"/>
        <w:ind w:left="2832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D13F0E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 w:rsidRPr="00D13F0E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Option</w:t>
      </w:r>
      <w:r w:rsidRPr="00D13F0E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 w:rsidR="004140F2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Upholstery</w:t>
      </w:r>
      <w:r w:rsidRPr="00D13F0E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 w:rsidRPr="00D13F0E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Option</w:t>
      </w:r>
      <w:r w:rsidRPr="00D13F0E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186" w14:textId="77777777" w:rsidR="002821E2" w:rsidRPr="00D13F0E" w:rsidRDefault="002821E2" w:rsidP="002821E2">
      <w:pPr>
        <w:spacing w:line="240" w:lineRule="auto"/>
        <w:ind w:left="3540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D13F0E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 w:rsidRPr="00D13F0E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Values</w:t>
      </w:r>
      <w:r w:rsidRPr="00D13F0E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187" w14:textId="77777777" w:rsidR="002821E2" w:rsidRDefault="002821E2" w:rsidP="002821E2">
      <w:pPr>
        <w:spacing w:line="240" w:lineRule="auto"/>
        <w:ind w:left="3540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D13F0E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 w:rsidRPr="00D13F0E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Value</w:t>
      </w:r>
      <w:r w:rsidRPr="00D13F0E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 w:rsidR="004140F2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Leather</w:t>
      </w:r>
      <w:r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 xml:space="preserve"> A</w:t>
      </w:r>
      <w:r w:rsidRPr="00D13F0E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 w:rsidRPr="00D13F0E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Value</w:t>
      </w:r>
      <w:r w:rsidRPr="00D13F0E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188" w14:textId="77777777" w:rsidR="002821E2" w:rsidRDefault="002821E2" w:rsidP="002821E2">
      <w:pPr>
        <w:spacing w:line="240" w:lineRule="auto"/>
        <w:ind w:left="3540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D13F0E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 w:rsidRPr="00D13F0E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Value</w:t>
      </w:r>
      <w:r w:rsidRPr="00D13F0E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 w:rsidR="004140F2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Leather</w:t>
      </w:r>
      <w:r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 xml:space="preserve"> C</w:t>
      </w:r>
      <w:r w:rsidRPr="00D13F0E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 w:rsidRPr="00D13F0E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Value</w:t>
      </w:r>
      <w:r w:rsidRPr="00D13F0E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>
        <w:rPr>
          <w:rFonts w:ascii="Verdana" w:eastAsia="Times New Roman" w:hAnsi="Verdana" w:cs="Times New Roman"/>
          <w:sz w:val="16"/>
          <w:szCs w:val="16"/>
          <w:lang w:val="en-US" w:eastAsia="nl-BE"/>
        </w:rPr>
        <w:tab/>
      </w:r>
      <w:r>
        <w:rPr>
          <w:rFonts w:ascii="Verdana" w:eastAsia="Times New Roman" w:hAnsi="Verdana" w:cs="Times New Roman"/>
          <w:sz w:val="16"/>
          <w:szCs w:val="16"/>
          <w:lang w:val="en-US" w:eastAsia="nl-BE"/>
        </w:rPr>
        <w:tab/>
      </w:r>
    </w:p>
    <w:p w14:paraId="4D94B189" w14:textId="77777777" w:rsidR="001E72E2" w:rsidRPr="0002529D" w:rsidRDefault="001E72E2" w:rsidP="001E72E2">
      <w:pPr>
        <w:spacing w:line="240" w:lineRule="auto"/>
        <w:ind w:left="3540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02529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 w:rsidRPr="0002529D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Value</w:t>
      </w:r>
      <w:r w:rsidRPr="0002529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 w:rsidR="004140F2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Leather</w:t>
      </w:r>
      <w:r w:rsidRPr="0002529D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 xml:space="preserve"> </w:t>
      </w:r>
      <w:proofErr w:type="spellStart"/>
      <w:r w:rsidRPr="0002529D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D|</w:t>
      </w:r>
      <w:r w:rsidR="004140F2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Black</w:t>
      </w:r>
      <w:proofErr w:type="spellEnd"/>
      <w:r w:rsidRPr="0002529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 w:rsidRPr="0002529D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Value</w:t>
      </w:r>
      <w:r w:rsidRPr="0002529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 w:rsidRPr="0002529D">
        <w:rPr>
          <w:rFonts w:ascii="Verdana" w:eastAsia="Times New Roman" w:hAnsi="Verdana" w:cs="Times New Roman"/>
          <w:sz w:val="16"/>
          <w:szCs w:val="16"/>
          <w:lang w:val="en-US" w:eastAsia="nl-BE"/>
        </w:rPr>
        <w:tab/>
      </w:r>
      <w:r w:rsidRPr="0002529D">
        <w:rPr>
          <w:rFonts w:ascii="Verdana" w:eastAsia="Times New Roman" w:hAnsi="Verdana" w:cs="Times New Roman"/>
          <w:sz w:val="16"/>
          <w:szCs w:val="16"/>
          <w:lang w:val="en-US" w:eastAsia="nl-BE"/>
        </w:rPr>
        <w:tab/>
      </w:r>
    </w:p>
    <w:p w14:paraId="4D94B18A" w14:textId="77777777" w:rsidR="001E72E2" w:rsidRPr="0002529D" w:rsidRDefault="001E72E2" w:rsidP="001E72E2">
      <w:pPr>
        <w:spacing w:line="240" w:lineRule="auto"/>
        <w:ind w:left="3540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02529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 w:rsidRPr="0002529D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Value</w:t>
      </w:r>
      <w:r w:rsidRPr="0002529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 w:rsidR="004140F2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 xml:space="preserve">Leather </w:t>
      </w:r>
      <w:proofErr w:type="spellStart"/>
      <w:r w:rsidR="004140F2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D|White</w:t>
      </w:r>
      <w:proofErr w:type="spellEnd"/>
      <w:r w:rsidRPr="0002529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 w:rsidRPr="0002529D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Value</w:t>
      </w:r>
      <w:r w:rsidRPr="0002529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 w:rsidRPr="0002529D">
        <w:rPr>
          <w:rFonts w:ascii="Verdana" w:eastAsia="Times New Roman" w:hAnsi="Verdana" w:cs="Times New Roman"/>
          <w:sz w:val="16"/>
          <w:szCs w:val="16"/>
          <w:lang w:val="en-US" w:eastAsia="nl-BE"/>
        </w:rPr>
        <w:tab/>
      </w:r>
      <w:r w:rsidRPr="0002529D">
        <w:rPr>
          <w:rFonts w:ascii="Verdana" w:eastAsia="Times New Roman" w:hAnsi="Verdana" w:cs="Times New Roman"/>
          <w:sz w:val="16"/>
          <w:szCs w:val="16"/>
          <w:lang w:val="en-US" w:eastAsia="nl-BE"/>
        </w:rPr>
        <w:tab/>
      </w:r>
    </w:p>
    <w:p w14:paraId="4D94B18B" w14:textId="77777777" w:rsidR="002821E2" w:rsidRPr="00D13F0E" w:rsidRDefault="002821E2" w:rsidP="002821E2">
      <w:pPr>
        <w:spacing w:line="240" w:lineRule="auto"/>
        <w:ind w:left="2832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D13F0E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lastRenderedPageBreak/>
        <w:t>&lt;/</w:t>
      </w:r>
      <w:r w:rsidRPr="00D13F0E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Values</w:t>
      </w:r>
      <w:r w:rsidRPr="00D13F0E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18C" w14:textId="77777777" w:rsidR="002821E2" w:rsidRDefault="002821E2" w:rsidP="002821E2">
      <w:pPr>
        <w:spacing w:line="240" w:lineRule="auto"/>
        <w:ind w:left="2124" w:firstLine="708"/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</w:pPr>
      <w:r w:rsidRPr="00D13F0E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 w:rsidRPr="00D13F0E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Condition</w:t>
      </w:r>
      <w:r w:rsidRPr="00D13F0E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18D" w14:textId="77777777" w:rsidR="002821E2" w:rsidRPr="00D13F0E" w:rsidRDefault="002821E2" w:rsidP="002821E2">
      <w:pPr>
        <w:spacing w:line="240" w:lineRule="auto"/>
        <w:ind w:left="2124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D13F0E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 w:rsidRPr="00D13F0E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Condition</w:t>
      </w:r>
      <w:r w:rsidRPr="00D13F0E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18E" w14:textId="77777777" w:rsidR="002821E2" w:rsidRPr="00D13F0E" w:rsidRDefault="002821E2" w:rsidP="002821E2">
      <w:pPr>
        <w:spacing w:line="240" w:lineRule="auto"/>
        <w:ind w:left="2832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D13F0E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 w:rsidRPr="00D13F0E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Option</w:t>
      </w:r>
      <w:r w:rsidRPr="00D13F0E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 w:rsidR="004140F2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Seating comfort</w:t>
      </w:r>
      <w:r w:rsidRPr="00D13F0E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 w:rsidRPr="00D13F0E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Option</w:t>
      </w:r>
      <w:r w:rsidRPr="00D13F0E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18F" w14:textId="77777777" w:rsidR="002821E2" w:rsidRPr="00D13F0E" w:rsidRDefault="002821E2" w:rsidP="002821E2">
      <w:pPr>
        <w:spacing w:line="240" w:lineRule="auto"/>
        <w:ind w:left="3540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D13F0E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 w:rsidRPr="00D13F0E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Values</w:t>
      </w:r>
      <w:r w:rsidRPr="00D13F0E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190" w14:textId="77777777" w:rsidR="002821E2" w:rsidRDefault="002821E2" w:rsidP="002821E2">
      <w:pPr>
        <w:spacing w:line="240" w:lineRule="auto"/>
        <w:ind w:left="3540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D13F0E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 w:rsidRPr="00D13F0E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Value</w:t>
      </w:r>
      <w:r w:rsidRPr="00D13F0E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 w:rsidR="004140F2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Firm</w:t>
      </w:r>
      <w:r w:rsidRPr="00D13F0E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 w:rsidRPr="00D13F0E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Value</w:t>
      </w:r>
      <w:r w:rsidRPr="00D13F0E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191" w14:textId="77777777" w:rsidR="002821E2" w:rsidRPr="00B34C29" w:rsidRDefault="002821E2" w:rsidP="002821E2">
      <w:pPr>
        <w:spacing w:line="240" w:lineRule="auto"/>
        <w:ind w:left="2832" w:firstLine="708"/>
        <w:rPr>
          <w:rFonts w:ascii="Verdana" w:eastAsia="Times New Roman" w:hAnsi="Verdana" w:cs="Times New Roman"/>
          <w:sz w:val="16"/>
          <w:szCs w:val="16"/>
          <w:lang w:val="fr-BE" w:eastAsia="nl-BE"/>
        </w:rPr>
      </w:pP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&lt;/</w:t>
      </w:r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fr-BE" w:eastAsia="nl-BE"/>
        </w:rPr>
        <w:t>Values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&gt;</w:t>
      </w:r>
    </w:p>
    <w:p w14:paraId="4D94B192" w14:textId="77777777" w:rsidR="002821E2" w:rsidRPr="00B34C29" w:rsidRDefault="002821E2" w:rsidP="002821E2">
      <w:pPr>
        <w:spacing w:line="240" w:lineRule="auto"/>
        <w:ind w:left="2124" w:firstLine="708"/>
        <w:rPr>
          <w:rFonts w:ascii="Verdana" w:eastAsia="Times New Roman" w:hAnsi="Verdana" w:cs="Times New Roman"/>
          <w:sz w:val="16"/>
          <w:szCs w:val="16"/>
          <w:lang w:val="fr-BE" w:eastAsia="nl-BE"/>
        </w:rPr>
      </w:pP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&lt;/</w:t>
      </w:r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fr-BE" w:eastAsia="nl-BE"/>
        </w:rPr>
        <w:t>Condition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&gt;</w:t>
      </w:r>
    </w:p>
    <w:p w14:paraId="4D94B193" w14:textId="77777777" w:rsidR="002821E2" w:rsidRPr="00B34C29" w:rsidRDefault="002821E2" w:rsidP="002821E2">
      <w:pPr>
        <w:spacing w:line="240" w:lineRule="auto"/>
        <w:ind w:left="1416" w:firstLine="708"/>
        <w:rPr>
          <w:rFonts w:ascii="Verdana" w:eastAsia="Times New Roman" w:hAnsi="Verdana" w:cs="Times New Roman"/>
          <w:sz w:val="16"/>
          <w:szCs w:val="16"/>
          <w:lang w:val="fr-BE" w:eastAsia="nl-BE"/>
        </w:rPr>
      </w:pP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&lt;/</w:t>
      </w:r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fr-BE" w:eastAsia="nl-BE"/>
        </w:rPr>
        <w:t>Conditions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&gt;</w:t>
      </w:r>
    </w:p>
    <w:p w14:paraId="4D94B194" w14:textId="77777777" w:rsidR="002821E2" w:rsidRPr="00B34C29" w:rsidRDefault="002821E2" w:rsidP="002821E2">
      <w:pPr>
        <w:spacing w:line="240" w:lineRule="auto"/>
        <w:ind w:left="1416"/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</w:pP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&lt;/</w:t>
      </w:r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fr-BE" w:eastAsia="nl-BE"/>
        </w:rPr>
        <w:t>Configuration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&gt;</w:t>
      </w:r>
    </w:p>
    <w:p w14:paraId="4D94B195" w14:textId="77777777" w:rsidR="002821E2" w:rsidRPr="00B34C29" w:rsidRDefault="002821E2" w:rsidP="002821E2">
      <w:pPr>
        <w:spacing w:line="240" w:lineRule="auto"/>
        <w:ind w:left="708" w:firstLine="708"/>
        <w:rPr>
          <w:rFonts w:ascii="Verdana" w:eastAsia="Times New Roman" w:hAnsi="Verdana" w:cs="Times New Roman"/>
          <w:sz w:val="16"/>
          <w:szCs w:val="16"/>
          <w:lang w:val="fr-BE" w:eastAsia="nl-BE"/>
        </w:rPr>
      </w:pP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&lt;/</w:t>
      </w:r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fr-BE" w:eastAsia="nl-BE"/>
        </w:rPr>
        <w:t>Configurations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fr-BE" w:eastAsia="nl-BE"/>
        </w:rPr>
        <w:t>&gt;</w:t>
      </w:r>
    </w:p>
    <w:p w14:paraId="4D94B196" w14:textId="77777777" w:rsidR="004140F2" w:rsidRPr="00342617" w:rsidRDefault="004140F2" w:rsidP="004140F2">
      <w:pPr>
        <w:pStyle w:val="Lijstalinea"/>
        <w:ind w:left="1080"/>
        <w:rPr>
          <w:i/>
          <w:lang w:val="en-US"/>
        </w:rPr>
      </w:pPr>
      <w:r w:rsidRPr="00342617">
        <w:rPr>
          <w:i/>
          <w:lang w:val="en-US"/>
        </w:rPr>
        <w:t>Note: for readability reasons we used descriptions instead of GTINs</w:t>
      </w:r>
    </w:p>
    <w:p w14:paraId="4D94B197" w14:textId="77777777" w:rsidR="002821E2" w:rsidRPr="004140F2" w:rsidRDefault="002821E2" w:rsidP="002821E2">
      <w:pPr>
        <w:pStyle w:val="Lijstalinea"/>
        <w:ind w:left="1080"/>
        <w:rPr>
          <w:lang w:val="en-US"/>
        </w:rPr>
      </w:pPr>
    </w:p>
    <w:p w14:paraId="4D94B198" w14:textId="77777777" w:rsidR="002821E2" w:rsidRDefault="005A64FE" w:rsidP="003B2D77">
      <w:pPr>
        <w:pStyle w:val="Lijstalinea"/>
        <w:ind w:left="1080"/>
        <w:jc w:val="both"/>
      </w:pPr>
      <w:proofErr w:type="spellStart"/>
      <w:r>
        <w:t>Explanation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example</w:t>
      </w:r>
      <w:proofErr w:type="spellEnd"/>
      <w:r w:rsidR="002821E2">
        <w:t>:</w:t>
      </w:r>
    </w:p>
    <w:p w14:paraId="4D94B199" w14:textId="77777777" w:rsidR="002C35BF" w:rsidRPr="002C35BF" w:rsidRDefault="002C35BF" w:rsidP="003B2D77">
      <w:pPr>
        <w:pStyle w:val="Lijstalinea"/>
        <w:numPr>
          <w:ilvl w:val="1"/>
          <w:numId w:val="2"/>
        </w:numPr>
        <w:jc w:val="both"/>
        <w:rPr>
          <w:lang w:val="en-US"/>
        </w:rPr>
      </w:pPr>
      <w:r w:rsidRPr="002C35BF">
        <w:rPr>
          <w:lang w:val="en-US"/>
        </w:rPr>
        <w:t>Attribute action = Remove. This means that th</w:t>
      </w:r>
      <w:r>
        <w:rPr>
          <w:lang w:val="en-US"/>
        </w:rPr>
        <w:t>e value leather class B will be removed if the conditions are fulfilled. (the action ‘Add’ is not possible at this moment)</w:t>
      </w:r>
    </w:p>
    <w:p w14:paraId="4D94B19A" w14:textId="77777777" w:rsidR="002C35BF" w:rsidRDefault="002C35BF" w:rsidP="000C408F">
      <w:pPr>
        <w:pStyle w:val="Lijstalinea"/>
        <w:numPr>
          <w:ilvl w:val="1"/>
          <w:numId w:val="2"/>
        </w:numPr>
        <w:jc w:val="both"/>
        <w:rPr>
          <w:lang w:val="en-US"/>
        </w:rPr>
      </w:pPr>
      <w:r w:rsidRPr="002C35BF">
        <w:rPr>
          <w:lang w:val="en-US"/>
        </w:rPr>
        <w:t xml:space="preserve">The condition type = </w:t>
      </w:r>
      <w:r w:rsidRPr="001B4D64">
        <w:rPr>
          <w:lang w:val="en-US"/>
        </w:rPr>
        <w:t>‘IF CONDITIONS MET’</w:t>
      </w:r>
      <w:r>
        <w:rPr>
          <w:lang w:val="en-US"/>
        </w:rPr>
        <w:t>. The value ‘</w:t>
      </w:r>
      <w:r w:rsidRPr="001B4D64">
        <w:rPr>
          <w:lang w:val="en-US"/>
        </w:rPr>
        <w:t xml:space="preserve">‘IF CONDITIONS </w:t>
      </w:r>
      <w:r>
        <w:rPr>
          <w:lang w:val="en-US"/>
        </w:rPr>
        <w:t xml:space="preserve">NOT </w:t>
      </w:r>
      <w:r w:rsidRPr="001B4D64">
        <w:rPr>
          <w:lang w:val="en-US"/>
        </w:rPr>
        <w:t>MET’</w:t>
      </w:r>
      <w:r>
        <w:rPr>
          <w:lang w:val="en-US"/>
        </w:rPr>
        <w:t xml:space="preserve"> is also possible. Which type to choose, depend on the situation: sometimes the one or the other will be clearer, more comprehensible, or resulting in less rules. All conditions must be valid before the rule will apply.</w:t>
      </w:r>
    </w:p>
    <w:p w14:paraId="4D94B19B" w14:textId="77777777" w:rsidR="002C35BF" w:rsidRPr="002C35BF" w:rsidRDefault="002C35BF" w:rsidP="003B2D77">
      <w:pPr>
        <w:pStyle w:val="Lijstalinea"/>
        <w:numPr>
          <w:ilvl w:val="1"/>
          <w:numId w:val="2"/>
        </w:numPr>
        <w:jc w:val="both"/>
        <w:rPr>
          <w:lang w:val="en-US"/>
        </w:rPr>
      </w:pPr>
      <w:r w:rsidRPr="002C35BF">
        <w:rPr>
          <w:lang w:val="en-US"/>
        </w:rPr>
        <w:t>In the condition values y</w:t>
      </w:r>
      <w:r>
        <w:rPr>
          <w:lang w:val="en-US"/>
        </w:rPr>
        <w:t>ou can use sub values. Then you have to concatenate all the values with the pipe sign (|)</w:t>
      </w:r>
    </w:p>
    <w:p w14:paraId="4D94B19C" w14:textId="77777777" w:rsidR="001B4D64" w:rsidRPr="002C35BF" w:rsidRDefault="002C35BF" w:rsidP="003B2D77">
      <w:pPr>
        <w:pStyle w:val="Lijstalinea"/>
        <w:numPr>
          <w:ilvl w:val="1"/>
          <w:numId w:val="2"/>
        </w:numPr>
        <w:jc w:val="both"/>
        <w:rPr>
          <w:lang w:val="en-US"/>
        </w:rPr>
      </w:pPr>
      <w:r w:rsidRPr="002C35BF">
        <w:rPr>
          <w:lang w:val="en-US"/>
        </w:rPr>
        <w:t>The number of conditions i</w:t>
      </w:r>
      <w:r>
        <w:rPr>
          <w:lang w:val="en-US"/>
        </w:rPr>
        <w:t>s unlimited.</w:t>
      </w:r>
    </w:p>
    <w:p w14:paraId="4D94B19D" w14:textId="77777777" w:rsidR="002C35BF" w:rsidRPr="00B34C29" w:rsidRDefault="002C35BF" w:rsidP="003B2D77">
      <w:pPr>
        <w:pStyle w:val="Lijstalinea"/>
        <w:ind w:left="1440"/>
        <w:jc w:val="both"/>
        <w:rPr>
          <w:lang w:val="en-US"/>
        </w:rPr>
      </w:pPr>
    </w:p>
    <w:p w14:paraId="4D94B19E" w14:textId="77777777" w:rsidR="00927692" w:rsidRDefault="002C35BF" w:rsidP="003B2D77">
      <w:pPr>
        <w:pStyle w:val="Lijstalinea"/>
        <w:ind w:left="1440"/>
        <w:jc w:val="both"/>
        <w:rPr>
          <w:lang w:val="en-US"/>
        </w:rPr>
      </w:pPr>
      <w:r w:rsidRPr="002C35BF">
        <w:rPr>
          <w:lang w:val="en-US"/>
        </w:rPr>
        <w:t>If you want to b</w:t>
      </w:r>
      <w:r>
        <w:rPr>
          <w:lang w:val="en-US"/>
        </w:rPr>
        <w:t xml:space="preserve">e compatible with CSA-PRICAT, then the sort order of the conditions </w:t>
      </w:r>
      <w:r w:rsidR="00927692">
        <w:rPr>
          <w:lang w:val="en-US"/>
        </w:rPr>
        <w:t>and options are</w:t>
      </w:r>
      <w:r>
        <w:rPr>
          <w:lang w:val="en-US"/>
        </w:rPr>
        <w:t xml:space="preserve"> </w:t>
      </w:r>
      <w:r w:rsidR="00927692">
        <w:rPr>
          <w:lang w:val="en-US"/>
        </w:rPr>
        <w:t xml:space="preserve">important. You must always apply a dependency rule on the last option/value in the dependency. </w:t>
      </w:r>
    </w:p>
    <w:p w14:paraId="4D94B19F" w14:textId="77777777" w:rsidR="002C35BF" w:rsidRPr="002C35BF" w:rsidRDefault="00927692" w:rsidP="00927692">
      <w:pPr>
        <w:pStyle w:val="Lijstalinea"/>
        <w:ind w:left="1440"/>
        <w:jc w:val="both"/>
        <w:rPr>
          <w:lang w:val="en-US"/>
        </w:rPr>
      </w:pPr>
      <w:r>
        <w:rPr>
          <w:lang w:val="en-US"/>
        </w:rPr>
        <w:t>For eMeubel this is not obligated.</w:t>
      </w:r>
    </w:p>
    <w:p w14:paraId="4D94B1A0" w14:textId="77777777" w:rsidR="00927692" w:rsidRPr="00B34C29" w:rsidRDefault="00927692" w:rsidP="003B2D77">
      <w:pPr>
        <w:ind w:left="1080"/>
        <w:jc w:val="both"/>
        <w:rPr>
          <w:u w:val="single"/>
          <w:lang w:val="en-US"/>
        </w:rPr>
      </w:pPr>
    </w:p>
    <w:p w14:paraId="4D94B1A1" w14:textId="77777777" w:rsidR="00D24BA4" w:rsidRPr="00B34C29" w:rsidRDefault="00927692" w:rsidP="003B2D77">
      <w:pPr>
        <w:ind w:left="1080"/>
        <w:jc w:val="both"/>
        <w:rPr>
          <w:u w:val="single"/>
          <w:lang w:val="en-US"/>
        </w:rPr>
      </w:pPr>
      <w:r w:rsidRPr="00B34C29">
        <w:rPr>
          <w:u w:val="single"/>
          <w:lang w:val="en-US"/>
        </w:rPr>
        <w:t>Conclusion</w:t>
      </w:r>
    </w:p>
    <w:p w14:paraId="4D94B1A2" w14:textId="77777777" w:rsidR="00C848BA" w:rsidRDefault="00927692" w:rsidP="003B2D77">
      <w:pPr>
        <w:ind w:left="1080"/>
        <w:jc w:val="both"/>
        <w:rPr>
          <w:lang w:val="en-US"/>
        </w:rPr>
      </w:pPr>
      <w:r w:rsidRPr="00927692">
        <w:rPr>
          <w:lang w:val="en-US"/>
        </w:rPr>
        <w:t>The use of configuration rules i</w:t>
      </w:r>
      <w:r>
        <w:rPr>
          <w:lang w:val="en-US"/>
        </w:rPr>
        <w:t xml:space="preserve">s not obligated and can sometimes be avoided. It depends on how you define your product and option/values. The more you split up your product in base product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values, the more change you need configuration rules.</w:t>
      </w:r>
      <w:r w:rsidR="00C848BA">
        <w:rPr>
          <w:lang w:val="en-US"/>
        </w:rPr>
        <w:t xml:space="preserve"> </w:t>
      </w:r>
      <w:r>
        <w:rPr>
          <w:lang w:val="en-US"/>
        </w:rPr>
        <w:t xml:space="preserve">The more options a product has, the more the end users has to click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select.</w:t>
      </w:r>
      <w:r w:rsidR="0096070D">
        <w:rPr>
          <w:lang w:val="en-US"/>
        </w:rPr>
        <w:t xml:space="preserve"> </w:t>
      </w:r>
    </w:p>
    <w:p w14:paraId="4D94B1A3" w14:textId="77777777" w:rsidR="002F0FFD" w:rsidRDefault="0096070D" w:rsidP="00303ECF">
      <w:pPr>
        <w:ind w:left="1080"/>
        <w:jc w:val="both"/>
        <w:rPr>
          <w:lang w:val="en-US"/>
        </w:rPr>
      </w:pPr>
      <w:r>
        <w:rPr>
          <w:lang w:val="en-US"/>
        </w:rPr>
        <w:t>Less options mean</w:t>
      </w:r>
      <w:r w:rsidR="00C848BA">
        <w:rPr>
          <w:lang w:val="en-US"/>
        </w:rPr>
        <w:t>s</w:t>
      </w:r>
      <w:r>
        <w:rPr>
          <w:lang w:val="en-US"/>
        </w:rPr>
        <w:t xml:space="preserve"> sometimes a lot of values to choose from. And this means the end users has to search more, it’s less clear and neat for him/her</w:t>
      </w:r>
      <w:r w:rsidR="00C848BA">
        <w:rPr>
          <w:lang w:val="en-US"/>
        </w:rPr>
        <w:t>.</w:t>
      </w:r>
    </w:p>
    <w:p w14:paraId="4D94B1A4" w14:textId="31D69177" w:rsidR="00303ECF" w:rsidRPr="00C848BA" w:rsidRDefault="00303ECF" w:rsidP="00303ECF">
      <w:pPr>
        <w:ind w:left="1080"/>
        <w:jc w:val="both"/>
        <w:rPr>
          <w:lang w:val="en-US"/>
        </w:rPr>
      </w:pPr>
    </w:p>
    <w:p w14:paraId="0F973F9A" w14:textId="386FA15B" w:rsidR="00A3517F" w:rsidRDefault="00A3517F" w:rsidP="00303ECF">
      <w:pPr>
        <w:ind w:left="1080"/>
        <w:jc w:val="both"/>
        <w:rPr>
          <w:lang w:val="en-US"/>
        </w:rPr>
      </w:pPr>
    </w:p>
    <w:p w14:paraId="2D8DF28E" w14:textId="77777777" w:rsidR="00A3517F" w:rsidRPr="00C848BA" w:rsidRDefault="00A3517F" w:rsidP="00303ECF">
      <w:pPr>
        <w:ind w:left="1080"/>
        <w:jc w:val="both"/>
        <w:rPr>
          <w:lang w:val="en-US"/>
        </w:rPr>
      </w:pPr>
    </w:p>
    <w:p w14:paraId="4D94B1A5" w14:textId="77777777" w:rsidR="00014520" w:rsidRPr="008E5255" w:rsidRDefault="00C07546" w:rsidP="00AE24B5">
      <w:pPr>
        <w:pStyle w:val="Lijstalinea"/>
        <w:numPr>
          <w:ilvl w:val="2"/>
          <w:numId w:val="1"/>
        </w:numPr>
        <w:rPr>
          <w:sz w:val="24"/>
          <w:szCs w:val="24"/>
        </w:rPr>
      </w:pPr>
      <w:proofErr w:type="spellStart"/>
      <w:r w:rsidRPr="008E5255">
        <w:rPr>
          <w:sz w:val="24"/>
          <w:szCs w:val="24"/>
        </w:rPr>
        <w:t>Properties</w:t>
      </w:r>
      <w:proofErr w:type="spellEnd"/>
    </w:p>
    <w:p w14:paraId="4D94B1A6" w14:textId="77777777" w:rsidR="004A5860" w:rsidRPr="008E5255" w:rsidRDefault="004A5860" w:rsidP="004A5860">
      <w:pPr>
        <w:rPr>
          <w:sz w:val="24"/>
          <w:szCs w:val="24"/>
        </w:rPr>
      </w:pPr>
    </w:p>
    <w:p w14:paraId="72D3976B" w14:textId="77777777" w:rsidR="002E2E9A" w:rsidRDefault="004A5860" w:rsidP="00A3517F">
      <w:pPr>
        <w:ind w:left="1080"/>
        <w:jc w:val="both"/>
        <w:rPr>
          <w:b/>
          <w:szCs w:val="24"/>
          <w:lang w:val="en-US"/>
        </w:rPr>
      </w:pPr>
      <w:r w:rsidRPr="008E5255">
        <w:rPr>
          <w:szCs w:val="24"/>
          <w:lang w:val="en-US"/>
        </w:rPr>
        <w:t>For each value</w:t>
      </w:r>
      <w:r w:rsidR="002F0FFD" w:rsidRPr="008E5255">
        <w:rPr>
          <w:szCs w:val="24"/>
          <w:lang w:val="en-US"/>
        </w:rPr>
        <w:t xml:space="preserve"> of an item</w:t>
      </w:r>
      <w:r w:rsidRPr="008E5255">
        <w:rPr>
          <w:szCs w:val="24"/>
          <w:lang w:val="en-US"/>
        </w:rPr>
        <w:t xml:space="preserve">, you can add specific properties. </w:t>
      </w:r>
      <w:r w:rsidR="00C73594" w:rsidRPr="008E5255">
        <w:rPr>
          <w:szCs w:val="24"/>
          <w:lang w:val="en-US"/>
        </w:rPr>
        <w:t xml:space="preserve">If, for example, a certain option has an additional weight or adds a few </w:t>
      </w:r>
      <w:r w:rsidR="00E36D1D" w:rsidRPr="008E5255">
        <w:rPr>
          <w:szCs w:val="24"/>
          <w:lang w:val="en-US"/>
        </w:rPr>
        <w:t>centimeters</w:t>
      </w:r>
      <w:r w:rsidR="00C73594" w:rsidRPr="008E5255">
        <w:rPr>
          <w:szCs w:val="24"/>
          <w:lang w:val="en-US"/>
        </w:rPr>
        <w:t xml:space="preserve"> to the total height, you can indicate this in this part.</w:t>
      </w:r>
      <w:r w:rsidRPr="008E5255">
        <w:rPr>
          <w:szCs w:val="24"/>
          <w:lang w:val="en-US"/>
        </w:rPr>
        <w:t xml:space="preserve"> To work, the properties must have an </w:t>
      </w:r>
      <w:r w:rsidRPr="008E5255">
        <w:rPr>
          <w:b/>
          <w:szCs w:val="24"/>
          <w:lang w:val="en-US"/>
        </w:rPr>
        <w:t>option</w:t>
      </w:r>
      <w:r w:rsidRPr="008E5255">
        <w:rPr>
          <w:szCs w:val="24"/>
          <w:lang w:val="en-US"/>
        </w:rPr>
        <w:t>/</w:t>
      </w:r>
      <w:r w:rsidRPr="008E5255">
        <w:rPr>
          <w:b/>
          <w:szCs w:val="24"/>
          <w:lang w:val="en-US"/>
        </w:rPr>
        <w:t>value</w:t>
      </w:r>
      <w:r w:rsidRPr="008E5255">
        <w:rPr>
          <w:szCs w:val="24"/>
          <w:lang w:val="en-US"/>
        </w:rPr>
        <w:t xml:space="preserve"> combination. As for</w:t>
      </w:r>
      <w:r w:rsidR="00923CE7" w:rsidRPr="008E5255">
        <w:rPr>
          <w:szCs w:val="24"/>
          <w:lang w:val="en-US"/>
        </w:rPr>
        <w:t xml:space="preserve"> the</w:t>
      </w:r>
      <w:r w:rsidRPr="008E5255">
        <w:rPr>
          <w:szCs w:val="24"/>
          <w:lang w:val="en-US"/>
        </w:rPr>
        <w:t xml:space="preserve"> items, it is possible to add </w:t>
      </w:r>
      <w:r w:rsidRPr="008E5255">
        <w:rPr>
          <w:b/>
          <w:szCs w:val="24"/>
          <w:lang w:val="en-US"/>
        </w:rPr>
        <w:t>dimension</w:t>
      </w:r>
      <w:r w:rsidRPr="008E5255">
        <w:rPr>
          <w:szCs w:val="24"/>
          <w:lang w:val="en-US"/>
        </w:rPr>
        <w:t xml:space="preserve"> data (width, height, depth, </w:t>
      </w:r>
      <w:proofErr w:type="spellStart"/>
      <w:r w:rsidRPr="008E5255">
        <w:rPr>
          <w:szCs w:val="24"/>
          <w:lang w:val="en-US"/>
        </w:rPr>
        <w:lastRenderedPageBreak/>
        <w:t>sittingdepth</w:t>
      </w:r>
      <w:proofErr w:type="spellEnd"/>
      <w:r w:rsidRPr="008E5255">
        <w:rPr>
          <w:szCs w:val="24"/>
          <w:lang w:val="en-US"/>
        </w:rPr>
        <w:t xml:space="preserve">, </w:t>
      </w:r>
      <w:proofErr w:type="spellStart"/>
      <w:r w:rsidRPr="008E5255">
        <w:rPr>
          <w:szCs w:val="24"/>
          <w:lang w:val="en-US"/>
        </w:rPr>
        <w:t>sittingheight</w:t>
      </w:r>
      <w:proofErr w:type="spellEnd"/>
      <w:r w:rsidRPr="008E5255">
        <w:rPr>
          <w:szCs w:val="24"/>
          <w:lang w:val="en-US"/>
        </w:rPr>
        <w:t xml:space="preserve">). It is also possible to add </w:t>
      </w:r>
      <w:r w:rsidR="002F0FFD" w:rsidRPr="008E5255">
        <w:rPr>
          <w:szCs w:val="24"/>
          <w:lang w:val="en-US"/>
        </w:rPr>
        <w:t>the</w:t>
      </w:r>
      <w:r w:rsidRPr="008E5255">
        <w:rPr>
          <w:szCs w:val="24"/>
          <w:lang w:val="en-US"/>
        </w:rPr>
        <w:t xml:space="preserve"> </w:t>
      </w:r>
      <w:r w:rsidRPr="008E5255">
        <w:rPr>
          <w:b/>
          <w:szCs w:val="24"/>
          <w:lang w:val="en-US"/>
        </w:rPr>
        <w:t>volume</w:t>
      </w:r>
      <w:r w:rsidRPr="008E5255">
        <w:rPr>
          <w:szCs w:val="24"/>
          <w:lang w:val="en-US"/>
        </w:rPr>
        <w:t xml:space="preserve">, the </w:t>
      </w:r>
      <w:r w:rsidRPr="008E5255">
        <w:rPr>
          <w:b/>
          <w:szCs w:val="24"/>
          <w:lang w:val="en-US"/>
        </w:rPr>
        <w:t xml:space="preserve">number of </w:t>
      </w:r>
      <w:proofErr w:type="spellStart"/>
      <w:r w:rsidRPr="008E5255">
        <w:rPr>
          <w:b/>
          <w:szCs w:val="24"/>
          <w:lang w:val="en-US"/>
        </w:rPr>
        <w:t>collis</w:t>
      </w:r>
      <w:proofErr w:type="spellEnd"/>
      <w:r w:rsidRPr="008E5255">
        <w:rPr>
          <w:szCs w:val="24"/>
          <w:lang w:val="en-US"/>
        </w:rPr>
        <w:t xml:space="preserve">, the </w:t>
      </w:r>
      <w:r w:rsidRPr="008E5255">
        <w:rPr>
          <w:b/>
          <w:szCs w:val="24"/>
          <w:lang w:val="en-US"/>
        </w:rPr>
        <w:t>weight</w:t>
      </w:r>
      <w:r w:rsidRPr="008E5255">
        <w:rPr>
          <w:szCs w:val="24"/>
          <w:lang w:val="en-US"/>
        </w:rPr>
        <w:t xml:space="preserve">, the </w:t>
      </w:r>
      <w:r w:rsidRPr="008E5255">
        <w:rPr>
          <w:b/>
          <w:szCs w:val="24"/>
          <w:lang w:val="en-US"/>
        </w:rPr>
        <w:t>assembly time</w:t>
      </w:r>
      <w:r w:rsidRPr="008E5255">
        <w:rPr>
          <w:szCs w:val="24"/>
          <w:lang w:val="en-US"/>
        </w:rPr>
        <w:t xml:space="preserve">, the </w:t>
      </w:r>
      <w:proofErr w:type="spellStart"/>
      <w:r w:rsidRPr="008E5255">
        <w:rPr>
          <w:b/>
          <w:szCs w:val="24"/>
          <w:lang w:val="en-US"/>
        </w:rPr>
        <w:t>intrastat</w:t>
      </w:r>
      <w:proofErr w:type="spellEnd"/>
      <w:r w:rsidRPr="008E5255">
        <w:rPr>
          <w:b/>
          <w:szCs w:val="24"/>
          <w:lang w:val="en-US"/>
        </w:rPr>
        <w:t xml:space="preserve"> code</w:t>
      </w:r>
      <w:r w:rsidR="00302070">
        <w:rPr>
          <w:b/>
          <w:szCs w:val="24"/>
          <w:lang w:val="en-US"/>
        </w:rPr>
        <w:t xml:space="preserve">. </w:t>
      </w:r>
    </w:p>
    <w:p w14:paraId="4D94B1A7" w14:textId="6E3147A7" w:rsidR="004A5860" w:rsidRPr="008E5255" w:rsidRDefault="002E2E9A" w:rsidP="00A3517F">
      <w:pPr>
        <w:ind w:left="1080"/>
        <w:jc w:val="both"/>
        <w:rPr>
          <w:szCs w:val="24"/>
          <w:lang w:val="en-US"/>
        </w:rPr>
      </w:pPr>
      <w:r>
        <w:rPr>
          <w:bCs/>
          <w:szCs w:val="24"/>
          <w:lang w:val="en-US"/>
        </w:rPr>
        <w:t xml:space="preserve">Country specific environmental taxes like </w:t>
      </w:r>
      <w:r w:rsidR="004A5860" w:rsidRPr="008E5255">
        <w:rPr>
          <w:b/>
          <w:szCs w:val="24"/>
          <w:lang w:val="en-US"/>
        </w:rPr>
        <w:t>eco-mobilier code</w:t>
      </w:r>
      <w:r>
        <w:rPr>
          <w:b/>
          <w:szCs w:val="24"/>
          <w:lang w:val="en-US"/>
        </w:rPr>
        <w:t xml:space="preserve"> </w:t>
      </w:r>
      <w:r>
        <w:rPr>
          <w:bCs/>
          <w:szCs w:val="24"/>
          <w:lang w:val="en-US"/>
        </w:rPr>
        <w:t xml:space="preserve">(FR) and </w:t>
      </w:r>
      <w:r>
        <w:rPr>
          <w:b/>
          <w:szCs w:val="24"/>
          <w:lang w:val="en-US"/>
        </w:rPr>
        <w:t xml:space="preserve">Valumat </w:t>
      </w:r>
      <w:r>
        <w:rPr>
          <w:bCs/>
          <w:szCs w:val="24"/>
          <w:lang w:val="en-US"/>
        </w:rPr>
        <w:t>(</w:t>
      </w:r>
      <w:r w:rsidR="00122B33">
        <w:rPr>
          <w:bCs/>
          <w:szCs w:val="24"/>
          <w:lang w:val="en-US"/>
        </w:rPr>
        <w:t>BE)</w:t>
      </w:r>
      <w:r w:rsidR="004A5860" w:rsidRPr="008E5255">
        <w:rPr>
          <w:szCs w:val="24"/>
          <w:lang w:val="en-US"/>
        </w:rPr>
        <w:t>.</w:t>
      </w:r>
      <w:r w:rsidR="00923CE7" w:rsidRPr="008E5255">
        <w:rPr>
          <w:szCs w:val="24"/>
          <w:lang w:val="en-US"/>
        </w:rPr>
        <w:t xml:space="preserve"> </w:t>
      </w:r>
    </w:p>
    <w:p w14:paraId="51F8D690" w14:textId="7B0D0B72" w:rsidR="001E241F" w:rsidRPr="008E5255" w:rsidRDefault="001E241F" w:rsidP="00A3517F">
      <w:pPr>
        <w:ind w:left="1080"/>
        <w:jc w:val="both"/>
        <w:rPr>
          <w:szCs w:val="24"/>
          <w:lang w:val="en-US"/>
        </w:rPr>
      </w:pPr>
      <w:r w:rsidRPr="008E5255">
        <w:rPr>
          <w:szCs w:val="24"/>
          <w:lang w:val="en-US"/>
        </w:rPr>
        <w:t>The</w:t>
      </w:r>
      <w:r w:rsidR="00C445D5" w:rsidRPr="008E5255">
        <w:rPr>
          <w:szCs w:val="24"/>
          <w:lang w:val="en-US"/>
        </w:rPr>
        <w:t xml:space="preserve"> different</w:t>
      </w:r>
      <w:r w:rsidRPr="008E5255">
        <w:rPr>
          <w:szCs w:val="24"/>
          <w:lang w:val="en-US"/>
        </w:rPr>
        <w:t xml:space="preserve"> dimensions,</w:t>
      </w:r>
      <w:r w:rsidR="00994EF1" w:rsidRPr="008E5255">
        <w:rPr>
          <w:szCs w:val="24"/>
          <w:lang w:val="en-US"/>
        </w:rPr>
        <w:t xml:space="preserve"> the</w:t>
      </w:r>
      <w:r w:rsidRPr="008E5255">
        <w:rPr>
          <w:szCs w:val="24"/>
          <w:lang w:val="en-US"/>
        </w:rPr>
        <w:t xml:space="preserve"> </w:t>
      </w:r>
      <w:r w:rsidR="00994EF1" w:rsidRPr="008E5255">
        <w:rPr>
          <w:szCs w:val="24"/>
          <w:lang w:val="en-US"/>
        </w:rPr>
        <w:t xml:space="preserve">different </w:t>
      </w:r>
      <w:r w:rsidRPr="008E5255">
        <w:rPr>
          <w:szCs w:val="24"/>
          <w:lang w:val="en-US"/>
        </w:rPr>
        <w:t>weights, the assembly time</w:t>
      </w:r>
      <w:r w:rsidR="00C445D5" w:rsidRPr="008E5255">
        <w:rPr>
          <w:szCs w:val="24"/>
          <w:lang w:val="en-US"/>
        </w:rPr>
        <w:t xml:space="preserve">, the volume and the number of </w:t>
      </w:r>
      <w:proofErr w:type="spellStart"/>
      <w:r w:rsidR="00C445D5" w:rsidRPr="008E5255">
        <w:rPr>
          <w:szCs w:val="24"/>
          <w:lang w:val="en-US"/>
        </w:rPr>
        <w:t>collis</w:t>
      </w:r>
      <w:proofErr w:type="spellEnd"/>
      <w:r w:rsidR="00C445D5" w:rsidRPr="008E5255">
        <w:rPr>
          <w:szCs w:val="24"/>
          <w:lang w:val="en-US"/>
        </w:rPr>
        <w:t xml:space="preserve"> </w:t>
      </w:r>
      <w:r w:rsidR="00603534" w:rsidRPr="008E5255">
        <w:rPr>
          <w:szCs w:val="24"/>
          <w:lang w:val="en-US"/>
        </w:rPr>
        <w:t>will be added to t</w:t>
      </w:r>
      <w:r w:rsidR="00593514" w:rsidRPr="008E5255">
        <w:rPr>
          <w:szCs w:val="24"/>
          <w:lang w:val="en-US"/>
        </w:rPr>
        <w:t xml:space="preserve">hose of the </w:t>
      </w:r>
      <w:r w:rsidR="00603534" w:rsidRPr="008E5255">
        <w:rPr>
          <w:szCs w:val="24"/>
          <w:lang w:val="en-US"/>
        </w:rPr>
        <w:t>other values</w:t>
      </w:r>
      <w:r w:rsidR="00B00814" w:rsidRPr="008E5255">
        <w:rPr>
          <w:szCs w:val="24"/>
          <w:lang w:val="en-US"/>
        </w:rPr>
        <w:t>/options</w:t>
      </w:r>
      <w:r w:rsidR="00603534" w:rsidRPr="008E5255">
        <w:rPr>
          <w:szCs w:val="24"/>
          <w:lang w:val="en-US"/>
        </w:rPr>
        <w:t xml:space="preserve"> and the </w:t>
      </w:r>
      <w:r w:rsidR="00E52288" w:rsidRPr="008E5255">
        <w:rPr>
          <w:szCs w:val="24"/>
          <w:lang w:val="en-US"/>
        </w:rPr>
        <w:t>item</w:t>
      </w:r>
      <w:r w:rsidR="00603534" w:rsidRPr="008E5255">
        <w:rPr>
          <w:szCs w:val="24"/>
          <w:lang w:val="en-US"/>
        </w:rPr>
        <w:t>.</w:t>
      </w:r>
      <w:r w:rsidR="0054436C" w:rsidRPr="008E5255">
        <w:rPr>
          <w:szCs w:val="24"/>
          <w:lang w:val="en-US"/>
        </w:rPr>
        <w:t xml:space="preserve"> </w:t>
      </w:r>
      <w:r w:rsidR="0088121F" w:rsidRPr="008E5255">
        <w:rPr>
          <w:szCs w:val="24"/>
          <w:lang w:val="en-US"/>
        </w:rPr>
        <w:t xml:space="preserve">For example, if the width of the </w:t>
      </w:r>
      <w:r w:rsidR="00E52288" w:rsidRPr="008E5255">
        <w:rPr>
          <w:szCs w:val="24"/>
          <w:lang w:val="en-US"/>
        </w:rPr>
        <w:t>item</w:t>
      </w:r>
      <w:r w:rsidR="0088121F" w:rsidRPr="008E5255">
        <w:rPr>
          <w:szCs w:val="24"/>
          <w:lang w:val="en-US"/>
        </w:rPr>
        <w:t xml:space="preserve"> width is 100 cm and the width of the value is 20 cm, the total width of the article during the creation will be 120 cm.</w:t>
      </w:r>
    </w:p>
    <w:p w14:paraId="4D94B1A8" w14:textId="77777777" w:rsidR="004A5860" w:rsidRPr="008E5255" w:rsidRDefault="004A5860" w:rsidP="00C07546">
      <w:pPr>
        <w:pStyle w:val="Lijstalinea"/>
        <w:ind w:left="1080"/>
        <w:rPr>
          <w:szCs w:val="24"/>
          <w:lang w:val="en-US"/>
        </w:rPr>
      </w:pPr>
    </w:p>
    <w:p w14:paraId="4D94B1A9" w14:textId="77777777" w:rsidR="002F0FFD" w:rsidRPr="008E5255" w:rsidRDefault="002F0FFD" w:rsidP="00C07546">
      <w:pPr>
        <w:pStyle w:val="Lijstalinea"/>
        <w:ind w:left="1080"/>
        <w:rPr>
          <w:szCs w:val="24"/>
          <w:lang w:val="en-US"/>
        </w:rPr>
      </w:pPr>
      <w:r w:rsidRPr="008E5255">
        <w:rPr>
          <w:szCs w:val="24"/>
          <w:lang w:val="en-US"/>
        </w:rPr>
        <w:t>Example :</w:t>
      </w:r>
    </w:p>
    <w:p w14:paraId="4D94B1AA" w14:textId="77777777" w:rsidR="002F0FFD" w:rsidRPr="008E5255" w:rsidRDefault="002F0FFD" w:rsidP="002F0FFD">
      <w:pPr>
        <w:ind w:left="372" w:firstLine="708"/>
        <w:rPr>
          <w:lang w:val="en-US"/>
        </w:rPr>
      </w:pP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 w:rsidRPr="008E5255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Properties</w:t>
      </w: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1AB" w14:textId="77777777" w:rsidR="002F0FFD" w:rsidRPr="008E5255" w:rsidRDefault="002F0FFD" w:rsidP="002F0FFD">
      <w:pPr>
        <w:pStyle w:val="Lijstalinea"/>
        <w:ind w:firstLine="696"/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</w:pP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 w:rsidRPr="008E5255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Property</w:t>
      </w: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1AC" w14:textId="4C4DAA9C" w:rsidR="002F0FFD" w:rsidRPr="008E5255" w:rsidRDefault="002F0FFD" w:rsidP="002F0FFD">
      <w:pPr>
        <w:pStyle w:val="Lijstalinea"/>
        <w:ind w:left="1428" w:firstLine="696"/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</w:pP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 w:rsidRPr="008E5255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Option</w:t>
      </w: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 w:rsidRPr="008E5255">
        <w:rPr>
          <w:rFonts w:ascii="Verdana" w:eastAsia="Times New Roman" w:hAnsi="Verdana" w:cs="Times New Roman"/>
          <w:b/>
          <w:sz w:val="16"/>
          <w:szCs w:val="16"/>
          <w:lang w:val="en-US" w:eastAsia="nl-BE"/>
        </w:rPr>
        <w:t>1234567890123</w:t>
      </w:r>
      <w:r w:rsidR="001A59F3" w:rsidRPr="008E5255">
        <w:rPr>
          <w:rFonts w:ascii="Verdana" w:eastAsia="Times New Roman" w:hAnsi="Verdana" w:cs="Times New Roman"/>
          <w:b/>
          <w:sz w:val="16"/>
          <w:szCs w:val="16"/>
          <w:lang w:val="en-US" w:eastAsia="nl-BE"/>
        </w:rPr>
        <w:t>|21325454545454</w:t>
      </w: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 w:rsidRPr="008E5255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 xml:space="preserve"> Option</w:t>
      </w: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 xml:space="preserve"> &gt;</w:t>
      </w:r>
    </w:p>
    <w:p w14:paraId="4D94B1AD" w14:textId="77777777" w:rsidR="002F0FFD" w:rsidRPr="008E5255" w:rsidRDefault="002F0FFD" w:rsidP="002F0FFD">
      <w:pPr>
        <w:pStyle w:val="Lijstalinea"/>
        <w:ind w:firstLine="696"/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</w:pP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ab/>
        <w:t>&lt;</w:t>
      </w:r>
      <w:r w:rsidRPr="008E5255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Value</w:t>
      </w: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 w:rsidRPr="008E5255">
        <w:rPr>
          <w:rFonts w:ascii="Verdana" w:eastAsia="Times New Roman" w:hAnsi="Verdana" w:cs="Times New Roman"/>
          <w:b/>
          <w:sz w:val="16"/>
          <w:szCs w:val="16"/>
          <w:lang w:val="en-US" w:eastAsia="nl-BE"/>
        </w:rPr>
        <w:t>1234567890321</w:t>
      </w: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 w:rsidRPr="008E5255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 xml:space="preserve"> Value</w:t>
      </w: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 xml:space="preserve"> &gt;</w:t>
      </w:r>
    </w:p>
    <w:p w14:paraId="4D94B1AE" w14:textId="77777777" w:rsidR="002F0FFD" w:rsidRPr="008E5255" w:rsidRDefault="002F0FFD" w:rsidP="002F0FFD">
      <w:pPr>
        <w:pStyle w:val="Lijstalinea"/>
        <w:ind w:left="2136"/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</w:pP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 w:rsidRPr="008E5255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Size unit</w:t>
      </w: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="</w:t>
      </w:r>
      <w:r w:rsidRPr="008E5255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CM</w:t>
      </w: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"&gt;</w:t>
      </w:r>
    </w:p>
    <w:p w14:paraId="4D94B1AF" w14:textId="77777777" w:rsidR="002F0FFD" w:rsidRPr="008E5255" w:rsidRDefault="002F0FFD" w:rsidP="002F0FFD">
      <w:pPr>
        <w:pStyle w:val="Lijstalinea"/>
        <w:ind w:left="2136" w:firstLine="696"/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</w:pP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 w:rsidRPr="008E5255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Height</w:t>
      </w: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 w:rsidRPr="008E5255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80.00</w:t>
      </w: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 w:rsidRPr="008E5255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Height</w:t>
      </w: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1B0" w14:textId="77777777" w:rsidR="002F0FFD" w:rsidRPr="008E5255" w:rsidRDefault="002F0FFD" w:rsidP="002F0FFD">
      <w:pPr>
        <w:pStyle w:val="Lijstalinea"/>
        <w:ind w:left="2136" w:firstLine="696"/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</w:pP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 w:rsidRPr="008E5255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Width</w:t>
      </w: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 w:rsidRPr="008E5255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200.00</w:t>
      </w: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 w:rsidRPr="008E5255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Width</w:t>
      </w: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1B1" w14:textId="599F2A11" w:rsidR="002F0FFD" w:rsidRPr="008E5255" w:rsidRDefault="002F0FFD" w:rsidP="002F0FFD">
      <w:pPr>
        <w:pStyle w:val="Lijstalinea"/>
        <w:ind w:left="2136" w:firstLine="696"/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</w:pP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 w:rsidRPr="008E5255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Depth</w:t>
      </w: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 w:rsidRPr="008E5255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100</w:t>
      </w:r>
      <w:r w:rsidR="00420BDF" w:rsidRPr="008E5255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.00</w:t>
      </w: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 w:rsidRPr="008E5255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Depth</w:t>
      </w: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1B2" w14:textId="4764D4BC" w:rsidR="002F0FFD" w:rsidRPr="008E5255" w:rsidRDefault="002F0FFD" w:rsidP="002F0FFD">
      <w:pPr>
        <w:pStyle w:val="Lijstalinea"/>
        <w:ind w:left="2136" w:firstLine="696"/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</w:pP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proofErr w:type="spellStart"/>
      <w:r w:rsidRPr="008E5255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SittingDepth</w:t>
      </w:r>
      <w:proofErr w:type="spellEnd"/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 w:rsidRPr="008E5255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100</w:t>
      </w:r>
      <w:r w:rsidR="00420BDF" w:rsidRPr="008E5255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.00</w:t>
      </w: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 w:rsidRPr="008E5255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 xml:space="preserve"> </w:t>
      </w:r>
      <w:proofErr w:type="spellStart"/>
      <w:r w:rsidRPr="008E5255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SittingDepth</w:t>
      </w:r>
      <w:proofErr w:type="spellEnd"/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 xml:space="preserve"> &gt;</w:t>
      </w:r>
    </w:p>
    <w:p w14:paraId="4D94B1B3" w14:textId="632DB1CB" w:rsidR="002F0FFD" w:rsidRPr="008E5255" w:rsidRDefault="002F0FFD" w:rsidP="002F0FFD">
      <w:pPr>
        <w:pStyle w:val="Lijstalinea"/>
        <w:ind w:left="2136" w:firstLine="696"/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</w:pP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proofErr w:type="spellStart"/>
      <w:r w:rsidRPr="008E5255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SittingHeight</w:t>
      </w:r>
      <w:proofErr w:type="spellEnd"/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 w:rsidRPr="008E5255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100</w:t>
      </w:r>
      <w:r w:rsidR="00420BDF" w:rsidRPr="008E5255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.00</w:t>
      </w: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 w:rsidRPr="008E5255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 xml:space="preserve"> </w:t>
      </w:r>
      <w:proofErr w:type="spellStart"/>
      <w:r w:rsidRPr="008E5255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SittingHeight</w:t>
      </w:r>
      <w:proofErr w:type="spellEnd"/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 xml:space="preserve"> &gt;</w:t>
      </w:r>
    </w:p>
    <w:p w14:paraId="4D94B1B4" w14:textId="77777777" w:rsidR="002F0FFD" w:rsidRPr="008E5255" w:rsidRDefault="002F0FFD" w:rsidP="002F0FFD">
      <w:pPr>
        <w:pStyle w:val="Lijstalinea"/>
        <w:ind w:left="2136"/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</w:pP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 w:rsidRPr="008E5255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Size</w:t>
      </w: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1B5" w14:textId="77777777" w:rsidR="002F0FFD" w:rsidRPr="00E20DD2" w:rsidRDefault="002F0FFD" w:rsidP="002F0FFD">
      <w:pPr>
        <w:ind w:left="2604" w:hanging="480"/>
        <w:rPr>
          <w:rStyle w:val="m1"/>
          <w:rFonts w:ascii="Verdana" w:hAnsi="Verdana"/>
          <w:sz w:val="16"/>
          <w:szCs w:val="20"/>
          <w:lang w:val="en-US"/>
        </w:rPr>
      </w:pPr>
      <w:r w:rsidRPr="00E20DD2">
        <w:rPr>
          <w:rStyle w:val="m1"/>
          <w:rFonts w:ascii="Verdana" w:hAnsi="Verdana"/>
          <w:sz w:val="16"/>
          <w:szCs w:val="20"/>
          <w:lang w:val="en-US"/>
        </w:rPr>
        <w:t>&lt;</w:t>
      </w:r>
      <w:r w:rsidRPr="00E20DD2">
        <w:rPr>
          <w:rStyle w:val="t1"/>
          <w:rFonts w:ascii="Verdana" w:hAnsi="Verdana"/>
          <w:sz w:val="16"/>
          <w:szCs w:val="20"/>
          <w:lang w:val="en-US"/>
        </w:rPr>
        <w:t>Intrastat</w:t>
      </w:r>
      <w:r w:rsidRPr="00E20DD2">
        <w:rPr>
          <w:rStyle w:val="m1"/>
          <w:rFonts w:ascii="Verdana" w:hAnsi="Verdana"/>
          <w:sz w:val="16"/>
          <w:szCs w:val="20"/>
          <w:lang w:val="en-US"/>
        </w:rPr>
        <w:t>&gt;</w:t>
      </w:r>
      <w:r w:rsidRPr="00E20DD2">
        <w:rPr>
          <w:rStyle w:val="tx1"/>
          <w:rFonts w:ascii="Verdana" w:hAnsi="Verdana"/>
          <w:sz w:val="16"/>
          <w:szCs w:val="20"/>
          <w:lang w:val="en-US"/>
        </w:rPr>
        <w:t>12345678</w:t>
      </w:r>
      <w:r w:rsidRPr="00E20DD2">
        <w:rPr>
          <w:rStyle w:val="m1"/>
          <w:rFonts w:ascii="Verdana" w:hAnsi="Verdana"/>
          <w:sz w:val="16"/>
          <w:szCs w:val="20"/>
          <w:lang w:val="en-US"/>
        </w:rPr>
        <w:t>&lt;/</w:t>
      </w:r>
      <w:r w:rsidRPr="00E20DD2">
        <w:rPr>
          <w:rStyle w:val="t1"/>
          <w:rFonts w:ascii="Verdana" w:hAnsi="Verdana"/>
          <w:sz w:val="16"/>
          <w:szCs w:val="20"/>
          <w:lang w:val="en-US"/>
        </w:rPr>
        <w:t>Intrastat</w:t>
      </w:r>
      <w:r w:rsidRPr="00E20DD2">
        <w:rPr>
          <w:rStyle w:val="m1"/>
          <w:rFonts w:ascii="Verdana" w:hAnsi="Verdana"/>
          <w:sz w:val="16"/>
          <w:szCs w:val="20"/>
          <w:lang w:val="en-US"/>
        </w:rPr>
        <w:t>&gt;</w:t>
      </w:r>
    </w:p>
    <w:p w14:paraId="4D94B1B6" w14:textId="7D80D510" w:rsidR="002F0FFD" w:rsidRPr="00E20DD2" w:rsidRDefault="002F0FFD" w:rsidP="002F0FFD">
      <w:pPr>
        <w:spacing w:line="240" w:lineRule="auto"/>
        <w:ind w:left="1416" w:firstLine="708"/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</w:pPr>
      <w:r w:rsidRPr="00E20DD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proofErr w:type="spellStart"/>
      <w:r w:rsidR="00310B73" w:rsidRPr="00E20DD2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EcoMobilier</w:t>
      </w:r>
      <w:proofErr w:type="spellEnd"/>
      <w:r w:rsidRPr="00E20DD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 w:rsidR="00310B73" w:rsidRPr="00E20DD2">
        <w:rPr>
          <w:rFonts w:ascii="Verdana" w:eastAsia="Times New Roman" w:hAnsi="Verdana" w:cs="Times New Roman"/>
          <w:b/>
          <w:sz w:val="16"/>
          <w:szCs w:val="16"/>
          <w:lang w:val="en-US" w:eastAsia="nl-BE"/>
        </w:rPr>
        <w:t>123456</w:t>
      </w:r>
      <w:r w:rsidRPr="00E20DD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proofErr w:type="spellStart"/>
      <w:r w:rsidR="00310B73" w:rsidRPr="00E20DD2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EcoMobilier</w:t>
      </w:r>
      <w:proofErr w:type="spellEnd"/>
      <w:r w:rsidRPr="00E20DD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527AB1CF" w14:textId="4B554F8A" w:rsidR="00D50A7B" w:rsidRPr="00D50A7B" w:rsidRDefault="00D50A7B" w:rsidP="00D50A7B">
      <w:pPr>
        <w:spacing w:line="240" w:lineRule="auto"/>
        <w:ind w:left="1416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Valumat</w:t>
      </w: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>
        <w:rPr>
          <w:rFonts w:ascii="Verdana" w:eastAsia="Times New Roman" w:hAnsi="Verdana" w:cs="Times New Roman"/>
          <w:b/>
          <w:sz w:val="16"/>
          <w:szCs w:val="16"/>
          <w:lang w:val="en-US" w:eastAsia="nl-BE"/>
        </w:rPr>
        <w:t>01020106</w:t>
      </w: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Valumat</w:t>
      </w: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1B7" w14:textId="77777777" w:rsidR="002F0FFD" w:rsidRPr="00E20DD2" w:rsidRDefault="002F0FFD" w:rsidP="002F0FFD">
      <w:pPr>
        <w:ind w:left="2604" w:hanging="480"/>
        <w:rPr>
          <w:rStyle w:val="m1"/>
          <w:rFonts w:ascii="Verdana" w:hAnsi="Verdana"/>
          <w:sz w:val="16"/>
          <w:szCs w:val="20"/>
          <w:lang w:val="en-US"/>
        </w:rPr>
      </w:pPr>
      <w:r w:rsidRPr="00E20DD2">
        <w:rPr>
          <w:rStyle w:val="m1"/>
          <w:rFonts w:ascii="Verdana" w:hAnsi="Verdana"/>
          <w:sz w:val="16"/>
          <w:szCs w:val="20"/>
          <w:lang w:val="en-US"/>
        </w:rPr>
        <w:t>&lt;</w:t>
      </w:r>
      <w:r w:rsidRPr="00E20DD2">
        <w:rPr>
          <w:rStyle w:val="t1"/>
          <w:rFonts w:ascii="Verdana" w:hAnsi="Verdana"/>
          <w:sz w:val="16"/>
          <w:szCs w:val="20"/>
          <w:lang w:val="en-US"/>
        </w:rPr>
        <w:t>Volume unit</w:t>
      </w:r>
      <w:r w:rsidRPr="00E20DD2">
        <w:rPr>
          <w:rStyle w:val="m1"/>
          <w:rFonts w:ascii="Verdana" w:hAnsi="Verdana"/>
          <w:sz w:val="16"/>
          <w:szCs w:val="20"/>
          <w:lang w:val="en-US"/>
        </w:rPr>
        <w:t>="</w:t>
      </w:r>
      <w:r w:rsidRPr="00E20DD2">
        <w:rPr>
          <w:rFonts w:ascii="Verdana" w:hAnsi="Verdana"/>
          <w:b/>
          <w:bCs/>
          <w:sz w:val="16"/>
          <w:szCs w:val="20"/>
          <w:lang w:val="en-US"/>
        </w:rPr>
        <w:t>M³</w:t>
      </w:r>
      <w:r w:rsidRPr="00E20DD2">
        <w:rPr>
          <w:rStyle w:val="m1"/>
          <w:rFonts w:ascii="Verdana" w:hAnsi="Verdana"/>
          <w:sz w:val="16"/>
          <w:szCs w:val="20"/>
          <w:lang w:val="en-US"/>
        </w:rPr>
        <w:t>"&gt;</w:t>
      </w:r>
      <w:r w:rsidRPr="00E20DD2">
        <w:rPr>
          <w:rStyle w:val="tx1"/>
          <w:rFonts w:ascii="Verdana" w:hAnsi="Verdana"/>
          <w:sz w:val="16"/>
          <w:szCs w:val="20"/>
          <w:lang w:val="en-US"/>
        </w:rPr>
        <w:t>2,365</w:t>
      </w:r>
      <w:r w:rsidRPr="00E20DD2">
        <w:rPr>
          <w:rStyle w:val="m1"/>
          <w:rFonts w:ascii="Verdana" w:hAnsi="Verdana"/>
          <w:sz w:val="16"/>
          <w:szCs w:val="20"/>
          <w:lang w:val="en-US"/>
        </w:rPr>
        <w:t>&lt;/</w:t>
      </w:r>
      <w:r w:rsidRPr="00E20DD2">
        <w:rPr>
          <w:rStyle w:val="t1"/>
          <w:rFonts w:ascii="Verdana" w:hAnsi="Verdana"/>
          <w:sz w:val="16"/>
          <w:szCs w:val="20"/>
          <w:lang w:val="en-US"/>
        </w:rPr>
        <w:t>Volume</w:t>
      </w:r>
      <w:r w:rsidRPr="00E20DD2">
        <w:rPr>
          <w:rStyle w:val="m1"/>
          <w:rFonts w:ascii="Verdana" w:hAnsi="Verdana"/>
          <w:sz w:val="16"/>
          <w:szCs w:val="20"/>
          <w:lang w:val="en-US"/>
        </w:rPr>
        <w:t>&gt;</w:t>
      </w:r>
    </w:p>
    <w:p w14:paraId="4D94B1B8" w14:textId="77777777" w:rsidR="002F0FFD" w:rsidRPr="008E5255" w:rsidRDefault="002F0FFD" w:rsidP="002F0FFD">
      <w:pPr>
        <w:ind w:left="2604" w:hanging="480"/>
        <w:rPr>
          <w:rStyle w:val="m1"/>
          <w:rFonts w:ascii="Verdana" w:hAnsi="Verdana"/>
          <w:color w:val="auto"/>
          <w:sz w:val="16"/>
          <w:szCs w:val="20"/>
          <w:lang w:val="en-US"/>
        </w:rPr>
      </w:pPr>
      <w:r w:rsidRPr="008E5255">
        <w:rPr>
          <w:rStyle w:val="m1"/>
          <w:rFonts w:ascii="Verdana" w:hAnsi="Verdana"/>
          <w:sz w:val="16"/>
          <w:szCs w:val="20"/>
          <w:lang w:val="en-US"/>
        </w:rPr>
        <w:t>&lt;</w:t>
      </w:r>
      <w:proofErr w:type="spellStart"/>
      <w:r w:rsidRPr="008E5255">
        <w:rPr>
          <w:rStyle w:val="t1"/>
          <w:rFonts w:ascii="Verdana" w:hAnsi="Verdana"/>
          <w:sz w:val="16"/>
          <w:szCs w:val="20"/>
          <w:lang w:val="en-US"/>
        </w:rPr>
        <w:t>AmountCollis</w:t>
      </w:r>
      <w:proofErr w:type="spellEnd"/>
      <w:r w:rsidRPr="008E5255">
        <w:rPr>
          <w:rStyle w:val="m1"/>
          <w:rFonts w:ascii="Verdana" w:hAnsi="Verdana"/>
          <w:sz w:val="16"/>
          <w:szCs w:val="20"/>
          <w:lang w:val="en-US"/>
        </w:rPr>
        <w:t>&gt;</w:t>
      </w:r>
      <w:r w:rsidR="00310B73" w:rsidRPr="008E5255">
        <w:rPr>
          <w:rStyle w:val="tx1"/>
          <w:rFonts w:ascii="Verdana" w:hAnsi="Verdana"/>
          <w:sz w:val="16"/>
          <w:szCs w:val="20"/>
          <w:lang w:val="en-US"/>
        </w:rPr>
        <w:t>3</w:t>
      </w:r>
      <w:r w:rsidRPr="008E5255">
        <w:rPr>
          <w:rStyle w:val="m1"/>
          <w:rFonts w:ascii="Verdana" w:hAnsi="Verdana"/>
          <w:sz w:val="16"/>
          <w:szCs w:val="20"/>
          <w:lang w:val="en-US"/>
        </w:rPr>
        <w:t>&lt;/</w:t>
      </w:r>
      <w:r w:rsidRPr="008E5255">
        <w:rPr>
          <w:rStyle w:val="t1"/>
          <w:rFonts w:ascii="Verdana" w:hAnsi="Verdana"/>
          <w:sz w:val="16"/>
          <w:szCs w:val="20"/>
          <w:lang w:val="en-US"/>
        </w:rPr>
        <w:t xml:space="preserve"> </w:t>
      </w:r>
      <w:proofErr w:type="spellStart"/>
      <w:r w:rsidRPr="008E5255">
        <w:rPr>
          <w:rStyle w:val="t1"/>
          <w:rFonts w:ascii="Verdana" w:hAnsi="Verdana"/>
          <w:sz w:val="16"/>
          <w:szCs w:val="20"/>
          <w:lang w:val="en-US"/>
        </w:rPr>
        <w:t>AmountCollis</w:t>
      </w:r>
      <w:proofErr w:type="spellEnd"/>
      <w:r w:rsidRPr="008E5255">
        <w:rPr>
          <w:rStyle w:val="m1"/>
          <w:rFonts w:ascii="Verdana" w:hAnsi="Verdana"/>
          <w:sz w:val="16"/>
          <w:szCs w:val="20"/>
          <w:lang w:val="en-US"/>
        </w:rPr>
        <w:t>&gt;</w:t>
      </w:r>
    </w:p>
    <w:p w14:paraId="4D94B1B9" w14:textId="77777777" w:rsidR="002F0FFD" w:rsidRPr="008E5255" w:rsidRDefault="002F0FFD" w:rsidP="002F0FFD">
      <w:pPr>
        <w:ind w:left="2604" w:hanging="480"/>
        <w:rPr>
          <w:rFonts w:ascii="Verdana" w:hAnsi="Verdana"/>
          <w:sz w:val="16"/>
          <w:szCs w:val="20"/>
          <w:lang w:val="en-US"/>
        </w:rPr>
      </w:pPr>
      <w:r w:rsidRPr="008E5255">
        <w:rPr>
          <w:rStyle w:val="m1"/>
          <w:rFonts w:ascii="Verdana" w:hAnsi="Verdana"/>
          <w:sz w:val="16"/>
          <w:szCs w:val="20"/>
          <w:lang w:val="en-US"/>
        </w:rPr>
        <w:t>&lt;</w:t>
      </w:r>
      <w:proofErr w:type="spellStart"/>
      <w:r w:rsidRPr="008E5255">
        <w:rPr>
          <w:rStyle w:val="t1"/>
          <w:rFonts w:ascii="Verdana" w:hAnsi="Verdana"/>
          <w:sz w:val="16"/>
          <w:szCs w:val="20"/>
          <w:lang w:val="en-US"/>
        </w:rPr>
        <w:t>AssemblyTime</w:t>
      </w:r>
      <w:proofErr w:type="spellEnd"/>
      <w:r w:rsidRPr="008E5255">
        <w:rPr>
          <w:rStyle w:val="t1"/>
          <w:rFonts w:ascii="Verdana" w:hAnsi="Verdana"/>
          <w:sz w:val="16"/>
          <w:szCs w:val="20"/>
          <w:lang w:val="en-US"/>
        </w:rPr>
        <w:t xml:space="preserve"> unit</w:t>
      </w:r>
      <w:r w:rsidRPr="008E5255">
        <w:rPr>
          <w:rStyle w:val="m1"/>
          <w:rFonts w:ascii="Verdana" w:hAnsi="Verdana"/>
          <w:sz w:val="16"/>
          <w:szCs w:val="20"/>
          <w:lang w:val="en-US"/>
        </w:rPr>
        <w:t>="</w:t>
      </w:r>
      <w:r w:rsidRPr="008E5255">
        <w:rPr>
          <w:rFonts w:ascii="Verdana" w:hAnsi="Verdana"/>
          <w:b/>
          <w:bCs/>
          <w:sz w:val="16"/>
          <w:szCs w:val="20"/>
          <w:lang w:val="en-US"/>
        </w:rPr>
        <w:t>MIN</w:t>
      </w:r>
      <w:r w:rsidRPr="008E5255">
        <w:rPr>
          <w:rStyle w:val="m1"/>
          <w:rFonts w:ascii="Verdana" w:hAnsi="Verdana"/>
          <w:sz w:val="16"/>
          <w:szCs w:val="20"/>
          <w:lang w:val="en-US"/>
        </w:rPr>
        <w:t>"&gt;</w:t>
      </w:r>
      <w:r w:rsidRPr="008E5255">
        <w:rPr>
          <w:rStyle w:val="tx1"/>
          <w:rFonts w:ascii="Verdana" w:hAnsi="Verdana"/>
          <w:sz w:val="16"/>
          <w:szCs w:val="20"/>
          <w:lang w:val="en-US"/>
        </w:rPr>
        <w:t>2</w:t>
      </w:r>
      <w:r w:rsidRPr="008E5255">
        <w:rPr>
          <w:rStyle w:val="m1"/>
          <w:rFonts w:ascii="Verdana" w:hAnsi="Verdana"/>
          <w:sz w:val="16"/>
          <w:szCs w:val="20"/>
          <w:lang w:val="en-US"/>
        </w:rPr>
        <w:t>&lt;/</w:t>
      </w:r>
      <w:proofErr w:type="spellStart"/>
      <w:r w:rsidRPr="008E5255">
        <w:rPr>
          <w:rStyle w:val="t1"/>
          <w:rFonts w:ascii="Verdana" w:hAnsi="Verdana"/>
          <w:sz w:val="16"/>
          <w:szCs w:val="20"/>
          <w:lang w:val="en-US"/>
        </w:rPr>
        <w:t>AssemblyTime</w:t>
      </w:r>
      <w:proofErr w:type="spellEnd"/>
      <w:r w:rsidRPr="008E5255">
        <w:rPr>
          <w:rStyle w:val="m1"/>
          <w:rFonts w:ascii="Verdana" w:hAnsi="Verdana"/>
          <w:sz w:val="16"/>
          <w:szCs w:val="20"/>
          <w:lang w:val="en-US"/>
        </w:rPr>
        <w:t>&gt;</w:t>
      </w:r>
    </w:p>
    <w:p w14:paraId="4D94B1BA" w14:textId="77777777" w:rsidR="002F0FFD" w:rsidRPr="008E5255" w:rsidRDefault="002F0FFD" w:rsidP="002F0FFD">
      <w:pPr>
        <w:ind w:left="2604" w:hanging="480"/>
        <w:rPr>
          <w:rStyle w:val="m1"/>
          <w:rFonts w:ascii="Verdana" w:hAnsi="Verdana"/>
          <w:sz w:val="16"/>
          <w:szCs w:val="20"/>
          <w:lang w:val="en-US"/>
        </w:rPr>
      </w:pPr>
      <w:r w:rsidRPr="008E5255">
        <w:rPr>
          <w:rStyle w:val="m1"/>
          <w:rFonts w:ascii="Verdana" w:hAnsi="Verdana"/>
          <w:sz w:val="16"/>
          <w:szCs w:val="20"/>
          <w:lang w:val="en-US"/>
        </w:rPr>
        <w:t>&lt;</w:t>
      </w:r>
      <w:proofErr w:type="spellStart"/>
      <w:r w:rsidRPr="008E5255">
        <w:rPr>
          <w:rStyle w:val="t1"/>
          <w:rFonts w:ascii="Verdana" w:hAnsi="Verdana"/>
          <w:sz w:val="16"/>
          <w:szCs w:val="20"/>
          <w:lang w:val="en-US"/>
        </w:rPr>
        <w:t>Weigth</w:t>
      </w:r>
      <w:proofErr w:type="spellEnd"/>
      <w:r w:rsidRPr="008E5255">
        <w:rPr>
          <w:rStyle w:val="t1"/>
          <w:rFonts w:ascii="Verdana" w:hAnsi="Verdana"/>
          <w:sz w:val="16"/>
          <w:szCs w:val="20"/>
          <w:lang w:val="en-US"/>
        </w:rPr>
        <w:t xml:space="preserve"> unit</w:t>
      </w:r>
      <w:r w:rsidRPr="008E5255">
        <w:rPr>
          <w:rStyle w:val="m1"/>
          <w:rFonts w:ascii="Verdana" w:hAnsi="Verdana"/>
          <w:sz w:val="16"/>
          <w:szCs w:val="20"/>
          <w:lang w:val="en-US"/>
        </w:rPr>
        <w:t>="</w:t>
      </w:r>
      <w:r w:rsidRPr="008E5255">
        <w:rPr>
          <w:rFonts w:ascii="Verdana" w:hAnsi="Verdana"/>
          <w:b/>
          <w:bCs/>
          <w:sz w:val="16"/>
          <w:szCs w:val="20"/>
          <w:lang w:val="en-US"/>
        </w:rPr>
        <w:t>KG</w:t>
      </w:r>
      <w:r w:rsidRPr="008E5255">
        <w:rPr>
          <w:rStyle w:val="m1"/>
          <w:rFonts w:ascii="Verdana" w:hAnsi="Verdana"/>
          <w:sz w:val="16"/>
          <w:szCs w:val="20"/>
          <w:lang w:val="en-US"/>
        </w:rPr>
        <w:t>"&gt;</w:t>
      </w:r>
      <w:r w:rsidRPr="008E5255">
        <w:rPr>
          <w:rStyle w:val="tx1"/>
          <w:rFonts w:ascii="Verdana" w:hAnsi="Verdana"/>
          <w:sz w:val="16"/>
          <w:szCs w:val="20"/>
          <w:lang w:val="en-US"/>
        </w:rPr>
        <w:t>10</w:t>
      </w:r>
      <w:r w:rsidRPr="008E5255">
        <w:rPr>
          <w:rStyle w:val="m1"/>
          <w:rFonts w:ascii="Verdana" w:hAnsi="Verdana"/>
          <w:sz w:val="16"/>
          <w:szCs w:val="20"/>
          <w:lang w:val="en-US"/>
        </w:rPr>
        <w:t>&lt;/</w:t>
      </w:r>
      <w:proofErr w:type="spellStart"/>
      <w:r w:rsidRPr="008E5255">
        <w:rPr>
          <w:rStyle w:val="t1"/>
          <w:rFonts w:ascii="Verdana" w:hAnsi="Verdana"/>
          <w:sz w:val="16"/>
          <w:szCs w:val="20"/>
          <w:lang w:val="en-US"/>
        </w:rPr>
        <w:t>Weigth</w:t>
      </w:r>
      <w:proofErr w:type="spellEnd"/>
      <w:r w:rsidRPr="008E5255">
        <w:rPr>
          <w:rStyle w:val="m1"/>
          <w:rFonts w:ascii="Verdana" w:hAnsi="Verdana"/>
          <w:sz w:val="16"/>
          <w:szCs w:val="20"/>
          <w:lang w:val="en-US"/>
        </w:rPr>
        <w:t>&gt;</w:t>
      </w:r>
    </w:p>
    <w:p w14:paraId="4D94B1BB" w14:textId="77777777" w:rsidR="002F0FFD" w:rsidRPr="008E5255" w:rsidRDefault="002F0FFD" w:rsidP="002F0FFD">
      <w:pPr>
        <w:ind w:left="2604" w:hanging="480"/>
        <w:rPr>
          <w:rFonts w:ascii="Verdana" w:hAnsi="Verdana"/>
          <w:sz w:val="16"/>
          <w:szCs w:val="20"/>
          <w:lang w:val="en-US"/>
        </w:rPr>
      </w:pPr>
      <w:r w:rsidRPr="008E5255">
        <w:rPr>
          <w:rStyle w:val="m1"/>
          <w:rFonts w:ascii="Verdana" w:hAnsi="Verdana"/>
          <w:sz w:val="16"/>
          <w:szCs w:val="20"/>
          <w:lang w:val="en-US"/>
        </w:rPr>
        <w:t>&lt;</w:t>
      </w:r>
      <w:proofErr w:type="spellStart"/>
      <w:r w:rsidRPr="008E5255">
        <w:rPr>
          <w:rStyle w:val="t1"/>
          <w:rFonts w:ascii="Verdana" w:hAnsi="Verdana"/>
          <w:sz w:val="16"/>
          <w:szCs w:val="20"/>
          <w:lang w:val="en-US"/>
        </w:rPr>
        <w:t>WeigthPackaging</w:t>
      </w:r>
      <w:proofErr w:type="spellEnd"/>
      <w:r w:rsidRPr="008E5255">
        <w:rPr>
          <w:rStyle w:val="t1"/>
          <w:rFonts w:ascii="Verdana" w:hAnsi="Verdana"/>
          <w:sz w:val="16"/>
          <w:szCs w:val="20"/>
          <w:lang w:val="en-US"/>
        </w:rPr>
        <w:t xml:space="preserve"> unit</w:t>
      </w:r>
      <w:r w:rsidRPr="008E5255">
        <w:rPr>
          <w:rStyle w:val="m1"/>
          <w:rFonts w:ascii="Verdana" w:hAnsi="Verdana"/>
          <w:sz w:val="16"/>
          <w:szCs w:val="20"/>
          <w:lang w:val="en-US"/>
        </w:rPr>
        <w:t>="</w:t>
      </w:r>
      <w:r w:rsidRPr="008E5255">
        <w:rPr>
          <w:rFonts w:ascii="Verdana" w:hAnsi="Verdana"/>
          <w:b/>
          <w:bCs/>
          <w:sz w:val="16"/>
          <w:szCs w:val="20"/>
          <w:lang w:val="en-US"/>
        </w:rPr>
        <w:t>KG</w:t>
      </w:r>
      <w:r w:rsidRPr="008E5255">
        <w:rPr>
          <w:rStyle w:val="m1"/>
          <w:rFonts w:ascii="Verdana" w:hAnsi="Verdana"/>
          <w:sz w:val="16"/>
          <w:szCs w:val="20"/>
          <w:lang w:val="en-US"/>
        </w:rPr>
        <w:t>"&gt;</w:t>
      </w:r>
      <w:r w:rsidRPr="008E5255">
        <w:rPr>
          <w:rStyle w:val="tx1"/>
          <w:rFonts w:ascii="Verdana" w:hAnsi="Verdana"/>
          <w:sz w:val="16"/>
          <w:szCs w:val="20"/>
          <w:lang w:val="en-US"/>
        </w:rPr>
        <w:t>1</w:t>
      </w:r>
      <w:r w:rsidRPr="008E5255">
        <w:rPr>
          <w:rStyle w:val="m1"/>
          <w:rFonts w:ascii="Verdana" w:hAnsi="Verdana"/>
          <w:sz w:val="16"/>
          <w:szCs w:val="20"/>
          <w:lang w:val="en-US"/>
        </w:rPr>
        <w:t>&lt;/</w:t>
      </w:r>
      <w:r w:rsidRPr="008E5255">
        <w:rPr>
          <w:rStyle w:val="t1"/>
          <w:rFonts w:ascii="Verdana" w:hAnsi="Verdana"/>
          <w:sz w:val="16"/>
          <w:szCs w:val="20"/>
          <w:lang w:val="en-US"/>
        </w:rPr>
        <w:t xml:space="preserve"> </w:t>
      </w:r>
      <w:proofErr w:type="spellStart"/>
      <w:r w:rsidRPr="008E5255">
        <w:rPr>
          <w:rStyle w:val="t1"/>
          <w:rFonts w:ascii="Verdana" w:hAnsi="Verdana"/>
          <w:sz w:val="16"/>
          <w:szCs w:val="20"/>
          <w:lang w:val="en-US"/>
        </w:rPr>
        <w:t>WeigthPackaging</w:t>
      </w:r>
      <w:proofErr w:type="spellEnd"/>
      <w:r w:rsidRPr="008E5255">
        <w:rPr>
          <w:rStyle w:val="m1"/>
          <w:rFonts w:ascii="Verdana" w:hAnsi="Verdana"/>
          <w:sz w:val="16"/>
          <w:szCs w:val="20"/>
          <w:lang w:val="en-US"/>
        </w:rPr>
        <w:t>&gt;</w:t>
      </w:r>
    </w:p>
    <w:p w14:paraId="4D94B1BC" w14:textId="77777777" w:rsidR="002F0FFD" w:rsidRPr="008E5255" w:rsidRDefault="002F0FFD" w:rsidP="002F0FFD">
      <w:pPr>
        <w:pStyle w:val="Lijstalinea"/>
        <w:ind w:firstLine="696"/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</w:pP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 w:rsidRPr="008E5255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Property</w:t>
      </w: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1BD" w14:textId="77777777" w:rsidR="004A5860" w:rsidRDefault="002F0FFD" w:rsidP="002F0FFD">
      <w:pPr>
        <w:ind w:left="372" w:firstLine="708"/>
        <w:rPr>
          <w:lang w:val="en-US"/>
        </w:rPr>
      </w:pP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 w:rsidRPr="008E5255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Properties</w:t>
      </w:r>
      <w:r w:rsidRPr="008E5255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1BE" w14:textId="77777777" w:rsidR="002F0FFD" w:rsidRPr="002F0FFD" w:rsidRDefault="002F0FFD" w:rsidP="00F3041F">
      <w:pPr>
        <w:ind w:left="372" w:firstLine="708"/>
        <w:rPr>
          <w:lang w:val="en-US"/>
        </w:rPr>
      </w:pPr>
    </w:p>
    <w:p w14:paraId="4D94B1BF" w14:textId="77777777" w:rsidR="00E53C12" w:rsidRPr="00E53C12" w:rsidRDefault="00E53C12" w:rsidP="00E53C12">
      <w:pPr>
        <w:pStyle w:val="Lijstalinea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References</w:t>
      </w:r>
      <w:proofErr w:type="spellEnd"/>
    </w:p>
    <w:p w14:paraId="4D94B1C0" w14:textId="77777777" w:rsidR="00014520" w:rsidRDefault="00014520" w:rsidP="00014520">
      <w:pPr>
        <w:pStyle w:val="Lijstalinea"/>
        <w:ind w:left="1080"/>
        <w:rPr>
          <w:sz w:val="24"/>
          <w:szCs w:val="24"/>
        </w:rPr>
      </w:pPr>
    </w:p>
    <w:p w14:paraId="4D94B1C1" w14:textId="70DCA21A" w:rsidR="0096070D" w:rsidRPr="0096070D" w:rsidRDefault="00C848BA" w:rsidP="00BC2CF1">
      <w:pPr>
        <w:ind w:left="1080"/>
        <w:jc w:val="both"/>
        <w:rPr>
          <w:lang w:val="en-US"/>
        </w:rPr>
      </w:pPr>
      <w:r>
        <w:rPr>
          <w:lang w:val="en-US"/>
        </w:rPr>
        <w:t>On</w:t>
      </w:r>
      <w:r w:rsidR="0096070D" w:rsidRPr="0096070D">
        <w:rPr>
          <w:lang w:val="en-US"/>
        </w:rPr>
        <w:t xml:space="preserve"> each product, option, </w:t>
      </w:r>
      <w:r w:rsidR="0096070D">
        <w:rPr>
          <w:lang w:val="en-US"/>
        </w:rPr>
        <w:t>value you can add your own reference number. But sometimes your reference number can be a combination of your product and a value, and is indivisible. Then you can use this tag. (reference number can be very important if you want to import the purchase orders from the retailer).</w:t>
      </w:r>
    </w:p>
    <w:p w14:paraId="4D94B1C2" w14:textId="77777777" w:rsidR="0096070D" w:rsidRPr="0096070D" w:rsidRDefault="0096070D" w:rsidP="00BC2CF1">
      <w:pPr>
        <w:ind w:left="1080"/>
        <w:jc w:val="both"/>
        <w:rPr>
          <w:lang w:val="en-US"/>
        </w:rPr>
      </w:pPr>
      <w:r>
        <w:rPr>
          <w:lang w:val="en-US"/>
        </w:rPr>
        <w:t>Note: the reference number can only be a combination of a product and one value. In eMeubel this reference is concatenated with the reference number of the base product (if one).</w:t>
      </w:r>
    </w:p>
    <w:p w14:paraId="4D94B1C3" w14:textId="77777777" w:rsidR="0096070D" w:rsidRPr="00B34C29" w:rsidRDefault="0096070D" w:rsidP="00BC2CF1">
      <w:pPr>
        <w:ind w:left="1080"/>
        <w:jc w:val="both"/>
        <w:rPr>
          <w:lang w:val="en-US"/>
        </w:rPr>
      </w:pPr>
    </w:p>
    <w:p w14:paraId="4D94B1C4" w14:textId="77777777" w:rsidR="00965614" w:rsidRPr="00B34C29" w:rsidRDefault="0096070D" w:rsidP="00BC2CF1">
      <w:pPr>
        <w:ind w:left="1080"/>
        <w:jc w:val="both"/>
        <w:rPr>
          <w:lang w:val="en-US"/>
        </w:rPr>
      </w:pPr>
      <w:r w:rsidRPr="00B34C29">
        <w:rPr>
          <w:lang w:val="en-US"/>
        </w:rPr>
        <w:t>Example</w:t>
      </w:r>
      <w:r w:rsidR="00965614" w:rsidRPr="00B34C29">
        <w:rPr>
          <w:lang w:val="en-US"/>
        </w:rPr>
        <w:t>:</w:t>
      </w:r>
    </w:p>
    <w:p w14:paraId="4D94B1C5" w14:textId="77777777" w:rsidR="00BC2CF1" w:rsidRPr="00B34C29" w:rsidRDefault="00BC2CF1" w:rsidP="00BC2CF1">
      <w:pPr>
        <w:spacing w:line="240" w:lineRule="auto"/>
        <w:ind w:left="372" w:firstLine="708"/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</w:pP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References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1C6" w14:textId="77777777" w:rsidR="00BC2CF1" w:rsidRPr="00B34C29" w:rsidRDefault="00BC2CF1" w:rsidP="00BC2CF1">
      <w:pPr>
        <w:spacing w:line="240" w:lineRule="auto"/>
        <w:ind w:left="708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Reference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1C7" w14:textId="77777777" w:rsidR="00BC2CF1" w:rsidRPr="0096070D" w:rsidRDefault="00BC2CF1" w:rsidP="00BC2CF1">
      <w:pPr>
        <w:spacing w:line="240" w:lineRule="auto"/>
        <w:ind w:left="1416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96070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 w:rsidRPr="0096070D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Option</w:t>
      </w:r>
      <w:r w:rsidRPr="0096070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proofErr w:type="spellStart"/>
      <w:r w:rsidR="0096070D" w:rsidRPr="0096070D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Upholstry</w:t>
      </w:r>
      <w:proofErr w:type="spellEnd"/>
      <w:r w:rsidRPr="0096070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 w:rsidRPr="0096070D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Option</w:t>
      </w:r>
      <w:r w:rsidRPr="0096070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1C8" w14:textId="77777777" w:rsidR="00BC2CF1" w:rsidRPr="0096070D" w:rsidRDefault="00BC2CF1" w:rsidP="00BC2CF1">
      <w:pPr>
        <w:spacing w:line="240" w:lineRule="auto"/>
        <w:ind w:left="1416" w:firstLine="708"/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</w:pPr>
      <w:r w:rsidRPr="0096070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 w:rsidRPr="0096070D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Value</w:t>
      </w:r>
      <w:r w:rsidRPr="0096070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 w:rsidR="0096070D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Blue</w:t>
      </w:r>
      <w:r w:rsidRPr="0096070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 w:rsidRPr="0096070D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Value</w:t>
      </w:r>
      <w:r w:rsidRPr="0096070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1C9" w14:textId="77777777" w:rsidR="00BC2CF1" w:rsidRPr="00BC2CF1" w:rsidRDefault="00BC2CF1" w:rsidP="00BC2CF1">
      <w:pPr>
        <w:spacing w:line="240" w:lineRule="auto"/>
        <w:ind w:left="1416" w:firstLine="708"/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</w:pPr>
      <w:r w:rsidRPr="00BC2CF1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proofErr w:type="spellStart"/>
      <w:r w:rsidRPr="00BC2CF1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ArticleReference</w:t>
      </w:r>
      <w:proofErr w:type="spellEnd"/>
      <w:r w:rsidRPr="00BC2CF1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 w:rsidRPr="0096070D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A123456</w:t>
      </w:r>
      <w:r w:rsidRPr="00BC2CF1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 w:rsidRPr="00BC2CF1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 xml:space="preserve"> </w:t>
      </w:r>
      <w:proofErr w:type="spellStart"/>
      <w:r w:rsidRPr="00BC2CF1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ArticleReference</w:t>
      </w:r>
      <w:proofErr w:type="spellEnd"/>
      <w:r w:rsidRPr="00BC2CF1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1CA" w14:textId="77777777" w:rsidR="00BC2CF1" w:rsidRDefault="00BC2CF1" w:rsidP="00BC2CF1">
      <w:pPr>
        <w:spacing w:line="240" w:lineRule="auto"/>
        <w:ind w:left="1416"/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</w:pPr>
      <w:r w:rsidRPr="004A696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 w:rsidRPr="00BC2CF1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 xml:space="preserve"> </w:t>
      </w:r>
      <w:r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Reference</w:t>
      </w:r>
      <w:r w:rsidRPr="004A696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 xml:space="preserve"> &gt;</w:t>
      </w:r>
    </w:p>
    <w:p w14:paraId="4D94B1CB" w14:textId="77777777" w:rsidR="00BC2CF1" w:rsidRPr="004A6962" w:rsidRDefault="00BC2CF1" w:rsidP="00BC2CF1">
      <w:pPr>
        <w:spacing w:line="240" w:lineRule="auto"/>
        <w:ind w:left="708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4A696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 w:rsidRPr="00BC2CF1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 xml:space="preserve"> </w:t>
      </w:r>
      <w:r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Reference</w:t>
      </w:r>
      <w:r w:rsidRPr="004A696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1CC" w14:textId="77777777" w:rsidR="00BC2CF1" w:rsidRPr="00BC2CF1" w:rsidRDefault="00BC2CF1" w:rsidP="00BC2CF1">
      <w:pPr>
        <w:spacing w:line="240" w:lineRule="auto"/>
        <w:ind w:left="1416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BC2CF1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 w:rsidRPr="00BC2CF1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Option</w:t>
      </w:r>
      <w:r w:rsidRPr="00BC2CF1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 w:rsidR="0096070D" w:rsidRPr="0096070D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 xml:space="preserve"> </w:t>
      </w:r>
      <w:proofErr w:type="spellStart"/>
      <w:r w:rsidR="0096070D" w:rsidRPr="0096070D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Upholstry</w:t>
      </w:r>
      <w:proofErr w:type="spellEnd"/>
      <w:r w:rsidR="0096070D" w:rsidRPr="00BC2CF1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 xml:space="preserve"> </w:t>
      </w:r>
      <w:r w:rsidRPr="00BC2CF1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 w:rsidRPr="00BC2CF1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Option</w:t>
      </w:r>
      <w:r w:rsidRPr="00BC2CF1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1CD" w14:textId="77777777" w:rsidR="00BC2CF1" w:rsidRPr="00BC2CF1" w:rsidRDefault="00BC2CF1" w:rsidP="00BC2CF1">
      <w:pPr>
        <w:spacing w:line="240" w:lineRule="auto"/>
        <w:ind w:left="1416" w:firstLine="708"/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</w:pPr>
      <w:r w:rsidRPr="00BC2CF1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 w:rsidRPr="00BC2CF1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Value</w:t>
      </w:r>
      <w:r w:rsidRPr="00BC2CF1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 w:rsidR="0096070D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Red</w:t>
      </w:r>
      <w:r w:rsidRPr="00BC2CF1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 w:rsidRPr="00BC2CF1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Value</w:t>
      </w:r>
      <w:r w:rsidRPr="00BC2CF1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1CE" w14:textId="77777777" w:rsidR="00BC2CF1" w:rsidRPr="00BC2CF1" w:rsidRDefault="00BC2CF1" w:rsidP="00BC2CF1">
      <w:pPr>
        <w:spacing w:line="240" w:lineRule="auto"/>
        <w:ind w:left="1416" w:firstLine="708"/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</w:pPr>
      <w:r w:rsidRPr="00BC2CF1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proofErr w:type="spellStart"/>
      <w:r w:rsidRPr="00BC2CF1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ArticleReference</w:t>
      </w:r>
      <w:proofErr w:type="spellEnd"/>
      <w:r w:rsidRPr="00BC2CF1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 w:rsidRPr="00BC2CF1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 xml:space="preserve"> B33556</w:t>
      </w:r>
      <w:r w:rsidRPr="00BC2CF1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 w:rsidRPr="00BC2CF1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 xml:space="preserve"> </w:t>
      </w:r>
      <w:proofErr w:type="spellStart"/>
      <w:r w:rsidRPr="00BC2CF1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ArticleReference</w:t>
      </w:r>
      <w:proofErr w:type="spellEnd"/>
      <w:r w:rsidRPr="00BC2CF1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94B1CF" w14:textId="77777777" w:rsidR="00BC2CF1" w:rsidRDefault="00BC2CF1" w:rsidP="00BC2CF1">
      <w:pPr>
        <w:spacing w:line="240" w:lineRule="auto"/>
        <w:ind w:left="1416"/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</w:pPr>
      <w:r w:rsidRPr="004A696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lastRenderedPageBreak/>
        <w:t>&lt;/</w:t>
      </w:r>
      <w:r w:rsidRPr="00BC2CF1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 xml:space="preserve"> </w:t>
      </w:r>
      <w:r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Reference</w:t>
      </w:r>
      <w:r w:rsidRPr="004A6962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 xml:space="preserve"> &gt;</w:t>
      </w:r>
    </w:p>
    <w:p w14:paraId="4D94B1D0" w14:textId="77777777" w:rsidR="00BC2CF1" w:rsidRPr="0002529D" w:rsidRDefault="00BC2CF1" w:rsidP="00BC2CF1">
      <w:pPr>
        <w:spacing w:line="240" w:lineRule="auto"/>
        <w:ind w:left="372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02529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 w:rsidRPr="00BC2CF1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 xml:space="preserve"> </w:t>
      </w:r>
      <w:r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References</w:t>
      </w:r>
      <w:r w:rsidRPr="0002529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 xml:space="preserve"> &gt;</w:t>
      </w:r>
    </w:p>
    <w:p w14:paraId="4D94B1D1" w14:textId="77777777" w:rsidR="00014520" w:rsidRDefault="00014520" w:rsidP="00014520">
      <w:pPr>
        <w:pStyle w:val="Lijstalinea"/>
        <w:ind w:left="1080"/>
        <w:rPr>
          <w:sz w:val="24"/>
          <w:szCs w:val="24"/>
          <w:lang w:val="en-US"/>
        </w:rPr>
      </w:pPr>
    </w:p>
    <w:p w14:paraId="4D94B1D2" w14:textId="77777777" w:rsidR="007C6769" w:rsidRPr="00BC2CF1" w:rsidRDefault="007C6769" w:rsidP="00014520">
      <w:pPr>
        <w:pStyle w:val="Lijstalinea"/>
        <w:ind w:left="1080"/>
        <w:rPr>
          <w:sz w:val="24"/>
          <w:szCs w:val="24"/>
          <w:lang w:val="en-US"/>
        </w:rPr>
      </w:pPr>
    </w:p>
    <w:p w14:paraId="4D94B1D3" w14:textId="77777777" w:rsidR="00BC2CF1" w:rsidRPr="00BC2CF1" w:rsidRDefault="00BC2CF1" w:rsidP="00014520">
      <w:pPr>
        <w:pStyle w:val="Lijstalinea"/>
        <w:ind w:left="1080"/>
        <w:rPr>
          <w:sz w:val="24"/>
          <w:szCs w:val="24"/>
          <w:lang w:val="en-US"/>
        </w:rPr>
      </w:pPr>
    </w:p>
    <w:p w14:paraId="4D94B1D4" w14:textId="4ED51234" w:rsidR="00AE24B5" w:rsidRDefault="00AE24B5" w:rsidP="00AE24B5">
      <w:pPr>
        <w:pStyle w:val="Lijstalinea"/>
        <w:numPr>
          <w:ilvl w:val="2"/>
          <w:numId w:val="1"/>
        </w:numPr>
        <w:rPr>
          <w:sz w:val="24"/>
          <w:szCs w:val="24"/>
        </w:rPr>
      </w:pPr>
      <w:r w:rsidRPr="00560B23">
        <w:rPr>
          <w:sz w:val="24"/>
          <w:szCs w:val="24"/>
        </w:rPr>
        <w:t>Prices</w:t>
      </w:r>
    </w:p>
    <w:p w14:paraId="5F283B51" w14:textId="77777777" w:rsidR="001B4BFD" w:rsidRDefault="001B4BFD" w:rsidP="001B4BFD">
      <w:pPr>
        <w:pStyle w:val="Lijstalinea"/>
        <w:ind w:left="1080"/>
        <w:rPr>
          <w:sz w:val="24"/>
          <w:szCs w:val="24"/>
        </w:rPr>
      </w:pPr>
    </w:p>
    <w:p w14:paraId="08DC9983" w14:textId="77777777" w:rsidR="001B4BFD" w:rsidRPr="007C6769" w:rsidRDefault="001B4BFD" w:rsidP="001B4BFD">
      <w:pPr>
        <w:ind w:left="1080"/>
        <w:jc w:val="both"/>
        <w:rPr>
          <w:lang w:val="en-US"/>
        </w:rPr>
      </w:pPr>
      <w:r w:rsidRPr="00754BB0">
        <w:rPr>
          <w:lang w:val="en-US"/>
        </w:rPr>
        <w:t>Until this point</w:t>
      </w:r>
      <w:r>
        <w:rPr>
          <w:lang w:val="en-US"/>
        </w:rPr>
        <w:t>,</w:t>
      </w:r>
      <w:r w:rsidRPr="00754BB0">
        <w:rPr>
          <w:lang w:val="en-US"/>
        </w:rPr>
        <w:t xml:space="preserve"> we o</w:t>
      </w:r>
      <w:r>
        <w:rPr>
          <w:lang w:val="en-US"/>
        </w:rPr>
        <w:t xml:space="preserve">nly have spoken about configuration (options and values), but not yet about pricing. </w:t>
      </w:r>
      <w:r w:rsidRPr="007C6769">
        <w:rPr>
          <w:lang w:val="en-US"/>
        </w:rPr>
        <w:t>All prices must be defined within this tag.</w:t>
      </w:r>
    </w:p>
    <w:p w14:paraId="11F9FCCD" w14:textId="77777777" w:rsidR="001B4BFD" w:rsidRDefault="001B4BFD" w:rsidP="001B4BFD">
      <w:pPr>
        <w:ind w:left="1080"/>
        <w:jc w:val="both"/>
        <w:rPr>
          <w:lang w:val="en-US"/>
        </w:rPr>
      </w:pPr>
      <w:r w:rsidRPr="007118B4">
        <w:rPr>
          <w:lang w:val="en-US"/>
        </w:rPr>
        <w:t xml:space="preserve">We have 2 types: </w:t>
      </w:r>
    </w:p>
    <w:p w14:paraId="3E63FF84" w14:textId="77777777" w:rsidR="001B4BFD" w:rsidRDefault="001B4BFD" w:rsidP="001B4BFD">
      <w:pPr>
        <w:pStyle w:val="Lijstalinea"/>
        <w:numPr>
          <w:ilvl w:val="1"/>
          <w:numId w:val="2"/>
        </w:numPr>
        <w:jc w:val="both"/>
        <w:rPr>
          <w:lang w:val="en-US"/>
        </w:rPr>
      </w:pPr>
      <w:proofErr w:type="spellStart"/>
      <w:r w:rsidRPr="007118B4">
        <w:rPr>
          <w:lang w:val="en-US"/>
        </w:rPr>
        <w:t>salesprices</w:t>
      </w:r>
      <w:proofErr w:type="spellEnd"/>
      <w:r w:rsidRPr="007118B4">
        <w:rPr>
          <w:lang w:val="en-US"/>
        </w:rPr>
        <w:t xml:space="preserve"> (sales price of the supplier, purchase price for the vendor)</w:t>
      </w:r>
      <w:r>
        <w:rPr>
          <w:lang w:val="en-US"/>
        </w:rPr>
        <w:t>. This is always VAT exclusive</w:t>
      </w:r>
    </w:p>
    <w:p w14:paraId="1D4E49E4" w14:textId="77777777" w:rsidR="001B4BFD" w:rsidRPr="007118B4" w:rsidRDefault="001B4BFD" w:rsidP="001B4BFD">
      <w:pPr>
        <w:pStyle w:val="Lijstalinea"/>
        <w:numPr>
          <w:ilvl w:val="1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retailprice</w:t>
      </w:r>
      <w:proofErr w:type="spellEnd"/>
      <w:r>
        <w:rPr>
          <w:lang w:val="en-US"/>
        </w:rPr>
        <w:t xml:space="preserve"> (price in shop, consumer end price). This is VAT inclusive</w:t>
      </w:r>
    </w:p>
    <w:p w14:paraId="5F75689F" w14:textId="77777777" w:rsidR="001B4BFD" w:rsidRPr="007118B4" w:rsidRDefault="001B4BFD" w:rsidP="001B4BFD">
      <w:pPr>
        <w:ind w:left="1080"/>
        <w:jc w:val="both"/>
        <w:rPr>
          <w:lang w:val="en-US"/>
        </w:rPr>
      </w:pPr>
      <w:r>
        <w:rPr>
          <w:lang w:val="en-US"/>
        </w:rPr>
        <w:t>You can define a price for the base product, prices for  values or prices for a combination of values.</w:t>
      </w:r>
    </w:p>
    <w:p w14:paraId="363B8FD4" w14:textId="77777777" w:rsidR="001B4BFD" w:rsidRDefault="001B4BFD" w:rsidP="001B4BFD">
      <w:pPr>
        <w:ind w:left="1080"/>
        <w:jc w:val="both"/>
        <w:rPr>
          <w:lang w:val="en-US"/>
        </w:rPr>
      </w:pPr>
      <w:r>
        <w:rPr>
          <w:lang w:val="en-US"/>
        </w:rPr>
        <w:t>When there are several prices for a product (SKU) with selected values, then all prices are added  in order to get the total price for the product.</w:t>
      </w:r>
    </w:p>
    <w:p w14:paraId="2609795B" w14:textId="77777777" w:rsidR="001B4BFD" w:rsidRDefault="001B4BFD" w:rsidP="001B4BFD">
      <w:pPr>
        <w:ind w:left="1080"/>
        <w:jc w:val="both"/>
        <w:rPr>
          <w:lang w:val="en-US"/>
        </w:rPr>
      </w:pPr>
      <w:r w:rsidRPr="007118B4">
        <w:rPr>
          <w:lang w:val="en-US"/>
        </w:rPr>
        <w:t>You could also use a</w:t>
      </w:r>
      <w:r>
        <w:rPr>
          <w:lang w:val="en-US"/>
        </w:rPr>
        <w:t xml:space="preserve"> percentage. This percentage will be applied on the total price of the product. (this is not commonly used)</w:t>
      </w:r>
    </w:p>
    <w:p w14:paraId="54815A85" w14:textId="77777777" w:rsidR="001B4BFD" w:rsidRPr="007118B4" w:rsidRDefault="001B4BFD" w:rsidP="001B4BFD">
      <w:pPr>
        <w:ind w:left="1080"/>
        <w:rPr>
          <w:lang w:val="en-US"/>
        </w:rPr>
      </w:pPr>
    </w:p>
    <w:p w14:paraId="017A7E95" w14:textId="77777777" w:rsidR="001B4BFD" w:rsidRPr="007C6769" w:rsidRDefault="001B4BFD" w:rsidP="001B4BFD">
      <w:pPr>
        <w:ind w:left="1080"/>
        <w:rPr>
          <w:lang w:val="en-US"/>
        </w:rPr>
      </w:pPr>
      <w:r w:rsidRPr="007C6769">
        <w:rPr>
          <w:lang w:val="en-US"/>
        </w:rPr>
        <w:t>Example</w:t>
      </w:r>
    </w:p>
    <w:p w14:paraId="5356BA92" w14:textId="77777777" w:rsidR="001B4BFD" w:rsidRPr="007C6769" w:rsidRDefault="001B4BFD" w:rsidP="001B4BFD">
      <w:pPr>
        <w:spacing w:line="240" w:lineRule="auto"/>
        <w:ind w:left="708" w:firstLine="372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7C6769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 w:rsidRPr="007C6769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Prices</w:t>
      </w:r>
      <w:r w:rsidRPr="007C6769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14065D5" w14:textId="77777777" w:rsidR="001B4BFD" w:rsidRPr="00B34C29" w:rsidRDefault="001B4BFD" w:rsidP="001B4BFD">
      <w:pPr>
        <w:spacing w:line="240" w:lineRule="auto"/>
        <w:ind w:left="708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Price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5E8F65CF" w14:textId="77777777" w:rsidR="001B4BFD" w:rsidRPr="00B34C29" w:rsidRDefault="001B4BFD" w:rsidP="001B4BFD">
      <w:pPr>
        <w:spacing w:line="240" w:lineRule="auto"/>
        <w:ind w:left="1416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proofErr w:type="spellStart"/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SalesPrice</w:t>
      </w:r>
      <w:proofErr w:type="spellEnd"/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 w:rsidRPr="00B34C29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450,00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proofErr w:type="spellStart"/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SalesPrice</w:t>
      </w:r>
      <w:proofErr w:type="spellEnd"/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3E419057" w14:textId="77777777" w:rsidR="001B4BFD" w:rsidRPr="00844BC6" w:rsidRDefault="001B4BFD" w:rsidP="001B4BFD">
      <w:pPr>
        <w:spacing w:line="240" w:lineRule="auto"/>
        <w:ind w:left="1416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844BC6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proofErr w:type="spellStart"/>
      <w:r w:rsidRPr="00844BC6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RetailPrice</w:t>
      </w:r>
      <w:proofErr w:type="spellEnd"/>
      <w:r w:rsidRPr="00844BC6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 w:rsidRPr="00844BC6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900,00</w:t>
      </w:r>
      <w:r w:rsidRPr="00844BC6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proofErr w:type="spellStart"/>
      <w:r w:rsidRPr="00844BC6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RetailPrice</w:t>
      </w:r>
      <w:proofErr w:type="spellEnd"/>
      <w:r w:rsidRPr="00844BC6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744B20C9" w14:textId="77777777" w:rsidR="001B4BFD" w:rsidRPr="00844BC6" w:rsidRDefault="001B4BFD" w:rsidP="001B4BFD">
      <w:pPr>
        <w:spacing w:line="240" w:lineRule="auto"/>
        <w:ind w:left="1416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844BC6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proofErr w:type="spellStart"/>
      <w:r w:rsidRPr="00844BC6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SurchargePrecentage</w:t>
      </w:r>
      <w:proofErr w:type="spellEnd"/>
      <w:r w:rsidRPr="00844BC6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 w:rsidRPr="00844BC6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0</w:t>
      </w:r>
      <w:r w:rsidRPr="00844BC6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proofErr w:type="spellStart"/>
      <w:r w:rsidRPr="00844BC6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SurchargePrecentage</w:t>
      </w:r>
      <w:proofErr w:type="spellEnd"/>
      <w:r w:rsidRPr="00844BC6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0135AE4B" w14:textId="77777777" w:rsidR="001B4BFD" w:rsidRPr="00844BC6" w:rsidRDefault="001B4BFD" w:rsidP="001B4BFD">
      <w:pPr>
        <w:spacing w:line="240" w:lineRule="auto"/>
        <w:ind w:left="708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65737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 w:rsidRPr="0065737D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Price</w:t>
      </w:r>
      <w:r w:rsidRPr="0065737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036C1CAF" w14:textId="77777777" w:rsidR="001B4BFD" w:rsidRPr="00844BC6" w:rsidRDefault="001B4BFD" w:rsidP="001B4BFD">
      <w:pPr>
        <w:spacing w:line="240" w:lineRule="auto"/>
        <w:ind w:left="708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65737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 w:rsidRPr="0065737D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Price</w:t>
      </w:r>
      <w:r w:rsidRPr="0065737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65952A35" w14:textId="77777777" w:rsidR="001B4BFD" w:rsidRPr="00844BC6" w:rsidRDefault="001B4BFD" w:rsidP="001B4BFD">
      <w:pPr>
        <w:spacing w:line="240" w:lineRule="auto"/>
        <w:ind w:left="1416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844BC6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proofErr w:type="spellStart"/>
      <w:r w:rsidRPr="00844BC6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SalesPrice</w:t>
      </w:r>
      <w:proofErr w:type="spellEnd"/>
      <w:r w:rsidRPr="00844BC6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 w:rsidRPr="00844BC6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50,00</w:t>
      </w:r>
      <w:r w:rsidRPr="00844BC6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proofErr w:type="spellStart"/>
      <w:r w:rsidRPr="00844BC6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SalesPrice</w:t>
      </w:r>
      <w:proofErr w:type="spellEnd"/>
      <w:r w:rsidRPr="00844BC6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26812747" w14:textId="77777777" w:rsidR="001B4BFD" w:rsidRPr="00844BC6" w:rsidRDefault="001B4BFD" w:rsidP="001B4BFD">
      <w:pPr>
        <w:spacing w:line="240" w:lineRule="auto"/>
        <w:ind w:left="1416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844BC6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proofErr w:type="spellStart"/>
      <w:r w:rsidRPr="00844BC6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RetailPrice</w:t>
      </w:r>
      <w:proofErr w:type="spellEnd"/>
      <w:r w:rsidRPr="00844BC6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 w:rsidRPr="00844BC6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100,00</w:t>
      </w:r>
      <w:r w:rsidRPr="00844BC6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proofErr w:type="spellStart"/>
      <w:r w:rsidRPr="00844BC6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RetailPrice</w:t>
      </w:r>
      <w:proofErr w:type="spellEnd"/>
      <w:r w:rsidRPr="00844BC6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3CC9839" w14:textId="77777777" w:rsidR="001B4BFD" w:rsidRDefault="001B4BFD" w:rsidP="001B4BFD">
      <w:pPr>
        <w:spacing w:line="240" w:lineRule="auto"/>
        <w:ind w:left="2124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65737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proofErr w:type="spellStart"/>
      <w:r w:rsidRPr="0065737D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SurchargePrecentage</w:t>
      </w:r>
      <w:proofErr w:type="spellEnd"/>
      <w:r w:rsidRPr="0065737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 w:rsidRPr="0065737D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0</w:t>
      </w:r>
      <w:r w:rsidRPr="0065737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proofErr w:type="spellStart"/>
      <w:r w:rsidRPr="0065737D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SurchargePrecentage</w:t>
      </w:r>
      <w:proofErr w:type="spellEnd"/>
      <w:r w:rsidRPr="0065737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1AF89CD9" w14:textId="77777777" w:rsidR="001B4BFD" w:rsidRPr="0065737D" w:rsidRDefault="001B4BFD" w:rsidP="001B4BFD">
      <w:pPr>
        <w:spacing w:line="240" w:lineRule="auto"/>
        <w:ind w:left="1416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65737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 w:rsidRPr="0065737D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Conditions</w:t>
      </w:r>
      <w:r w:rsidRPr="0065737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EA5F803" w14:textId="77777777" w:rsidR="001B4BFD" w:rsidRPr="0065737D" w:rsidRDefault="001B4BFD" w:rsidP="001B4BFD">
      <w:pPr>
        <w:spacing w:line="240" w:lineRule="auto"/>
        <w:ind w:left="2124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65737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 w:rsidRPr="0065737D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Condition</w:t>
      </w:r>
      <w:r w:rsidRPr="0065737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50287A5C" w14:textId="77777777" w:rsidR="001B4BFD" w:rsidRPr="0065737D" w:rsidRDefault="001B4BFD" w:rsidP="001B4BFD">
      <w:pPr>
        <w:spacing w:line="240" w:lineRule="auto"/>
        <w:ind w:left="2832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65737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 w:rsidRPr="0065737D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Option</w:t>
      </w:r>
      <w:r w:rsidRPr="0065737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Upholstery</w:t>
      </w:r>
      <w:r w:rsidRPr="0065737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 w:rsidRPr="0065737D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Option</w:t>
      </w:r>
      <w:r w:rsidRPr="0065737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3BEAEB25" w14:textId="77777777" w:rsidR="001B4BFD" w:rsidRPr="0065737D" w:rsidRDefault="001B4BFD" w:rsidP="001B4BFD">
      <w:pPr>
        <w:spacing w:line="240" w:lineRule="auto"/>
        <w:ind w:left="2832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65737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 w:rsidRPr="0065737D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Value</w:t>
      </w:r>
      <w:r w:rsidRPr="0065737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Leather A</w:t>
      </w:r>
      <w:r w:rsidRPr="0065737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 w:rsidRPr="0065737D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Value</w:t>
      </w:r>
      <w:r w:rsidRPr="0065737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3E4BCE79" w14:textId="77777777" w:rsidR="001B4BFD" w:rsidRPr="0065737D" w:rsidRDefault="001B4BFD" w:rsidP="001B4BFD">
      <w:pPr>
        <w:spacing w:line="240" w:lineRule="auto"/>
        <w:ind w:left="2124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65737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 w:rsidRPr="0065737D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Condition</w:t>
      </w:r>
      <w:r w:rsidRPr="0065737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7D3CBE3D" w14:textId="77777777" w:rsidR="001B4BFD" w:rsidRPr="0065737D" w:rsidRDefault="001B4BFD" w:rsidP="001B4BFD">
      <w:pPr>
        <w:spacing w:line="240" w:lineRule="auto"/>
        <w:ind w:left="1416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65737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 w:rsidRPr="0065737D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Conditions</w:t>
      </w:r>
      <w:r w:rsidRPr="0065737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1E5B128A" w14:textId="77777777" w:rsidR="001B4BFD" w:rsidRPr="00844BC6" w:rsidRDefault="001B4BFD" w:rsidP="001B4BFD">
      <w:pPr>
        <w:spacing w:line="240" w:lineRule="auto"/>
        <w:rPr>
          <w:rFonts w:ascii="Verdana" w:eastAsia="Times New Roman" w:hAnsi="Verdana" w:cs="Times New Roman"/>
          <w:sz w:val="16"/>
          <w:szCs w:val="16"/>
          <w:lang w:val="en-US" w:eastAsia="nl-BE"/>
        </w:rPr>
      </w:pPr>
    </w:p>
    <w:p w14:paraId="26E2ECA9" w14:textId="77777777" w:rsidR="001B4BFD" w:rsidRPr="00844BC6" w:rsidRDefault="001B4BFD" w:rsidP="001B4BFD">
      <w:pPr>
        <w:spacing w:line="240" w:lineRule="auto"/>
        <w:ind w:left="708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65737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 w:rsidRPr="0065737D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Price</w:t>
      </w:r>
      <w:r w:rsidRPr="0065737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6A9DCF88" w14:textId="77777777" w:rsidR="001B4BFD" w:rsidRPr="00844BC6" w:rsidRDefault="001B4BFD" w:rsidP="001B4BFD">
      <w:pPr>
        <w:spacing w:line="240" w:lineRule="auto"/>
        <w:ind w:left="708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65737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 w:rsidRPr="0065737D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Price</w:t>
      </w:r>
      <w:r w:rsidRPr="0065737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32F80D4" w14:textId="77777777" w:rsidR="001B4BFD" w:rsidRPr="0065737D" w:rsidRDefault="001B4BFD" w:rsidP="001B4BFD">
      <w:pPr>
        <w:spacing w:line="240" w:lineRule="auto"/>
        <w:ind w:left="1416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65737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proofErr w:type="spellStart"/>
      <w:r w:rsidRPr="0065737D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SalesPrice</w:t>
      </w:r>
      <w:proofErr w:type="spellEnd"/>
      <w:r w:rsidRPr="0065737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 w:rsidRPr="0065737D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150,00</w:t>
      </w:r>
      <w:r w:rsidRPr="0065737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proofErr w:type="spellStart"/>
      <w:r w:rsidRPr="0065737D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SalesPrice</w:t>
      </w:r>
      <w:proofErr w:type="spellEnd"/>
      <w:r w:rsidRPr="0065737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106E187D" w14:textId="77777777" w:rsidR="001B4BFD" w:rsidRPr="0065737D" w:rsidRDefault="001B4BFD" w:rsidP="001B4BFD">
      <w:pPr>
        <w:spacing w:line="240" w:lineRule="auto"/>
        <w:ind w:left="1416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65737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proofErr w:type="spellStart"/>
      <w:r w:rsidRPr="0065737D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RetailPrice</w:t>
      </w:r>
      <w:proofErr w:type="spellEnd"/>
      <w:r w:rsidRPr="0065737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 w:rsidRPr="0065737D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300,00</w:t>
      </w:r>
      <w:r w:rsidRPr="0065737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proofErr w:type="spellStart"/>
      <w:r w:rsidRPr="0065737D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RetailPrice</w:t>
      </w:r>
      <w:proofErr w:type="spellEnd"/>
      <w:r w:rsidRPr="0065737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6AAE3439" w14:textId="77777777" w:rsidR="001B4BFD" w:rsidRPr="0065737D" w:rsidRDefault="001B4BFD" w:rsidP="001B4BFD">
      <w:pPr>
        <w:spacing w:line="240" w:lineRule="auto"/>
        <w:ind w:left="1416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65737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proofErr w:type="spellStart"/>
      <w:r w:rsidRPr="0065737D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SurchargePrecentage</w:t>
      </w:r>
      <w:proofErr w:type="spellEnd"/>
      <w:r w:rsidRPr="0065737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 w:rsidRPr="0065737D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0</w:t>
      </w:r>
      <w:r w:rsidRPr="0065737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proofErr w:type="spellStart"/>
      <w:r w:rsidRPr="0065737D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SurchargePrecentage</w:t>
      </w:r>
      <w:proofErr w:type="spellEnd"/>
      <w:r w:rsidRPr="0065737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38164D1E" w14:textId="77777777" w:rsidR="001B4BFD" w:rsidRPr="0065737D" w:rsidRDefault="001B4BFD" w:rsidP="001B4BFD">
      <w:pPr>
        <w:spacing w:line="240" w:lineRule="auto"/>
        <w:ind w:left="1416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65737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 w:rsidRPr="0065737D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Conditions</w:t>
      </w:r>
      <w:r w:rsidRPr="0065737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A994CA4" w14:textId="77777777" w:rsidR="001B4BFD" w:rsidRPr="0065737D" w:rsidRDefault="001B4BFD" w:rsidP="001B4BFD">
      <w:pPr>
        <w:spacing w:line="240" w:lineRule="auto"/>
        <w:ind w:left="2124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65737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 w:rsidRPr="0065737D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Condition</w:t>
      </w:r>
      <w:r w:rsidRPr="0065737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761E1A20" w14:textId="77777777" w:rsidR="001B4BFD" w:rsidRPr="00093299" w:rsidRDefault="001B4BFD" w:rsidP="001B4BFD">
      <w:pPr>
        <w:spacing w:line="240" w:lineRule="auto"/>
        <w:ind w:left="2832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093299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 w:rsidRPr="00093299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Option</w:t>
      </w:r>
      <w:r w:rsidRPr="00093299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 w:rsidRPr="00093299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Upholstery</w:t>
      </w:r>
      <w:r w:rsidRPr="00093299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|</w:t>
      </w:r>
      <w:r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Leather</w:t>
      </w:r>
      <w:proofErr w:type="spellEnd"/>
      <w:r w:rsidRPr="00093299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 xml:space="preserve"> A</w:t>
      </w:r>
      <w:r w:rsidRPr="00093299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 w:rsidRPr="00093299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Option</w:t>
      </w:r>
      <w:r w:rsidRPr="00093299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7BDD22B3" w14:textId="77777777" w:rsidR="001B4BFD" w:rsidRPr="0065737D" w:rsidRDefault="001B4BFD" w:rsidP="001B4BFD">
      <w:pPr>
        <w:spacing w:line="240" w:lineRule="auto"/>
        <w:ind w:left="2832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65737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 w:rsidRPr="0065737D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Value</w:t>
      </w:r>
      <w:r w:rsidRPr="0065737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Blue</w:t>
      </w:r>
      <w:r w:rsidRPr="0065737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 w:rsidRPr="0065737D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Value</w:t>
      </w:r>
      <w:r w:rsidRPr="0065737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6D892E93" w14:textId="77777777" w:rsidR="001B4BFD" w:rsidRPr="007C1A0B" w:rsidRDefault="001B4BFD" w:rsidP="001B4BFD">
      <w:pPr>
        <w:spacing w:line="240" w:lineRule="auto"/>
        <w:ind w:left="2124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65737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 w:rsidRPr="0065737D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Condition</w:t>
      </w:r>
      <w:r w:rsidRPr="0065737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2CCBFDA" w14:textId="77777777" w:rsidR="001B4BFD" w:rsidRPr="0065737D" w:rsidRDefault="001B4BFD" w:rsidP="001B4BFD">
      <w:pPr>
        <w:spacing w:line="240" w:lineRule="auto"/>
        <w:ind w:left="2124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65737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 w:rsidRPr="0065737D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Condition</w:t>
      </w:r>
      <w:r w:rsidRPr="0065737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3E8F12D" w14:textId="77777777" w:rsidR="001B4BFD" w:rsidRPr="0065737D" w:rsidRDefault="001B4BFD" w:rsidP="001B4BFD">
      <w:pPr>
        <w:spacing w:line="240" w:lineRule="auto"/>
        <w:ind w:left="2832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65737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 w:rsidRPr="0065737D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Option</w:t>
      </w:r>
      <w:r w:rsidRPr="0065737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Seating comfort</w:t>
      </w:r>
      <w:r w:rsidRPr="0065737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 w:rsidRPr="0065737D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Option</w:t>
      </w:r>
      <w:r w:rsidRPr="0065737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5A79232A" w14:textId="77777777" w:rsidR="001B4BFD" w:rsidRPr="0065737D" w:rsidRDefault="001B4BFD" w:rsidP="001B4BFD">
      <w:pPr>
        <w:spacing w:line="240" w:lineRule="auto"/>
        <w:ind w:left="2832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65737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 w:rsidRPr="0065737D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Value</w:t>
      </w:r>
      <w:r w:rsidRPr="0065737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Firm</w:t>
      </w:r>
      <w:r w:rsidRPr="0065737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 w:rsidRPr="0065737D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Value</w:t>
      </w:r>
      <w:r w:rsidRPr="0065737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7446D799" w14:textId="77777777" w:rsidR="001B4BFD" w:rsidRPr="0065737D" w:rsidRDefault="001B4BFD" w:rsidP="001B4BFD">
      <w:pPr>
        <w:spacing w:line="240" w:lineRule="auto"/>
        <w:ind w:left="2124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65737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 w:rsidRPr="0065737D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Condition</w:t>
      </w:r>
      <w:r w:rsidRPr="0065737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5CCA0483" w14:textId="77777777" w:rsidR="001B4BFD" w:rsidRPr="0065737D" w:rsidRDefault="001B4BFD" w:rsidP="001B4BFD">
      <w:pPr>
        <w:spacing w:line="240" w:lineRule="auto"/>
        <w:ind w:left="2124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65737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 w:rsidRPr="0065737D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Condition</w:t>
      </w:r>
      <w:r w:rsidRPr="0065737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D1C0036" w14:textId="77777777" w:rsidR="001B4BFD" w:rsidRPr="00566E60" w:rsidRDefault="001B4BFD" w:rsidP="001B4BFD">
      <w:pPr>
        <w:spacing w:line="240" w:lineRule="auto"/>
        <w:ind w:left="2832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566E60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 w:rsidRPr="00566E60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Option</w:t>
      </w:r>
      <w:r w:rsidRPr="00566E60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 xml:space="preserve">Upholstery </w:t>
      </w:r>
      <w:proofErr w:type="spellStart"/>
      <w:r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cushions</w:t>
      </w:r>
      <w:r w:rsidRPr="00566E60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|</w:t>
      </w:r>
      <w:r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leather</w:t>
      </w:r>
      <w:proofErr w:type="spellEnd"/>
      <w:r w:rsidRPr="00566E60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 xml:space="preserve"> A</w:t>
      </w:r>
      <w:r w:rsidRPr="00566E60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 w:rsidRPr="00566E60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Option</w:t>
      </w:r>
      <w:r w:rsidRPr="00566E60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64103AA" w14:textId="77777777" w:rsidR="001B4BFD" w:rsidRPr="00566E60" w:rsidRDefault="001B4BFD" w:rsidP="001B4BFD">
      <w:pPr>
        <w:spacing w:line="240" w:lineRule="auto"/>
        <w:ind w:left="2832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566E60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 w:rsidRPr="00566E60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Value</w:t>
      </w:r>
      <w:r w:rsidRPr="00566E60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  <w:r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Black</w:t>
      </w:r>
      <w:r w:rsidRPr="00566E60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 w:rsidRPr="00566E60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Value</w:t>
      </w:r>
      <w:r w:rsidRPr="00566E60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73667C0" w14:textId="77777777" w:rsidR="001B4BFD" w:rsidRPr="0065737D" w:rsidRDefault="001B4BFD" w:rsidP="001B4BFD">
      <w:pPr>
        <w:spacing w:line="240" w:lineRule="auto"/>
        <w:ind w:left="2124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65737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 w:rsidRPr="0065737D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Condition</w:t>
      </w:r>
      <w:r w:rsidRPr="0065737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0D37062C" w14:textId="77777777" w:rsidR="001B4BFD" w:rsidRPr="0065737D" w:rsidRDefault="001B4BFD" w:rsidP="001B4BFD">
      <w:pPr>
        <w:spacing w:line="240" w:lineRule="auto"/>
        <w:ind w:left="1416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65737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lastRenderedPageBreak/>
        <w:t>&lt;/</w:t>
      </w:r>
      <w:r w:rsidRPr="0065737D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Conditions</w:t>
      </w:r>
      <w:r w:rsidRPr="0065737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12F47C29" w14:textId="77777777" w:rsidR="001B4BFD" w:rsidRPr="00B34C29" w:rsidRDefault="001B4BFD" w:rsidP="001B4BFD">
      <w:pPr>
        <w:spacing w:line="240" w:lineRule="auto"/>
        <w:ind w:left="708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Price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484BF0E2" w14:textId="77777777" w:rsidR="001B4BFD" w:rsidRPr="00B34C29" w:rsidRDefault="001B4BFD" w:rsidP="001B4BFD">
      <w:pPr>
        <w:spacing w:line="240" w:lineRule="auto"/>
        <w:ind w:left="708" w:firstLine="372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&lt;/</w:t>
      </w:r>
      <w:r w:rsidRPr="00B34C29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Prices</w:t>
      </w:r>
      <w:r w:rsidRPr="00B34C29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&gt;</w:t>
      </w:r>
    </w:p>
    <w:p w14:paraId="2464EC97" w14:textId="77777777" w:rsidR="001B4BFD" w:rsidRPr="007118B4" w:rsidRDefault="001B4BFD" w:rsidP="001B4BFD">
      <w:pPr>
        <w:ind w:left="372" w:firstLine="708"/>
        <w:rPr>
          <w:i/>
          <w:lang w:val="en-US"/>
        </w:rPr>
      </w:pPr>
      <w:r w:rsidRPr="007118B4">
        <w:rPr>
          <w:i/>
          <w:lang w:val="en-US"/>
        </w:rPr>
        <w:t>Note: for readability reasons we used descriptions instead of GTINs</w:t>
      </w:r>
    </w:p>
    <w:p w14:paraId="34273EDE" w14:textId="2ACCB6C1" w:rsidR="001B4BFD" w:rsidRDefault="001B4BFD" w:rsidP="001B4BFD">
      <w:pPr>
        <w:pStyle w:val="Lijstalinea"/>
        <w:ind w:left="1080"/>
        <w:rPr>
          <w:sz w:val="24"/>
          <w:szCs w:val="24"/>
          <w:lang w:val="en-US"/>
        </w:rPr>
      </w:pPr>
    </w:p>
    <w:p w14:paraId="0A8BD053" w14:textId="77777777" w:rsidR="00A10F5C" w:rsidRPr="001B4BFD" w:rsidRDefault="00A10F5C" w:rsidP="001B4BFD">
      <w:pPr>
        <w:pStyle w:val="Lijstalinea"/>
        <w:ind w:left="1080"/>
        <w:rPr>
          <w:sz w:val="24"/>
          <w:szCs w:val="24"/>
          <w:lang w:val="en-US"/>
        </w:rPr>
      </w:pPr>
    </w:p>
    <w:p w14:paraId="6369F7D5" w14:textId="35D2BB1F" w:rsidR="001B4BFD" w:rsidRPr="00611FF7" w:rsidRDefault="009A1ADC" w:rsidP="00AE24B5">
      <w:pPr>
        <w:pStyle w:val="Lijstalinea"/>
        <w:numPr>
          <w:ilvl w:val="2"/>
          <w:numId w:val="1"/>
        </w:numPr>
        <w:rPr>
          <w:sz w:val="24"/>
          <w:szCs w:val="24"/>
          <w:lang w:val="en-US"/>
        </w:rPr>
      </w:pPr>
      <w:r w:rsidRPr="00611FF7">
        <w:rPr>
          <w:sz w:val="24"/>
          <w:szCs w:val="24"/>
          <w:lang w:val="en-US"/>
        </w:rPr>
        <w:t>Product used as value</w:t>
      </w:r>
    </w:p>
    <w:p w14:paraId="706154EC" w14:textId="6103D892" w:rsidR="009A1ADC" w:rsidRPr="00611FF7" w:rsidRDefault="009A1ADC" w:rsidP="009A1ADC">
      <w:pPr>
        <w:pStyle w:val="Lijstalinea"/>
        <w:ind w:left="1080"/>
        <w:rPr>
          <w:sz w:val="24"/>
          <w:szCs w:val="24"/>
          <w:lang w:val="en-US"/>
        </w:rPr>
      </w:pPr>
    </w:p>
    <w:p w14:paraId="278589F3" w14:textId="35D0713C" w:rsidR="00AA253D" w:rsidRDefault="001C6142" w:rsidP="00AA253D">
      <w:pPr>
        <w:pStyle w:val="Lijstalinea"/>
        <w:ind w:left="1080"/>
        <w:rPr>
          <w:sz w:val="24"/>
          <w:szCs w:val="24"/>
          <w:lang w:val="en-US"/>
        </w:rPr>
      </w:pPr>
      <w:r w:rsidRPr="00611FF7">
        <w:rPr>
          <w:sz w:val="24"/>
          <w:szCs w:val="24"/>
          <w:lang w:val="en-US"/>
        </w:rPr>
        <w:t xml:space="preserve">A product GTIN can also be used as a value within an option. </w:t>
      </w:r>
      <w:r w:rsidR="00FC22D2" w:rsidRPr="00611FF7">
        <w:rPr>
          <w:sz w:val="24"/>
          <w:szCs w:val="24"/>
          <w:lang w:val="en-US"/>
        </w:rPr>
        <w:t>The only thing this does</w:t>
      </w:r>
      <w:r w:rsidR="00C8769E" w:rsidRPr="00611FF7">
        <w:rPr>
          <w:sz w:val="24"/>
          <w:szCs w:val="24"/>
          <w:lang w:val="en-US"/>
        </w:rPr>
        <w:t>, is using t</w:t>
      </w:r>
      <w:r w:rsidR="004C3DE4" w:rsidRPr="00611FF7">
        <w:rPr>
          <w:sz w:val="24"/>
          <w:szCs w:val="24"/>
          <w:lang w:val="en-US"/>
        </w:rPr>
        <w:t xml:space="preserve">he same GTIN code and descriptions </w:t>
      </w:r>
      <w:r w:rsidR="005558B0" w:rsidRPr="00611FF7">
        <w:rPr>
          <w:sz w:val="24"/>
          <w:szCs w:val="24"/>
          <w:lang w:val="en-US"/>
        </w:rPr>
        <w:t xml:space="preserve">of the product, </w:t>
      </w:r>
      <w:r w:rsidR="004C3DE4" w:rsidRPr="00611FF7">
        <w:rPr>
          <w:sz w:val="24"/>
          <w:szCs w:val="24"/>
          <w:lang w:val="en-US"/>
        </w:rPr>
        <w:t xml:space="preserve">for the value. </w:t>
      </w:r>
      <w:r w:rsidR="00EF034C" w:rsidRPr="00611FF7">
        <w:rPr>
          <w:sz w:val="24"/>
          <w:szCs w:val="24"/>
          <w:lang w:val="en-US"/>
        </w:rPr>
        <w:t xml:space="preserve">This GTIN act as a normal value. </w:t>
      </w:r>
      <w:r w:rsidR="00A95FFB">
        <w:rPr>
          <w:sz w:val="24"/>
          <w:szCs w:val="24"/>
          <w:lang w:val="en-US"/>
        </w:rPr>
        <w:t>T</w:t>
      </w:r>
      <w:r w:rsidR="00340909" w:rsidRPr="00611FF7">
        <w:rPr>
          <w:sz w:val="24"/>
          <w:szCs w:val="24"/>
          <w:lang w:val="en-US"/>
        </w:rPr>
        <w:t xml:space="preserve">his value doesn’t act as a sub-product configuration. </w:t>
      </w:r>
      <w:r w:rsidR="00951990" w:rsidRPr="00611FF7">
        <w:rPr>
          <w:sz w:val="24"/>
          <w:szCs w:val="24"/>
          <w:lang w:val="en-US"/>
        </w:rPr>
        <w:t>If the product itself has a options and values, these are not inherent</w:t>
      </w:r>
      <w:r w:rsidR="00F3010E" w:rsidRPr="00611FF7">
        <w:rPr>
          <w:sz w:val="24"/>
          <w:szCs w:val="24"/>
          <w:lang w:val="en-US"/>
        </w:rPr>
        <w:t xml:space="preserve"> </w:t>
      </w:r>
      <w:r w:rsidR="00FE1F61" w:rsidRPr="00611FF7">
        <w:rPr>
          <w:sz w:val="24"/>
          <w:szCs w:val="24"/>
          <w:lang w:val="en-US"/>
        </w:rPr>
        <w:t>within the value</w:t>
      </w:r>
      <w:r w:rsidR="00B07A03" w:rsidRPr="00611FF7">
        <w:rPr>
          <w:sz w:val="24"/>
          <w:szCs w:val="24"/>
          <w:lang w:val="en-US"/>
        </w:rPr>
        <w:t xml:space="preserve"> of the other, main product</w:t>
      </w:r>
      <w:r w:rsidR="00FE1F61" w:rsidRPr="00611FF7">
        <w:rPr>
          <w:sz w:val="24"/>
          <w:szCs w:val="24"/>
          <w:lang w:val="en-US"/>
        </w:rPr>
        <w:t>.</w:t>
      </w:r>
    </w:p>
    <w:p w14:paraId="1894EDDB" w14:textId="3136BF33" w:rsidR="008F56F1" w:rsidRDefault="00776E55" w:rsidP="00AA253D">
      <w:pPr>
        <w:pStyle w:val="Lijstalinea"/>
        <w:ind w:left="1080"/>
        <w:rPr>
          <w:sz w:val="24"/>
          <w:szCs w:val="24"/>
          <w:lang w:val="en-US"/>
        </w:rPr>
      </w:pPr>
      <w:r w:rsidRPr="36E4FE54">
        <w:rPr>
          <w:sz w:val="24"/>
          <w:szCs w:val="24"/>
          <w:lang w:val="en-US"/>
        </w:rPr>
        <w:t xml:space="preserve">Same for the prices. A price defined on the product, doesn’t count </w:t>
      </w:r>
      <w:r w:rsidR="005F29F7" w:rsidRPr="36E4FE54">
        <w:rPr>
          <w:sz w:val="24"/>
          <w:szCs w:val="24"/>
          <w:lang w:val="en-US"/>
        </w:rPr>
        <w:t xml:space="preserve">on the value. </w:t>
      </w:r>
      <w:r w:rsidR="00640359" w:rsidRPr="36E4FE54">
        <w:rPr>
          <w:sz w:val="24"/>
          <w:szCs w:val="24"/>
          <w:lang w:val="en-US"/>
        </w:rPr>
        <w:t xml:space="preserve">If this value has a price, then this is and must be defined like </w:t>
      </w:r>
      <w:r w:rsidR="003974C3" w:rsidRPr="36E4FE54">
        <w:rPr>
          <w:sz w:val="24"/>
          <w:szCs w:val="24"/>
          <w:lang w:val="en-US"/>
        </w:rPr>
        <w:t>the other prices on the values.</w:t>
      </w:r>
    </w:p>
    <w:p w14:paraId="28B42C0D" w14:textId="5F595151" w:rsidR="61822470" w:rsidRDefault="61822470" w:rsidP="36E4FE54">
      <w:pPr>
        <w:pStyle w:val="Lijstalinea"/>
        <w:ind w:left="1080"/>
        <w:rPr>
          <w:sz w:val="24"/>
          <w:szCs w:val="24"/>
          <w:lang w:val="en-US"/>
        </w:rPr>
      </w:pPr>
      <w:r w:rsidRPr="36E4FE54">
        <w:rPr>
          <w:sz w:val="24"/>
          <w:szCs w:val="24"/>
          <w:lang w:val="en-US"/>
        </w:rPr>
        <w:t>This rule/attribute can’t be used to define a kind of ‘super configuration’.</w:t>
      </w:r>
      <w:r w:rsidR="3859BAEE" w:rsidRPr="36E4FE54">
        <w:rPr>
          <w:sz w:val="24"/>
          <w:szCs w:val="24"/>
          <w:lang w:val="en-US"/>
        </w:rPr>
        <w:t xml:space="preserve"> The product act as a normal value does.</w:t>
      </w:r>
    </w:p>
    <w:p w14:paraId="4D94B1D5" w14:textId="43D51E9E" w:rsidR="00271895" w:rsidRDefault="00271895" w:rsidP="007A171A">
      <w:pPr>
        <w:ind w:left="1080"/>
        <w:rPr>
          <w:lang w:val="en-US"/>
        </w:rPr>
      </w:pPr>
    </w:p>
    <w:p w14:paraId="62045B2E" w14:textId="5C0DB994" w:rsidR="00147DA9" w:rsidRDefault="00147DA9" w:rsidP="007A171A">
      <w:pPr>
        <w:ind w:left="1080"/>
        <w:rPr>
          <w:lang w:val="en-US"/>
        </w:rPr>
      </w:pPr>
      <w:r>
        <w:rPr>
          <w:lang w:val="en-US"/>
        </w:rPr>
        <w:t>To define that a product can also be used as a value, you’ll have to add the</w:t>
      </w:r>
      <w:r w:rsidR="00440944">
        <w:rPr>
          <w:lang w:val="en-US"/>
        </w:rPr>
        <w:t xml:space="preserve"> attribute ‘</w:t>
      </w:r>
      <w:proofErr w:type="spellStart"/>
      <w:r w:rsidR="00440944">
        <w:rPr>
          <w:lang w:val="en-US"/>
        </w:rPr>
        <w:t>useAsValue</w:t>
      </w:r>
      <w:proofErr w:type="spellEnd"/>
      <w:r w:rsidR="00440944">
        <w:rPr>
          <w:lang w:val="en-US"/>
        </w:rPr>
        <w:t>’</w:t>
      </w:r>
      <w:r w:rsidR="00856DBB">
        <w:rPr>
          <w:lang w:val="en-US"/>
        </w:rPr>
        <w:t xml:space="preserve"> within the ‘Article’ tag</w:t>
      </w:r>
      <w:r w:rsidR="00440944">
        <w:rPr>
          <w:lang w:val="en-US"/>
        </w:rPr>
        <w:t>.</w:t>
      </w:r>
    </w:p>
    <w:p w14:paraId="0C2A8C4F" w14:textId="77777777" w:rsidR="00440944" w:rsidRPr="0073080D" w:rsidRDefault="00440944" w:rsidP="00440944">
      <w:pPr>
        <w:pStyle w:val="Lijstalinea"/>
        <w:ind w:firstLine="708"/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</w:pPr>
      <w:r w:rsidRPr="0073080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r w:rsidRPr="0073080D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Article order</w:t>
      </w:r>
      <w:r w:rsidRPr="0073080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="</w:t>
      </w:r>
      <w:r w:rsidRPr="0073080D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010</w:t>
      </w:r>
      <w:r w:rsidRPr="0073080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 xml:space="preserve">" </w:t>
      </w:r>
      <w:proofErr w:type="spellStart"/>
      <w:r w:rsidRPr="0073080D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useAsValue</w:t>
      </w:r>
      <w:proofErr w:type="spellEnd"/>
      <w:r w:rsidRPr="0073080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=”</w:t>
      </w:r>
      <w:r w:rsidRPr="0073080D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true</w:t>
      </w:r>
      <w:r w:rsidRPr="0073080D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”&gt;</w:t>
      </w:r>
    </w:p>
    <w:p w14:paraId="6D05A226" w14:textId="7E278612" w:rsidR="00440944" w:rsidRDefault="00440944" w:rsidP="007A171A">
      <w:pPr>
        <w:ind w:left="1080"/>
        <w:rPr>
          <w:lang w:val="en-US"/>
        </w:rPr>
      </w:pPr>
    </w:p>
    <w:p w14:paraId="4D4F6071" w14:textId="68027D2C" w:rsidR="00407743" w:rsidRDefault="00424DE0" w:rsidP="007A171A">
      <w:pPr>
        <w:ind w:left="1080"/>
        <w:rPr>
          <w:lang w:val="en-US"/>
        </w:rPr>
      </w:pPr>
      <w:r>
        <w:rPr>
          <w:lang w:val="en-US"/>
        </w:rPr>
        <w:t xml:space="preserve">In the value definition, you’ll have to set the type to ‘Article’ and use the same attribute </w:t>
      </w:r>
      <w:r w:rsidR="006D706C">
        <w:rPr>
          <w:lang w:val="en-US"/>
        </w:rPr>
        <w:t>‘</w:t>
      </w:r>
      <w:proofErr w:type="spellStart"/>
      <w:r w:rsidR="006D706C">
        <w:rPr>
          <w:lang w:val="en-US"/>
        </w:rPr>
        <w:t>useAsValue</w:t>
      </w:r>
      <w:proofErr w:type="spellEnd"/>
      <w:r w:rsidR="006D706C">
        <w:rPr>
          <w:lang w:val="en-US"/>
        </w:rPr>
        <w:t>’.</w:t>
      </w:r>
    </w:p>
    <w:p w14:paraId="61FDB88A" w14:textId="77777777" w:rsidR="00407743" w:rsidRDefault="00407743" w:rsidP="00407743">
      <w:pPr>
        <w:spacing w:line="240" w:lineRule="auto"/>
        <w:ind w:left="708" w:firstLine="708"/>
        <w:rPr>
          <w:rFonts w:ascii="Verdana" w:eastAsia="Times New Roman" w:hAnsi="Verdana" w:cs="Times New Roman"/>
          <w:sz w:val="16"/>
          <w:szCs w:val="16"/>
          <w:lang w:val="en-US" w:eastAsia="nl-BE"/>
        </w:rPr>
      </w:pPr>
      <w:r w:rsidRPr="6FC8EFBF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&lt;</w:t>
      </w:r>
      <w:proofErr w:type="spellStart"/>
      <w:r w:rsidRPr="6FC8EFBF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ValueDefinitiontype</w:t>
      </w:r>
      <w:proofErr w:type="spellEnd"/>
      <w:r w:rsidRPr="6FC8EFBF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="</w:t>
      </w:r>
      <w:r w:rsidRPr="6FC8EFBF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Article</w:t>
      </w:r>
      <w:r w:rsidRPr="6FC8EFBF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 xml:space="preserve">" </w:t>
      </w:r>
      <w:proofErr w:type="spellStart"/>
      <w:r w:rsidRPr="6FC8EFBF">
        <w:rPr>
          <w:rFonts w:ascii="Verdana" w:eastAsia="Times New Roman" w:hAnsi="Verdana" w:cs="Times New Roman"/>
          <w:color w:val="990000"/>
          <w:sz w:val="16"/>
          <w:szCs w:val="16"/>
          <w:lang w:val="en-US" w:eastAsia="nl-BE"/>
        </w:rPr>
        <w:t>useAsValue</w:t>
      </w:r>
      <w:proofErr w:type="spellEnd"/>
      <w:r w:rsidRPr="6FC8EFBF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=”</w:t>
      </w:r>
      <w:r w:rsidRPr="6FC8EFBF">
        <w:rPr>
          <w:rFonts w:ascii="Verdana" w:eastAsia="Times New Roman" w:hAnsi="Verdana" w:cs="Times New Roman"/>
          <w:b/>
          <w:bCs/>
          <w:sz w:val="16"/>
          <w:szCs w:val="16"/>
          <w:lang w:val="en-US" w:eastAsia="nl-BE"/>
        </w:rPr>
        <w:t>true</w:t>
      </w:r>
      <w:r w:rsidRPr="6FC8EFBF">
        <w:rPr>
          <w:rFonts w:ascii="Verdana" w:eastAsia="Times New Roman" w:hAnsi="Verdana" w:cs="Times New Roman"/>
          <w:color w:val="0000FF"/>
          <w:sz w:val="16"/>
          <w:szCs w:val="16"/>
          <w:lang w:val="en-US" w:eastAsia="nl-BE"/>
        </w:rPr>
        <w:t>”&gt;</w:t>
      </w:r>
    </w:p>
    <w:p w14:paraId="4E3F005C" w14:textId="77777777" w:rsidR="00407743" w:rsidRDefault="00407743" w:rsidP="007A171A">
      <w:pPr>
        <w:ind w:left="1080"/>
        <w:rPr>
          <w:lang w:val="en-US"/>
        </w:rPr>
      </w:pPr>
    </w:p>
    <w:p w14:paraId="56A0C466" w14:textId="77777777" w:rsidR="00440944" w:rsidRPr="001B4BFD" w:rsidRDefault="00440944" w:rsidP="007A171A">
      <w:pPr>
        <w:ind w:left="1080"/>
        <w:rPr>
          <w:lang w:val="en-US"/>
        </w:rPr>
      </w:pPr>
    </w:p>
    <w:p w14:paraId="4D94B206" w14:textId="29704EF6" w:rsidR="00844BC6" w:rsidRDefault="00E20DD2" w:rsidP="00E20DD2">
      <w:pPr>
        <w:pStyle w:val="Lijstalinea"/>
        <w:numPr>
          <w:ilvl w:val="2"/>
          <w:numId w:val="1"/>
        </w:numPr>
        <w:rPr>
          <w:lang w:val="en-US"/>
        </w:rPr>
      </w:pPr>
      <w:r>
        <w:rPr>
          <w:lang w:val="en-US"/>
        </w:rPr>
        <w:t>Promo</w:t>
      </w:r>
      <w:r w:rsidR="00467040">
        <w:rPr>
          <w:lang w:val="en-US"/>
        </w:rPr>
        <w:t xml:space="preserve"> purchase </w:t>
      </w:r>
      <w:r>
        <w:rPr>
          <w:lang w:val="en-US"/>
        </w:rPr>
        <w:t>prices</w:t>
      </w:r>
      <w:r w:rsidR="00467040">
        <w:rPr>
          <w:lang w:val="en-US"/>
        </w:rPr>
        <w:t xml:space="preserve"> / </w:t>
      </w:r>
      <w:r w:rsidR="00242654">
        <w:rPr>
          <w:lang w:val="en-US"/>
        </w:rPr>
        <w:t>volume prices</w:t>
      </w:r>
    </w:p>
    <w:p w14:paraId="5491F860" w14:textId="77777777" w:rsidR="00F167D8" w:rsidRPr="00F167D8" w:rsidRDefault="00F167D8" w:rsidP="00F167D8">
      <w:pPr>
        <w:rPr>
          <w:lang w:val="en-US"/>
        </w:rPr>
      </w:pPr>
    </w:p>
    <w:p w14:paraId="18C82069" w14:textId="77777777" w:rsidR="00E20DD2" w:rsidRPr="00E20DD2" w:rsidRDefault="00E20DD2" w:rsidP="00E20DD2">
      <w:pPr>
        <w:pStyle w:val="Lijstalinea"/>
        <w:ind w:left="1080"/>
        <w:rPr>
          <w:lang w:val="en-US"/>
        </w:rPr>
      </w:pPr>
    </w:p>
    <w:p w14:paraId="4D94B212" w14:textId="77777777" w:rsidR="00FD6AF3" w:rsidRPr="007446DC" w:rsidRDefault="00FD6AF3" w:rsidP="001B4BFD">
      <w:pPr>
        <w:rPr>
          <w:lang w:val="en-AU"/>
        </w:rPr>
      </w:pPr>
      <w:r w:rsidRPr="007446DC">
        <w:rPr>
          <w:lang w:val="en-AU"/>
        </w:rPr>
        <w:br w:type="page"/>
      </w:r>
    </w:p>
    <w:p w14:paraId="4D94B213" w14:textId="77777777" w:rsidR="00271895" w:rsidRPr="007A441E" w:rsidRDefault="007A441E" w:rsidP="00AE24B5">
      <w:pPr>
        <w:pStyle w:val="Lijstalinea"/>
        <w:numPr>
          <w:ilvl w:val="0"/>
          <w:numId w:val="1"/>
        </w:numPr>
        <w:rPr>
          <w:sz w:val="32"/>
          <w:szCs w:val="32"/>
          <w:lang w:val="en-US"/>
        </w:rPr>
      </w:pPr>
      <w:r w:rsidRPr="007A441E">
        <w:rPr>
          <w:sz w:val="32"/>
          <w:szCs w:val="32"/>
          <w:lang w:val="en-US"/>
        </w:rPr>
        <w:lastRenderedPageBreak/>
        <w:t>Full example</w:t>
      </w:r>
    </w:p>
    <w:p w14:paraId="4D94B214" w14:textId="77777777" w:rsidR="00AE24B5" w:rsidRPr="007A441E" w:rsidRDefault="00AE24B5" w:rsidP="00AE24B5">
      <w:pPr>
        <w:pStyle w:val="Lijstalinea"/>
        <w:rPr>
          <w:lang w:val="en-US"/>
        </w:rPr>
      </w:pPr>
    </w:p>
    <w:p w14:paraId="4D94B215" w14:textId="77777777" w:rsidR="00AE24B5" w:rsidRPr="007A441E" w:rsidRDefault="005046A1" w:rsidP="00AE24B5">
      <w:pPr>
        <w:pStyle w:val="Lijstalinea"/>
        <w:numPr>
          <w:ilvl w:val="1"/>
          <w:numId w:val="1"/>
        </w:numPr>
        <w:rPr>
          <w:sz w:val="28"/>
          <w:szCs w:val="28"/>
          <w:lang w:val="en-US"/>
        </w:rPr>
      </w:pPr>
      <w:r w:rsidRPr="007A441E">
        <w:rPr>
          <w:sz w:val="28"/>
          <w:szCs w:val="28"/>
          <w:lang w:val="en-US"/>
        </w:rPr>
        <w:t xml:space="preserve"> </w:t>
      </w:r>
      <w:r w:rsidR="00AE24B5" w:rsidRPr="007A441E">
        <w:rPr>
          <w:sz w:val="28"/>
          <w:szCs w:val="28"/>
          <w:lang w:val="en-US"/>
        </w:rPr>
        <w:t>XML catalog</w:t>
      </w:r>
      <w:r w:rsidR="007A441E">
        <w:rPr>
          <w:sz w:val="28"/>
          <w:szCs w:val="28"/>
          <w:lang w:val="en-US"/>
        </w:rPr>
        <w:t>:</w:t>
      </w:r>
      <w:r w:rsidR="007A441E" w:rsidRPr="007A441E">
        <w:rPr>
          <w:sz w:val="28"/>
          <w:szCs w:val="28"/>
          <w:lang w:val="en-US"/>
        </w:rPr>
        <w:t xml:space="preserve"> product</w:t>
      </w:r>
      <w:r w:rsidR="007A441E">
        <w:rPr>
          <w:sz w:val="28"/>
          <w:szCs w:val="28"/>
          <w:lang w:val="en-US"/>
        </w:rPr>
        <w:t>s</w:t>
      </w:r>
      <w:r w:rsidR="007A441E" w:rsidRPr="007A441E">
        <w:rPr>
          <w:sz w:val="28"/>
          <w:szCs w:val="28"/>
          <w:lang w:val="en-US"/>
        </w:rPr>
        <w:t xml:space="preserve"> without c</w:t>
      </w:r>
      <w:r w:rsidR="007A441E">
        <w:rPr>
          <w:sz w:val="28"/>
          <w:szCs w:val="28"/>
          <w:lang w:val="en-US"/>
        </w:rPr>
        <w:t>onfiguration</w:t>
      </w:r>
    </w:p>
    <w:p w14:paraId="4D94B216" w14:textId="77777777" w:rsidR="00AE24B5" w:rsidRPr="007A441E" w:rsidRDefault="00AE24B5" w:rsidP="00AE24B5">
      <w:pPr>
        <w:ind w:left="360"/>
        <w:rPr>
          <w:lang w:val="en-US"/>
        </w:rPr>
      </w:pPr>
    </w:p>
    <w:p w14:paraId="4D94B217" w14:textId="438E05F2" w:rsidR="007A441E" w:rsidRPr="00B34C29" w:rsidRDefault="007A441E" w:rsidP="003B2D77">
      <w:pPr>
        <w:pStyle w:val="Lijstalinea"/>
        <w:jc w:val="both"/>
        <w:rPr>
          <w:lang w:val="en-US"/>
        </w:rPr>
      </w:pPr>
      <w:r w:rsidRPr="007A441E">
        <w:rPr>
          <w:lang w:val="en-US"/>
        </w:rPr>
        <w:t>T</w:t>
      </w:r>
      <w:r>
        <w:rPr>
          <w:lang w:val="en-US"/>
        </w:rPr>
        <w:t>h</w:t>
      </w:r>
      <w:r w:rsidRPr="007A441E">
        <w:rPr>
          <w:lang w:val="en-US"/>
        </w:rPr>
        <w:t>is is a simple e</w:t>
      </w:r>
      <w:r>
        <w:rPr>
          <w:lang w:val="en-US"/>
        </w:rPr>
        <w:t xml:space="preserve">xample of an XML catalog with products without options. </w:t>
      </w:r>
      <w:r w:rsidRPr="00B34C29">
        <w:rPr>
          <w:lang w:val="en-US"/>
        </w:rPr>
        <w:t>These products don’t need to be configured.</w:t>
      </w:r>
    </w:p>
    <w:p w14:paraId="4D94B218" w14:textId="77777777" w:rsidR="00AE24B5" w:rsidRPr="00B34C29" w:rsidRDefault="00AE24B5" w:rsidP="00AE24B5">
      <w:pPr>
        <w:pStyle w:val="Lijstalinea"/>
        <w:rPr>
          <w:sz w:val="14"/>
          <w:szCs w:val="14"/>
          <w:lang w:val="en-US"/>
        </w:rPr>
      </w:pPr>
    </w:p>
    <w:p w14:paraId="4D94B219" w14:textId="77777777" w:rsidR="00560B23" w:rsidRPr="007A441E" w:rsidRDefault="00560B23" w:rsidP="00560B23">
      <w:pPr>
        <w:spacing w:line="240" w:lineRule="auto"/>
        <w:rPr>
          <w:rFonts w:ascii="Verdana" w:eastAsia="Times New Roman" w:hAnsi="Verdana" w:cs="Times New Roman"/>
          <w:sz w:val="12"/>
          <w:szCs w:val="12"/>
          <w:lang w:val="en-US" w:eastAsia="nl-BE"/>
        </w:rPr>
      </w:pPr>
      <w:r w:rsidRPr="007A441E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&lt;?xml version="1.0" encoding="iso-8859-2" standalone="yes" ?&gt;</w:t>
      </w:r>
    </w:p>
    <w:p w14:paraId="4D94B21A" w14:textId="77777777" w:rsidR="00560B23" w:rsidRPr="00ED56A9" w:rsidRDefault="00560B23" w:rsidP="00560B23">
      <w:pPr>
        <w:spacing w:line="240" w:lineRule="auto"/>
        <w:rPr>
          <w:rFonts w:ascii="Verdana" w:eastAsia="Times New Roman" w:hAnsi="Verdana" w:cs="Times New Roman"/>
          <w:sz w:val="12"/>
          <w:szCs w:val="12"/>
          <w:lang w:val="en-US" w:eastAsia="nl-BE"/>
        </w:rPr>
      </w:pP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&lt;</w:t>
      </w:r>
      <w:r w:rsidRPr="00ED56A9">
        <w:rPr>
          <w:rFonts w:ascii="Verdana" w:eastAsia="Times New Roman" w:hAnsi="Verdana" w:cs="Times New Roman"/>
          <w:color w:val="990000"/>
          <w:sz w:val="12"/>
          <w:szCs w:val="12"/>
          <w:lang w:val="en-US" w:eastAsia="nl-BE"/>
        </w:rPr>
        <w:t>Catalog</w:t>
      </w: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&gt;</w:t>
      </w:r>
    </w:p>
    <w:p w14:paraId="4D94B21B" w14:textId="77777777" w:rsidR="00560B23" w:rsidRPr="00ED56A9" w:rsidRDefault="00560B23" w:rsidP="00560B23">
      <w:pPr>
        <w:spacing w:line="240" w:lineRule="auto"/>
        <w:ind w:firstLine="708"/>
        <w:rPr>
          <w:rFonts w:ascii="Verdana" w:eastAsia="Times New Roman" w:hAnsi="Verdana" w:cs="Times New Roman"/>
          <w:sz w:val="12"/>
          <w:szCs w:val="12"/>
          <w:lang w:val="en-US" w:eastAsia="nl-BE"/>
        </w:rPr>
      </w:pP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&lt;</w:t>
      </w:r>
      <w:r w:rsidRPr="00ED56A9">
        <w:rPr>
          <w:rFonts w:ascii="Verdana" w:eastAsia="Times New Roman" w:hAnsi="Verdana" w:cs="Times New Roman"/>
          <w:color w:val="990000"/>
          <w:sz w:val="12"/>
          <w:szCs w:val="12"/>
          <w:lang w:val="en-US" w:eastAsia="nl-BE"/>
        </w:rPr>
        <w:t>General</w:t>
      </w: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&gt;</w:t>
      </w:r>
    </w:p>
    <w:p w14:paraId="4D94B21C" w14:textId="77777777" w:rsidR="00560B23" w:rsidRPr="00ED56A9" w:rsidRDefault="00560B23" w:rsidP="00560B23">
      <w:pPr>
        <w:spacing w:line="240" w:lineRule="auto"/>
        <w:ind w:left="708" w:firstLine="708"/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</w:pP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&lt;</w:t>
      </w:r>
      <w:r w:rsidRPr="00ED56A9">
        <w:rPr>
          <w:rFonts w:ascii="Verdana" w:eastAsia="Times New Roman" w:hAnsi="Verdana" w:cs="Times New Roman"/>
          <w:color w:val="990000"/>
          <w:sz w:val="12"/>
          <w:szCs w:val="12"/>
          <w:lang w:val="en-US" w:eastAsia="nl-BE"/>
        </w:rPr>
        <w:t>Sender</w:t>
      </w: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&gt;</w:t>
      </w:r>
    </w:p>
    <w:p w14:paraId="4D94B21D" w14:textId="77777777" w:rsidR="00BA1EA9" w:rsidRPr="00ED56A9" w:rsidRDefault="00BA1EA9" w:rsidP="00BA1EA9">
      <w:pPr>
        <w:spacing w:line="240" w:lineRule="auto"/>
        <w:ind w:left="708" w:firstLine="708"/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</w:pP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ab/>
        <w:t>&lt;</w:t>
      </w:r>
      <w:r w:rsidRPr="00ED56A9">
        <w:rPr>
          <w:rFonts w:ascii="Verdana" w:eastAsia="Times New Roman" w:hAnsi="Verdana" w:cs="Times New Roman"/>
          <w:color w:val="990000"/>
          <w:sz w:val="12"/>
          <w:szCs w:val="12"/>
          <w:lang w:val="en-US" w:eastAsia="nl-BE"/>
        </w:rPr>
        <w:t>ID</w:t>
      </w: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&gt;</w:t>
      </w:r>
      <w:r w:rsidRPr="00ED56A9">
        <w:rPr>
          <w:rFonts w:ascii="Verdana" w:eastAsia="Times New Roman" w:hAnsi="Verdana" w:cs="Times New Roman"/>
          <w:b/>
          <w:bCs/>
          <w:sz w:val="12"/>
          <w:szCs w:val="12"/>
          <w:lang w:val="en-US" w:eastAsia="nl-BE"/>
        </w:rPr>
        <w:t>2003151308537</w:t>
      </w: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&lt;/</w:t>
      </w:r>
      <w:r w:rsidRPr="00ED56A9">
        <w:rPr>
          <w:rFonts w:ascii="Verdana" w:eastAsia="Times New Roman" w:hAnsi="Verdana" w:cs="Times New Roman"/>
          <w:color w:val="990000"/>
          <w:sz w:val="12"/>
          <w:szCs w:val="12"/>
          <w:lang w:val="en-US" w:eastAsia="nl-BE"/>
        </w:rPr>
        <w:t>ID</w:t>
      </w: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&gt;</w:t>
      </w:r>
    </w:p>
    <w:p w14:paraId="4D94B21E" w14:textId="77777777" w:rsidR="00BA1EA9" w:rsidRPr="00ED56A9" w:rsidRDefault="00BA1EA9" w:rsidP="00BA1EA9">
      <w:pPr>
        <w:spacing w:line="240" w:lineRule="auto"/>
        <w:ind w:left="1416" w:firstLine="708"/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</w:pP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&lt;</w:t>
      </w:r>
      <w:r w:rsidRPr="00ED56A9">
        <w:rPr>
          <w:rFonts w:ascii="Verdana" w:eastAsia="Times New Roman" w:hAnsi="Verdana" w:cs="Times New Roman"/>
          <w:color w:val="990000"/>
          <w:sz w:val="12"/>
          <w:szCs w:val="12"/>
          <w:lang w:val="en-US" w:eastAsia="nl-BE"/>
        </w:rPr>
        <w:t>Name</w:t>
      </w: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&gt;</w:t>
      </w:r>
      <w:proofErr w:type="spellStart"/>
      <w:r w:rsidR="00093299" w:rsidRPr="00ED56A9">
        <w:rPr>
          <w:rFonts w:ascii="Verdana" w:eastAsia="Times New Roman" w:hAnsi="Verdana" w:cs="Times New Roman"/>
          <w:b/>
          <w:bCs/>
          <w:sz w:val="12"/>
          <w:szCs w:val="12"/>
          <w:lang w:val="en-US" w:eastAsia="nl-BE"/>
        </w:rPr>
        <w:t>Leverancier</w:t>
      </w:r>
      <w:proofErr w:type="spellEnd"/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&lt;/</w:t>
      </w:r>
      <w:r w:rsidRPr="00ED56A9">
        <w:rPr>
          <w:rFonts w:ascii="Verdana" w:eastAsia="Times New Roman" w:hAnsi="Verdana" w:cs="Times New Roman"/>
          <w:color w:val="990000"/>
          <w:sz w:val="12"/>
          <w:szCs w:val="12"/>
          <w:lang w:val="en-US" w:eastAsia="nl-BE"/>
        </w:rPr>
        <w:t>Name</w:t>
      </w: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&gt;</w:t>
      </w:r>
    </w:p>
    <w:p w14:paraId="4D94B21F" w14:textId="77777777" w:rsidR="00BA1EA9" w:rsidRPr="00ED56A9" w:rsidRDefault="00BA1EA9" w:rsidP="00BA1EA9">
      <w:pPr>
        <w:spacing w:line="240" w:lineRule="auto"/>
        <w:ind w:left="708" w:firstLine="708"/>
        <w:rPr>
          <w:rFonts w:ascii="Verdana" w:eastAsia="Times New Roman" w:hAnsi="Verdana" w:cs="Times New Roman"/>
          <w:sz w:val="12"/>
          <w:szCs w:val="12"/>
          <w:lang w:val="en-US" w:eastAsia="nl-BE"/>
        </w:rPr>
      </w:pP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&lt;/</w:t>
      </w:r>
      <w:r w:rsidRPr="00ED56A9">
        <w:rPr>
          <w:rFonts w:ascii="Verdana" w:eastAsia="Times New Roman" w:hAnsi="Verdana" w:cs="Times New Roman"/>
          <w:color w:val="990000"/>
          <w:sz w:val="12"/>
          <w:szCs w:val="12"/>
          <w:lang w:val="en-US" w:eastAsia="nl-BE"/>
        </w:rPr>
        <w:t>Sender</w:t>
      </w: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&gt;</w:t>
      </w:r>
    </w:p>
    <w:p w14:paraId="4D94B220" w14:textId="77777777" w:rsidR="00560B23" w:rsidRPr="00ED56A9" w:rsidRDefault="00560B23" w:rsidP="00BA1EA9">
      <w:pPr>
        <w:spacing w:line="240" w:lineRule="auto"/>
        <w:ind w:left="708" w:firstLine="708"/>
        <w:rPr>
          <w:rFonts w:ascii="Verdana" w:eastAsia="Times New Roman" w:hAnsi="Verdana" w:cs="Times New Roman"/>
          <w:sz w:val="12"/>
          <w:szCs w:val="12"/>
          <w:lang w:val="en-US" w:eastAsia="nl-BE"/>
        </w:rPr>
      </w:pP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&lt;</w:t>
      </w:r>
      <w:r w:rsidRPr="00ED56A9">
        <w:rPr>
          <w:rFonts w:ascii="Verdana" w:eastAsia="Times New Roman" w:hAnsi="Verdana" w:cs="Times New Roman"/>
          <w:color w:val="990000"/>
          <w:sz w:val="12"/>
          <w:szCs w:val="12"/>
          <w:lang w:val="en-US" w:eastAsia="nl-BE"/>
        </w:rPr>
        <w:t>Version</w:t>
      </w: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&gt;</w:t>
      </w:r>
      <w:r w:rsidR="00BA1EA9" w:rsidRPr="00ED56A9">
        <w:rPr>
          <w:rFonts w:ascii="Verdana" w:eastAsia="Times New Roman" w:hAnsi="Verdana" w:cs="Times New Roman"/>
          <w:b/>
          <w:bCs/>
          <w:sz w:val="12"/>
          <w:szCs w:val="12"/>
          <w:lang w:val="en-US" w:eastAsia="nl-BE"/>
        </w:rPr>
        <w:t>Catalog v201106</w:t>
      </w:r>
      <w:r w:rsidR="00BA1EA9"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&lt;/</w:t>
      </w:r>
      <w:r w:rsidR="00BA1EA9" w:rsidRPr="00ED56A9">
        <w:rPr>
          <w:rFonts w:ascii="Verdana" w:eastAsia="Times New Roman" w:hAnsi="Verdana" w:cs="Times New Roman"/>
          <w:color w:val="990000"/>
          <w:sz w:val="12"/>
          <w:szCs w:val="12"/>
          <w:lang w:val="en-US" w:eastAsia="nl-BE"/>
        </w:rPr>
        <w:t>Version</w:t>
      </w:r>
      <w:r w:rsidR="00BA1EA9"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&gt;</w:t>
      </w:r>
    </w:p>
    <w:p w14:paraId="4D94B221" w14:textId="77777777" w:rsidR="00560B23" w:rsidRPr="00ED56A9" w:rsidRDefault="00560B23" w:rsidP="00BA1EA9">
      <w:pPr>
        <w:spacing w:line="240" w:lineRule="auto"/>
        <w:ind w:left="708" w:firstLine="708"/>
        <w:rPr>
          <w:rFonts w:ascii="Verdana" w:eastAsia="Times New Roman" w:hAnsi="Verdana" w:cs="Times New Roman"/>
          <w:sz w:val="12"/>
          <w:szCs w:val="12"/>
          <w:lang w:val="en-US" w:eastAsia="nl-BE"/>
        </w:rPr>
      </w:pP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&lt;</w:t>
      </w:r>
      <w:proofErr w:type="spellStart"/>
      <w:r w:rsidRPr="00ED56A9">
        <w:rPr>
          <w:rFonts w:ascii="Verdana" w:eastAsia="Times New Roman" w:hAnsi="Verdana" w:cs="Times New Roman"/>
          <w:color w:val="990000"/>
          <w:sz w:val="12"/>
          <w:szCs w:val="12"/>
          <w:lang w:val="en-US" w:eastAsia="nl-BE"/>
        </w:rPr>
        <w:t>Validfrom</w:t>
      </w:r>
      <w:proofErr w:type="spellEnd"/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&gt;</w:t>
      </w:r>
      <w:r w:rsidR="00BA1EA9" w:rsidRPr="00ED56A9">
        <w:rPr>
          <w:rFonts w:ascii="Verdana" w:eastAsia="Times New Roman" w:hAnsi="Verdana" w:cs="Times New Roman"/>
          <w:b/>
          <w:bCs/>
          <w:sz w:val="12"/>
          <w:szCs w:val="12"/>
          <w:lang w:val="en-US" w:eastAsia="nl-BE"/>
        </w:rPr>
        <w:t>20110101</w:t>
      </w:r>
      <w:r w:rsidR="00BA1EA9"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&lt;/</w:t>
      </w:r>
      <w:proofErr w:type="spellStart"/>
      <w:r w:rsidR="00BA1EA9" w:rsidRPr="00ED56A9">
        <w:rPr>
          <w:rFonts w:ascii="Verdana" w:eastAsia="Times New Roman" w:hAnsi="Verdana" w:cs="Times New Roman"/>
          <w:color w:val="990000"/>
          <w:sz w:val="12"/>
          <w:szCs w:val="12"/>
          <w:lang w:val="en-US" w:eastAsia="nl-BE"/>
        </w:rPr>
        <w:t>Validfrom</w:t>
      </w:r>
      <w:proofErr w:type="spellEnd"/>
      <w:r w:rsidR="00BA1EA9"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&gt;</w:t>
      </w:r>
    </w:p>
    <w:p w14:paraId="4D94B222" w14:textId="77777777" w:rsidR="00560B23" w:rsidRPr="00ED56A9" w:rsidRDefault="00560B23" w:rsidP="00BA1EA9">
      <w:pPr>
        <w:spacing w:line="240" w:lineRule="auto"/>
        <w:ind w:left="708" w:firstLine="708"/>
        <w:rPr>
          <w:rFonts w:ascii="Verdana" w:eastAsia="Times New Roman" w:hAnsi="Verdana" w:cs="Times New Roman"/>
          <w:sz w:val="12"/>
          <w:szCs w:val="12"/>
          <w:lang w:val="en-US" w:eastAsia="nl-BE"/>
        </w:rPr>
      </w:pP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&lt;</w:t>
      </w:r>
      <w:proofErr w:type="spellStart"/>
      <w:r w:rsidRPr="00ED56A9">
        <w:rPr>
          <w:rFonts w:ascii="Verdana" w:eastAsia="Times New Roman" w:hAnsi="Verdana" w:cs="Times New Roman"/>
          <w:color w:val="990000"/>
          <w:sz w:val="12"/>
          <w:szCs w:val="12"/>
          <w:lang w:val="en-US" w:eastAsia="nl-BE"/>
        </w:rPr>
        <w:t>Validto</w:t>
      </w:r>
      <w:proofErr w:type="spellEnd"/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&gt;</w:t>
      </w:r>
      <w:r w:rsidR="00BA1EA9" w:rsidRPr="00ED56A9">
        <w:rPr>
          <w:rFonts w:ascii="Verdana" w:eastAsia="Times New Roman" w:hAnsi="Verdana" w:cs="Times New Roman"/>
          <w:b/>
          <w:bCs/>
          <w:sz w:val="12"/>
          <w:szCs w:val="12"/>
          <w:lang w:val="en-US" w:eastAsia="nl-BE"/>
        </w:rPr>
        <w:t>20111231</w:t>
      </w:r>
      <w:r w:rsidR="00BA1EA9"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&lt;/</w:t>
      </w:r>
      <w:proofErr w:type="spellStart"/>
      <w:r w:rsidR="00BA1EA9" w:rsidRPr="00ED56A9">
        <w:rPr>
          <w:rFonts w:ascii="Verdana" w:eastAsia="Times New Roman" w:hAnsi="Verdana" w:cs="Times New Roman"/>
          <w:color w:val="990000"/>
          <w:sz w:val="12"/>
          <w:szCs w:val="12"/>
          <w:lang w:val="en-US" w:eastAsia="nl-BE"/>
        </w:rPr>
        <w:t>Validto</w:t>
      </w:r>
      <w:proofErr w:type="spellEnd"/>
      <w:r w:rsidR="00BA1EA9"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&gt;</w:t>
      </w:r>
    </w:p>
    <w:p w14:paraId="4D94B223" w14:textId="77777777" w:rsidR="00BA1EA9" w:rsidRPr="00ED56A9" w:rsidRDefault="00BA1EA9" w:rsidP="00A25668">
      <w:pPr>
        <w:spacing w:line="240" w:lineRule="auto"/>
        <w:ind w:left="708" w:firstLine="708"/>
        <w:rPr>
          <w:rFonts w:ascii="Verdana" w:eastAsia="Times New Roman" w:hAnsi="Verdana" w:cs="Times New Roman"/>
          <w:sz w:val="12"/>
          <w:szCs w:val="12"/>
          <w:lang w:val="en-US" w:eastAsia="nl-BE"/>
        </w:rPr>
      </w:pP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&lt;</w:t>
      </w:r>
      <w:r w:rsidRPr="00ED56A9">
        <w:rPr>
          <w:rFonts w:ascii="Verdana" w:eastAsia="Times New Roman" w:hAnsi="Verdana" w:cs="Times New Roman"/>
          <w:color w:val="990000"/>
          <w:sz w:val="12"/>
          <w:szCs w:val="12"/>
          <w:lang w:val="en-US" w:eastAsia="nl-BE"/>
        </w:rPr>
        <w:t>Currency</w:t>
      </w: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&gt;</w:t>
      </w:r>
    </w:p>
    <w:p w14:paraId="4D94B224" w14:textId="77777777" w:rsidR="00A25668" w:rsidRPr="00ED56A9" w:rsidRDefault="00A25668" w:rsidP="00A25668">
      <w:pPr>
        <w:spacing w:line="240" w:lineRule="auto"/>
        <w:ind w:hanging="480"/>
        <w:rPr>
          <w:rFonts w:ascii="Verdana" w:eastAsia="Times New Roman" w:hAnsi="Verdana" w:cs="Times New Roman"/>
          <w:sz w:val="12"/>
          <w:szCs w:val="12"/>
          <w:lang w:val="en-US" w:eastAsia="nl-BE"/>
        </w:rPr>
      </w:pPr>
      <w:r w:rsidRPr="00ED56A9">
        <w:rPr>
          <w:rFonts w:ascii="Courier New" w:eastAsia="Times New Roman" w:hAnsi="Courier New" w:cs="Courier New"/>
          <w:b/>
          <w:bCs/>
          <w:color w:val="FF0000"/>
          <w:sz w:val="12"/>
          <w:szCs w:val="12"/>
          <w:lang w:val="en-US" w:eastAsia="nl-BE"/>
        </w:rPr>
        <w:t> </w:t>
      </w:r>
      <w:r w:rsidRPr="00ED56A9">
        <w:rPr>
          <w:rFonts w:ascii="Courier New" w:eastAsia="Times New Roman" w:hAnsi="Courier New" w:cs="Courier New"/>
          <w:b/>
          <w:bCs/>
          <w:color w:val="FF0000"/>
          <w:sz w:val="12"/>
          <w:szCs w:val="12"/>
          <w:lang w:val="en-US" w:eastAsia="nl-BE"/>
        </w:rPr>
        <w:tab/>
      </w:r>
      <w:r w:rsidRPr="00ED56A9">
        <w:rPr>
          <w:rFonts w:ascii="Courier New" w:eastAsia="Times New Roman" w:hAnsi="Courier New" w:cs="Courier New"/>
          <w:b/>
          <w:bCs/>
          <w:color w:val="FF0000"/>
          <w:sz w:val="12"/>
          <w:szCs w:val="12"/>
          <w:lang w:val="en-US" w:eastAsia="nl-BE"/>
        </w:rPr>
        <w:tab/>
      </w:r>
      <w:r w:rsidRPr="00ED56A9">
        <w:rPr>
          <w:rFonts w:ascii="Verdana" w:eastAsia="Times New Roman" w:hAnsi="Verdana" w:cs="Times New Roman"/>
          <w:sz w:val="12"/>
          <w:szCs w:val="12"/>
          <w:lang w:val="en-US" w:eastAsia="nl-BE"/>
        </w:rPr>
        <w:tab/>
      </w:r>
      <w:r w:rsidRPr="00ED56A9">
        <w:rPr>
          <w:rFonts w:ascii="Verdana" w:eastAsia="Times New Roman" w:hAnsi="Verdana" w:cs="Times New Roman"/>
          <w:sz w:val="12"/>
          <w:szCs w:val="12"/>
          <w:lang w:val="en-US" w:eastAsia="nl-BE"/>
        </w:rPr>
        <w:tab/>
      </w: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&lt;</w:t>
      </w:r>
      <w:proofErr w:type="spellStart"/>
      <w:r w:rsidRPr="00ED56A9">
        <w:rPr>
          <w:rFonts w:ascii="Verdana" w:eastAsia="Times New Roman" w:hAnsi="Verdana" w:cs="Times New Roman"/>
          <w:color w:val="990000"/>
          <w:sz w:val="12"/>
          <w:szCs w:val="12"/>
          <w:lang w:val="en-US" w:eastAsia="nl-BE"/>
        </w:rPr>
        <w:t>SalesPrice</w:t>
      </w:r>
      <w:proofErr w:type="spellEnd"/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&gt;</w:t>
      </w:r>
      <w:r w:rsidRPr="00ED56A9">
        <w:rPr>
          <w:rFonts w:ascii="Verdana" w:eastAsia="Times New Roman" w:hAnsi="Verdana" w:cs="Times New Roman"/>
          <w:b/>
          <w:bCs/>
          <w:sz w:val="12"/>
          <w:szCs w:val="12"/>
          <w:lang w:val="en-US" w:eastAsia="nl-BE"/>
        </w:rPr>
        <w:t>EUR</w:t>
      </w: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&lt;/</w:t>
      </w:r>
      <w:proofErr w:type="spellStart"/>
      <w:r w:rsidRPr="00ED56A9">
        <w:rPr>
          <w:rFonts w:ascii="Verdana" w:eastAsia="Times New Roman" w:hAnsi="Verdana" w:cs="Times New Roman"/>
          <w:color w:val="990000"/>
          <w:sz w:val="12"/>
          <w:szCs w:val="12"/>
          <w:lang w:val="en-US" w:eastAsia="nl-BE"/>
        </w:rPr>
        <w:t>SalesPrice</w:t>
      </w:r>
      <w:proofErr w:type="spellEnd"/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&gt;</w:t>
      </w:r>
    </w:p>
    <w:p w14:paraId="4D94B225" w14:textId="77777777" w:rsidR="00A25668" w:rsidRPr="00ED56A9" w:rsidRDefault="00A25668" w:rsidP="00A25668">
      <w:pPr>
        <w:spacing w:line="240" w:lineRule="auto"/>
        <w:ind w:left="1416" w:firstLine="708"/>
        <w:rPr>
          <w:rFonts w:ascii="Verdana" w:eastAsia="Times New Roman" w:hAnsi="Verdana" w:cs="Times New Roman"/>
          <w:sz w:val="12"/>
          <w:szCs w:val="12"/>
          <w:lang w:val="en-US" w:eastAsia="nl-BE"/>
        </w:rPr>
      </w:pP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&lt;</w:t>
      </w:r>
      <w:proofErr w:type="spellStart"/>
      <w:r w:rsidRPr="00ED56A9">
        <w:rPr>
          <w:rFonts w:ascii="Verdana" w:eastAsia="Times New Roman" w:hAnsi="Verdana" w:cs="Times New Roman"/>
          <w:color w:val="990000"/>
          <w:sz w:val="12"/>
          <w:szCs w:val="12"/>
          <w:lang w:val="en-US" w:eastAsia="nl-BE"/>
        </w:rPr>
        <w:t>RetailPrice</w:t>
      </w:r>
      <w:proofErr w:type="spellEnd"/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&gt;</w:t>
      </w:r>
      <w:r w:rsidRPr="00ED56A9">
        <w:rPr>
          <w:rFonts w:ascii="Verdana" w:eastAsia="Times New Roman" w:hAnsi="Verdana" w:cs="Times New Roman"/>
          <w:b/>
          <w:bCs/>
          <w:sz w:val="12"/>
          <w:szCs w:val="12"/>
          <w:lang w:val="en-US" w:eastAsia="nl-BE"/>
        </w:rPr>
        <w:t>EUR</w:t>
      </w: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&lt;/</w:t>
      </w:r>
      <w:proofErr w:type="spellStart"/>
      <w:r w:rsidRPr="00ED56A9">
        <w:rPr>
          <w:rFonts w:ascii="Verdana" w:eastAsia="Times New Roman" w:hAnsi="Verdana" w:cs="Times New Roman"/>
          <w:color w:val="990000"/>
          <w:sz w:val="12"/>
          <w:szCs w:val="12"/>
          <w:lang w:val="en-US" w:eastAsia="nl-BE"/>
        </w:rPr>
        <w:t>RetailPrice</w:t>
      </w:r>
      <w:proofErr w:type="spellEnd"/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&gt;</w:t>
      </w:r>
    </w:p>
    <w:p w14:paraId="4D94B226" w14:textId="77777777" w:rsidR="00A25668" w:rsidRPr="00ED56A9" w:rsidRDefault="00A25668" w:rsidP="00A25668">
      <w:pPr>
        <w:spacing w:line="240" w:lineRule="auto"/>
        <w:ind w:left="708" w:firstLine="708"/>
        <w:rPr>
          <w:rFonts w:ascii="Verdana" w:eastAsia="Times New Roman" w:hAnsi="Verdana" w:cs="Times New Roman"/>
          <w:sz w:val="12"/>
          <w:szCs w:val="12"/>
          <w:lang w:val="en-US" w:eastAsia="nl-BE"/>
        </w:rPr>
      </w:pP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&lt;/</w:t>
      </w:r>
      <w:r w:rsidRPr="00ED56A9">
        <w:rPr>
          <w:rFonts w:ascii="Verdana" w:eastAsia="Times New Roman" w:hAnsi="Verdana" w:cs="Times New Roman"/>
          <w:color w:val="990000"/>
          <w:sz w:val="12"/>
          <w:szCs w:val="12"/>
          <w:lang w:val="en-US" w:eastAsia="nl-BE"/>
        </w:rPr>
        <w:t>Currency</w:t>
      </w: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&gt;</w:t>
      </w:r>
    </w:p>
    <w:p w14:paraId="4D94B227" w14:textId="77777777" w:rsidR="00560B23" w:rsidRPr="00ED56A9" w:rsidRDefault="00560B23" w:rsidP="00560B23">
      <w:pPr>
        <w:spacing w:line="240" w:lineRule="auto"/>
        <w:ind w:firstLine="708"/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</w:pP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&lt;/</w:t>
      </w:r>
      <w:r w:rsidRPr="00ED56A9">
        <w:rPr>
          <w:rFonts w:ascii="Verdana" w:eastAsia="Times New Roman" w:hAnsi="Verdana" w:cs="Times New Roman"/>
          <w:color w:val="990000"/>
          <w:sz w:val="12"/>
          <w:szCs w:val="12"/>
          <w:lang w:val="en-US" w:eastAsia="nl-BE"/>
        </w:rPr>
        <w:t>General</w:t>
      </w: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&gt;</w:t>
      </w:r>
    </w:p>
    <w:p w14:paraId="4D94B228" w14:textId="77777777" w:rsidR="00496E88" w:rsidRPr="00B34C29" w:rsidRDefault="00496E88" w:rsidP="00496E88">
      <w:pPr>
        <w:spacing w:line="240" w:lineRule="auto"/>
        <w:ind w:firstLine="708"/>
        <w:rPr>
          <w:rFonts w:ascii="Verdana" w:eastAsia="Times New Roman" w:hAnsi="Verdana" w:cs="Times New Roman"/>
          <w:color w:val="0000FF"/>
          <w:sz w:val="12"/>
          <w:szCs w:val="12"/>
          <w:lang w:val="fr-BE" w:eastAsia="nl-BE"/>
        </w:rPr>
      </w:pPr>
      <w:r w:rsidRPr="00B34C29">
        <w:rPr>
          <w:rFonts w:ascii="Verdana" w:eastAsia="Times New Roman" w:hAnsi="Verdana" w:cs="Times New Roman"/>
          <w:color w:val="0000FF"/>
          <w:sz w:val="12"/>
          <w:szCs w:val="12"/>
          <w:lang w:val="fr-BE" w:eastAsia="nl-BE"/>
        </w:rPr>
        <w:t>&lt;</w:t>
      </w:r>
      <w:r w:rsidRPr="00B34C29">
        <w:rPr>
          <w:rFonts w:ascii="Verdana" w:eastAsia="Times New Roman" w:hAnsi="Verdana" w:cs="Times New Roman"/>
          <w:color w:val="990000"/>
          <w:sz w:val="12"/>
          <w:szCs w:val="12"/>
          <w:lang w:val="fr-BE" w:eastAsia="nl-BE"/>
        </w:rPr>
        <w:t>Programs</w:t>
      </w:r>
      <w:r w:rsidRPr="00B34C29">
        <w:rPr>
          <w:rFonts w:ascii="Verdana" w:eastAsia="Times New Roman" w:hAnsi="Verdana" w:cs="Times New Roman"/>
          <w:color w:val="0000FF"/>
          <w:sz w:val="12"/>
          <w:szCs w:val="12"/>
          <w:lang w:val="fr-BE" w:eastAsia="nl-BE"/>
        </w:rPr>
        <w:t>&gt;</w:t>
      </w:r>
    </w:p>
    <w:p w14:paraId="4D94B229" w14:textId="77777777" w:rsidR="00496E88" w:rsidRPr="00B34C29" w:rsidRDefault="00496E88" w:rsidP="00496E88">
      <w:pPr>
        <w:spacing w:line="240" w:lineRule="auto"/>
        <w:ind w:left="708" w:firstLine="708"/>
        <w:rPr>
          <w:rFonts w:ascii="Verdana" w:eastAsia="Times New Roman" w:hAnsi="Verdana" w:cs="Times New Roman"/>
          <w:color w:val="0000FF"/>
          <w:sz w:val="12"/>
          <w:szCs w:val="12"/>
          <w:lang w:val="fr-BE" w:eastAsia="nl-BE"/>
        </w:rPr>
      </w:pPr>
      <w:r w:rsidRPr="00B34C29">
        <w:rPr>
          <w:rFonts w:ascii="Verdana" w:eastAsia="Times New Roman" w:hAnsi="Verdana" w:cs="Times New Roman"/>
          <w:color w:val="0000FF"/>
          <w:sz w:val="12"/>
          <w:szCs w:val="12"/>
          <w:lang w:val="fr-BE" w:eastAsia="nl-BE"/>
        </w:rPr>
        <w:t>&lt;</w:t>
      </w:r>
      <w:r w:rsidRPr="00B34C29">
        <w:rPr>
          <w:rFonts w:ascii="Verdana" w:eastAsia="Times New Roman" w:hAnsi="Verdana" w:cs="Times New Roman"/>
          <w:color w:val="990000"/>
          <w:sz w:val="12"/>
          <w:szCs w:val="12"/>
          <w:lang w:val="fr-BE" w:eastAsia="nl-BE"/>
        </w:rPr>
        <w:t>Program</w:t>
      </w:r>
      <w:r w:rsidRPr="00B34C29">
        <w:rPr>
          <w:rFonts w:ascii="Verdana" w:eastAsia="Times New Roman" w:hAnsi="Verdana" w:cs="Times New Roman"/>
          <w:color w:val="0000FF"/>
          <w:sz w:val="12"/>
          <w:szCs w:val="12"/>
          <w:lang w:val="fr-BE" w:eastAsia="nl-BE"/>
        </w:rPr>
        <w:t>&gt;</w:t>
      </w:r>
    </w:p>
    <w:p w14:paraId="4D94B22A" w14:textId="77777777" w:rsidR="00496E88" w:rsidRPr="00B34C29" w:rsidRDefault="00496E88" w:rsidP="00496E88">
      <w:pPr>
        <w:spacing w:line="240" w:lineRule="auto"/>
        <w:ind w:firstLine="708"/>
        <w:rPr>
          <w:rFonts w:ascii="Verdana" w:eastAsia="Times New Roman" w:hAnsi="Verdana" w:cs="Times New Roman"/>
          <w:color w:val="0000FF"/>
          <w:sz w:val="12"/>
          <w:szCs w:val="12"/>
          <w:lang w:val="fr-BE" w:eastAsia="nl-BE"/>
        </w:rPr>
      </w:pPr>
      <w:r w:rsidRPr="00B34C29">
        <w:rPr>
          <w:rFonts w:ascii="Verdana" w:eastAsia="Times New Roman" w:hAnsi="Verdana" w:cs="Times New Roman"/>
          <w:color w:val="0000FF"/>
          <w:sz w:val="12"/>
          <w:szCs w:val="12"/>
          <w:lang w:val="fr-BE" w:eastAsia="nl-BE"/>
        </w:rPr>
        <w:tab/>
      </w:r>
      <w:r w:rsidRPr="00B34C29">
        <w:rPr>
          <w:rFonts w:ascii="Verdana" w:eastAsia="Times New Roman" w:hAnsi="Verdana" w:cs="Times New Roman"/>
          <w:color w:val="0000FF"/>
          <w:sz w:val="12"/>
          <w:szCs w:val="12"/>
          <w:lang w:val="fr-BE" w:eastAsia="nl-BE"/>
        </w:rPr>
        <w:tab/>
        <w:t>&lt;</w:t>
      </w:r>
      <w:r w:rsidRPr="00B34C29">
        <w:rPr>
          <w:rFonts w:ascii="Verdana" w:eastAsia="Times New Roman" w:hAnsi="Verdana" w:cs="Times New Roman"/>
          <w:color w:val="990000"/>
          <w:sz w:val="12"/>
          <w:szCs w:val="12"/>
          <w:lang w:val="fr-BE" w:eastAsia="nl-BE"/>
        </w:rPr>
        <w:t>Description</w:t>
      </w:r>
      <w:r w:rsidRPr="00B34C29">
        <w:rPr>
          <w:rFonts w:ascii="Verdana" w:eastAsia="Times New Roman" w:hAnsi="Verdana" w:cs="Times New Roman"/>
          <w:color w:val="0000FF"/>
          <w:sz w:val="12"/>
          <w:szCs w:val="12"/>
          <w:lang w:val="fr-BE" w:eastAsia="nl-BE"/>
        </w:rPr>
        <w:t>&gt;</w:t>
      </w:r>
      <w:proofErr w:type="spellStart"/>
      <w:r w:rsidRPr="00B34C29">
        <w:rPr>
          <w:rFonts w:ascii="Verdana" w:eastAsia="Times New Roman" w:hAnsi="Verdana" w:cs="Times New Roman"/>
          <w:b/>
          <w:bCs/>
          <w:sz w:val="12"/>
          <w:szCs w:val="12"/>
          <w:lang w:val="fr-BE" w:eastAsia="nl-BE"/>
        </w:rPr>
        <w:t>Tafels</w:t>
      </w:r>
      <w:proofErr w:type="spellEnd"/>
      <w:r w:rsidRPr="00B34C29">
        <w:rPr>
          <w:rFonts w:ascii="Verdana" w:eastAsia="Times New Roman" w:hAnsi="Verdana" w:cs="Times New Roman"/>
          <w:color w:val="0000FF"/>
          <w:sz w:val="12"/>
          <w:szCs w:val="12"/>
          <w:lang w:val="fr-BE" w:eastAsia="nl-BE"/>
        </w:rPr>
        <w:t>&lt;/</w:t>
      </w:r>
      <w:r w:rsidRPr="00B34C29">
        <w:rPr>
          <w:rFonts w:ascii="Verdana" w:eastAsia="Times New Roman" w:hAnsi="Verdana" w:cs="Times New Roman"/>
          <w:color w:val="990000"/>
          <w:sz w:val="12"/>
          <w:szCs w:val="12"/>
          <w:lang w:val="fr-BE" w:eastAsia="nl-BE"/>
        </w:rPr>
        <w:t>Description</w:t>
      </w:r>
      <w:r w:rsidRPr="00B34C29">
        <w:rPr>
          <w:rFonts w:ascii="Verdana" w:eastAsia="Times New Roman" w:hAnsi="Verdana" w:cs="Times New Roman"/>
          <w:color w:val="0000FF"/>
          <w:sz w:val="12"/>
          <w:szCs w:val="12"/>
          <w:lang w:val="fr-BE" w:eastAsia="nl-BE"/>
        </w:rPr>
        <w:t>&gt;</w:t>
      </w:r>
    </w:p>
    <w:p w14:paraId="4D94B22B" w14:textId="77777777" w:rsidR="00496E88" w:rsidRPr="00B34C29" w:rsidRDefault="00496E88" w:rsidP="00496E88">
      <w:pPr>
        <w:spacing w:line="240" w:lineRule="auto"/>
        <w:ind w:left="1416" w:firstLine="708"/>
        <w:rPr>
          <w:rFonts w:ascii="Verdana" w:eastAsia="Times New Roman" w:hAnsi="Verdana" w:cs="Times New Roman"/>
          <w:color w:val="0000FF"/>
          <w:sz w:val="12"/>
          <w:szCs w:val="12"/>
          <w:lang w:val="fr-BE" w:eastAsia="nl-BE"/>
        </w:rPr>
      </w:pPr>
      <w:r w:rsidRPr="00B34C29">
        <w:rPr>
          <w:rFonts w:ascii="Verdana" w:eastAsia="Times New Roman" w:hAnsi="Verdana" w:cs="Times New Roman"/>
          <w:color w:val="0000FF"/>
          <w:sz w:val="12"/>
          <w:szCs w:val="12"/>
          <w:lang w:val="fr-BE" w:eastAsia="nl-BE"/>
        </w:rPr>
        <w:t>&lt;</w:t>
      </w:r>
      <w:r w:rsidRPr="00B34C29">
        <w:rPr>
          <w:rFonts w:ascii="Verdana" w:eastAsia="Times New Roman" w:hAnsi="Verdana" w:cs="Times New Roman"/>
          <w:color w:val="990000"/>
          <w:sz w:val="12"/>
          <w:szCs w:val="12"/>
          <w:lang w:val="fr-BE" w:eastAsia="nl-BE"/>
        </w:rPr>
        <w:t>Articles</w:t>
      </w:r>
      <w:r w:rsidRPr="00B34C29">
        <w:rPr>
          <w:rFonts w:ascii="Verdana" w:eastAsia="Times New Roman" w:hAnsi="Verdana" w:cs="Times New Roman"/>
          <w:color w:val="0000FF"/>
          <w:sz w:val="12"/>
          <w:szCs w:val="12"/>
          <w:lang w:val="fr-BE" w:eastAsia="nl-BE"/>
        </w:rPr>
        <w:t>&gt;</w:t>
      </w:r>
    </w:p>
    <w:p w14:paraId="4D94B22C" w14:textId="77777777" w:rsidR="00496E88" w:rsidRPr="00B34C29" w:rsidRDefault="00496E88" w:rsidP="00496E88">
      <w:pPr>
        <w:spacing w:line="240" w:lineRule="auto"/>
        <w:ind w:left="2124" w:firstLine="708"/>
        <w:rPr>
          <w:rFonts w:ascii="Verdana" w:eastAsia="Times New Roman" w:hAnsi="Verdana" w:cs="Times New Roman"/>
          <w:color w:val="0000FF"/>
          <w:sz w:val="12"/>
          <w:szCs w:val="12"/>
          <w:lang w:val="fr-BE" w:eastAsia="nl-BE"/>
        </w:rPr>
      </w:pPr>
      <w:r w:rsidRPr="00B34C29">
        <w:rPr>
          <w:rFonts w:ascii="Verdana" w:eastAsia="Times New Roman" w:hAnsi="Verdana" w:cs="Times New Roman"/>
          <w:color w:val="0000FF"/>
          <w:sz w:val="12"/>
          <w:szCs w:val="12"/>
          <w:lang w:val="fr-BE" w:eastAsia="nl-BE"/>
        </w:rPr>
        <w:t>&lt;</w:t>
      </w:r>
      <w:r w:rsidRPr="00B34C29">
        <w:rPr>
          <w:rFonts w:ascii="Verdana" w:eastAsia="Times New Roman" w:hAnsi="Verdana" w:cs="Times New Roman"/>
          <w:color w:val="990000"/>
          <w:sz w:val="12"/>
          <w:szCs w:val="12"/>
          <w:lang w:val="fr-BE" w:eastAsia="nl-BE"/>
        </w:rPr>
        <w:t>Article</w:t>
      </w:r>
      <w:r w:rsidRPr="00B34C29">
        <w:rPr>
          <w:rFonts w:ascii="Verdana" w:eastAsia="Times New Roman" w:hAnsi="Verdana" w:cs="Times New Roman"/>
          <w:color w:val="0000FF"/>
          <w:sz w:val="12"/>
          <w:szCs w:val="12"/>
          <w:lang w:val="fr-BE" w:eastAsia="nl-BE"/>
        </w:rPr>
        <w:t>&gt;</w:t>
      </w:r>
    </w:p>
    <w:p w14:paraId="4D94B22D" w14:textId="77777777" w:rsidR="00496E88" w:rsidRPr="00ED56A9" w:rsidRDefault="00496E88" w:rsidP="00496E88">
      <w:pPr>
        <w:spacing w:line="240" w:lineRule="auto"/>
        <w:ind w:left="2832" w:firstLine="708"/>
        <w:rPr>
          <w:rFonts w:ascii="Verdana" w:eastAsia="Times New Roman" w:hAnsi="Verdana" w:cs="Times New Roman"/>
          <w:sz w:val="12"/>
          <w:szCs w:val="12"/>
          <w:lang w:val="en-US" w:eastAsia="nl-BE"/>
        </w:rPr>
      </w:pP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&lt;</w:t>
      </w:r>
      <w:r w:rsidRPr="00ED56A9">
        <w:rPr>
          <w:rFonts w:ascii="Verdana" w:eastAsia="Times New Roman" w:hAnsi="Verdana" w:cs="Times New Roman"/>
          <w:color w:val="990000"/>
          <w:sz w:val="12"/>
          <w:szCs w:val="12"/>
          <w:lang w:val="en-US" w:eastAsia="nl-BE"/>
        </w:rPr>
        <w:t>GTIN</w:t>
      </w: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&gt;</w:t>
      </w:r>
      <w:r w:rsidRPr="00ED56A9">
        <w:rPr>
          <w:rFonts w:ascii="Verdana" w:eastAsia="Times New Roman" w:hAnsi="Verdana" w:cs="Times New Roman"/>
          <w:b/>
          <w:bCs/>
          <w:sz w:val="12"/>
          <w:szCs w:val="12"/>
          <w:lang w:val="en-US" w:eastAsia="nl-BE"/>
        </w:rPr>
        <w:t>THR</w:t>
      </w: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&lt;/</w:t>
      </w:r>
      <w:r w:rsidRPr="00ED56A9">
        <w:rPr>
          <w:rFonts w:ascii="Verdana" w:eastAsia="Times New Roman" w:hAnsi="Verdana" w:cs="Times New Roman"/>
          <w:color w:val="990000"/>
          <w:sz w:val="12"/>
          <w:szCs w:val="12"/>
          <w:lang w:val="en-US" w:eastAsia="nl-BE"/>
        </w:rPr>
        <w:t>GTIN</w:t>
      </w: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&gt;</w:t>
      </w:r>
      <w:r w:rsidRPr="00ED56A9">
        <w:rPr>
          <w:rFonts w:ascii="Verdana" w:eastAsia="Times New Roman" w:hAnsi="Verdana" w:cs="Times New Roman"/>
          <w:sz w:val="12"/>
          <w:szCs w:val="12"/>
          <w:lang w:val="en-US" w:eastAsia="nl-BE"/>
        </w:rPr>
        <w:tab/>
      </w:r>
    </w:p>
    <w:p w14:paraId="4D94B22E" w14:textId="77777777" w:rsidR="000C238D" w:rsidRPr="00ED56A9" w:rsidRDefault="00496E88" w:rsidP="00496E88">
      <w:pPr>
        <w:spacing w:line="240" w:lineRule="auto"/>
        <w:ind w:left="2832" w:firstLine="708"/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</w:pP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&lt;</w:t>
      </w:r>
      <w:r w:rsidRPr="00ED56A9">
        <w:rPr>
          <w:rFonts w:ascii="Verdana" w:eastAsia="Times New Roman" w:hAnsi="Verdana" w:cs="Times New Roman"/>
          <w:color w:val="990000"/>
          <w:sz w:val="12"/>
          <w:szCs w:val="12"/>
          <w:lang w:val="en-US" w:eastAsia="nl-BE"/>
        </w:rPr>
        <w:t>Description</w:t>
      </w: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&gt;</w:t>
      </w:r>
      <w:r w:rsidRPr="00ED56A9">
        <w:rPr>
          <w:rFonts w:ascii="Verdana" w:eastAsia="Times New Roman" w:hAnsi="Verdana" w:cs="Times New Roman"/>
          <w:b/>
          <w:bCs/>
          <w:sz w:val="12"/>
          <w:szCs w:val="12"/>
          <w:lang w:val="en-US" w:eastAsia="nl-BE"/>
        </w:rPr>
        <w:t xml:space="preserve">Tafel Hondo </w:t>
      </w:r>
      <w:proofErr w:type="spellStart"/>
      <w:r w:rsidRPr="00ED56A9">
        <w:rPr>
          <w:rFonts w:ascii="Verdana" w:eastAsia="Times New Roman" w:hAnsi="Verdana" w:cs="Times New Roman"/>
          <w:b/>
          <w:bCs/>
          <w:sz w:val="12"/>
          <w:szCs w:val="12"/>
          <w:lang w:val="en-US" w:eastAsia="nl-BE"/>
        </w:rPr>
        <w:t>Rond</w:t>
      </w:r>
      <w:proofErr w:type="spellEnd"/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&lt;/</w:t>
      </w:r>
      <w:r w:rsidRPr="00ED56A9">
        <w:rPr>
          <w:rFonts w:ascii="Verdana" w:eastAsia="Times New Roman" w:hAnsi="Verdana" w:cs="Times New Roman"/>
          <w:color w:val="990000"/>
          <w:sz w:val="12"/>
          <w:szCs w:val="12"/>
          <w:lang w:val="en-US" w:eastAsia="nl-BE"/>
        </w:rPr>
        <w:t>Description</w:t>
      </w: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&gt;</w:t>
      </w:r>
    </w:p>
    <w:p w14:paraId="4D94B22F" w14:textId="77777777" w:rsidR="000C238D" w:rsidRPr="00ED56A9" w:rsidRDefault="000C238D" w:rsidP="000C238D">
      <w:pPr>
        <w:spacing w:line="240" w:lineRule="auto"/>
        <w:ind w:left="2832" w:firstLine="708"/>
        <w:rPr>
          <w:rFonts w:ascii="Verdana" w:eastAsia="Times New Roman" w:hAnsi="Verdana" w:cs="Times New Roman"/>
          <w:sz w:val="12"/>
          <w:szCs w:val="12"/>
          <w:lang w:val="en-US" w:eastAsia="nl-BE"/>
        </w:rPr>
      </w:pP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&lt;</w:t>
      </w:r>
      <w:r w:rsidRPr="00ED56A9">
        <w:rPr>
          <w:rFonts w:ascii="Verdana" w:eastAsia="Times New Roman" w:hAnsi="Verdana" w:cs="Times New Roman"/>
          <w:color w:val="990000"/>
          <w:sz w:val="12"/>
          <w:szCs w:val="12"/>
          <w:lang w:val="en-US" w:eastAsia="nl-BE"/>
        </w:rPr>
        <w:t>Prices</w:t>
      </w: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&gt;</w:t>
      </w:r>
    </w:p>
    <w:p w14:paraId="4D94B230" w14:textId="77777777" w:rsidR="000C238D" w:rsidRPr="00ED56A9" w:rsidRDefault="000C238D" w:rsidP="000C238D">
      <w:pPr>
        <w:spacing w:line="240" w:lineRule="auto"/>
        <w:ind w:left="3540" w:firstLine="708"/>
        <w:rPr>
          <w:rFonts w:ascii="Verdana" w:eastAsia="Times New Roman" w:hAnsi="Verdana" w:cs="Times New Roman"/>
          <w:sz w:val="12"/>
          <w:szCs w:val="12"/>
          <w:lang w:val="en-US" w:eastAsia="nl-BE"/>
        </w:rPr>
      </w:pP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&lt;</w:t>
      </w:r>
      <w:r w:rsidRPr="00ED56A9">
        <w:rPr>
          <w:rFonts w:ascii="Verdana" w:eastAsia="Times New Roman" w:hAnsi="Verdana" w:cs="Times New Roman"/>
          <w:color w:val="990000"/>
          <w:sz w:val="12"/>
          <w:szCs w:val="12"/>
          <w:lang w:val="en-US" w:eastAsia="nl-BE"/>
        </w:rPr>
        <w:t>Price</w:t>
      </w: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&gt;</w:t>
      </w:r>
    </w:p>
    <w:p w14:paraId="4D94B231" w14:textId="77777777" w:rsidR="000C238D" w:rsidRPr="00ED56A9" w:rsidRDefault="000C238D" w:rsidP="000C238D">
      <w:pPr>
        <w:spacing w:line="240" w:lineRule="auto"/>
        <w:ind w:left="4248" w:firstLine="708"/>
        <w:rPr>
          <w:rFonts w:ascii="Verdana" w:eastAsia="Times New Roman" w:hAnsi="Verdana" w:cs="Times New Roman"/>
          <w:sz w:val="12"/>
          <w:szCs w:val="12"/>
          <w:lang w:val="en-US" w:eastAsia="nl-BE"/>
        </w:rPr>
      </w:pP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&lt;</w:t>
      </w:r>
      <w:proofErr w:type="spellStart"/>
      <w:r w:rsidRPr="00ED56A9">
        <w:rPr>
          <w:rFonts w:ascii="Verdana" w:eastAsia="Times New Roman" w:hAnsi="Verdana" w:cs="Times New Roman"/>
          <w:color w:val="990000"/>
          <w:sz w:val="12"/>
          <w:szCs w:val="12"/>
          <w:lang w:val="en-US" w:eastAsia="nl-BE"/>
        </w:rPr>
        <w:t>SalesPrice</w:t>
      </w:r>
      <w:proofErr w:type="spellEnd"/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&gt;</w:t>
      </w:r>
      <w:r w:rsidRPr="00ED56A9">
        <w:rPr>
          <w:rFonts w:ascii="Verdana" w:eastAsia="Times New Roman" w:hAnsi="Verdana" w:cs="Times New Roman"/>
          <w:b/>
          <w:bCs/>
          <w:sz w:val="12"/>
          <w:szCs w:val="12"/>
          <w:lang w:val="en-US" w:eastAsia="nl-BE"/>
        </w:rPr>
        <w:t>450,00</w:t>
      </w: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&lt;/</w:t>
      </w:r>
      <w:proofErr w:type="spellStart"/>
      <w:r w:rsidRPr="00ED56A9">
        <w:rPr>
          <w:rFonts w:ascii="Verdana" w:eastAsia="Times New Roman" w:hAnsi="Verdana" w:cs="Times New Roman"/>
          <w:color w:val="990000"/>
          <w:sz w:val="12"/>
          <w:szCs w:val="12"/>
          <w:lang w:val="en-US" w:eastAsia="nl-BE"/>
        </w:rPr>
        <w:t>SalesPrice</w:t>
      </w:r>
      <w:proofErr w:type="spellEnd"/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&gt;</w:t>
      </w:r>
    </w:p>
    <w:p w14:paraId="4D94B232" w14:textId="77777777" w:rsidR="000C238D" w:rsidRPr="00ED56A9" w:rsidRDefault="000C238D" w:rsidP="000C238D">
      <w:pPr>
        <w:spacing w:line="240" w:lineRule="auto"/>
        <w:ind w:left="4248" w:firstLine="708"/>
        <w:rPr>
          <w:rFonts w:ascii="Verdana" w:eastAsia="Times New Roman" w:hAnsi="Verdana" w:cs="Times New Roman"/>
          <w:sz w:val="12"/>
          <w:szCs w:val="12"/>
          <w:lang w:val="en-US" w:eastAsia="nl-BE"/>
        </w:rPr>
      </w:pP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&lt;</w:t>
      </w:r>
      <w:proofErr w:type="spellStart"/>
      <w:r w:rsidRPr="00ED56A9">
        <w:rPr>
          <w:rFonts w:ascii="Verdana" w:eastAsia="Times New Roman" w:hAnsi="Verdana" w:cs="Times New Roman"/>
          <w:color w:val="990000"/>
          <w:sz w:val="12"/>
          <w:szCs w:val="12"/>
          <w:lang w:val="en-US" w:eastAsia="nl-BE"/>
        </w:rPr>
        <w:t>RetailPrice</w:t>
      </w:r>
      <w:proofErr w:type="spellEnd"/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&gt;</w:t>
      </w:r>
      <w:r w:rsidRPr="00ED56A9">
        <w:rPr>
          <w:rFonts w:ascii="Verdana" w:eastAsia="Times New Roman" w:hAnsi="Verdana" w:cs="Times New Roman"/>
          <w:b/>
          <w:bCs/>
          <w:sz w:val="12"/>
          <w:szCs w:val="12"/>
          <w:lang w:val="en-US" w:eastAsia="nl-BE"/>
        </w:rPr>
        <w:t>900,00</w:t>
      </w: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&lt;/</w:t>
      </w:r>
      <w:proofErr w:type="spellStart"/>
      <w:r w:rsidRPr="00ED56A9">
        <w:rPr>
          <w:rFonts w:ascii="Verdana" w:eastAsia="Times New Roman" w:hAnsi="Verdana" w:cs="Times New Roman"/>
          <w:color w:val="990000"/>
          <w:sz w:val="12"/>
          <w:szCs w:val="12"/>
          <w:lang w:val="en-US" w:eastAsia="nl-BE"/>
        </w:rPr>
        <w:t>RetailPrice</w:t>
      </w:r>
      <w:proofErr w:type="spellEnd"/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&gt;</w:t>
      </w:r>
    </w:p>
    <w:p w14:paraId="4D94B233" w14:textId="77777777" w:rsidR="000C238D" w:rsidRPr="00ED56A9" w:rsidRDefault="000C238D" w:rsidP="000C238D">
      <w:pPr>
        <w:spacing w:line="240" w:lineRule="auto"/>
        <w:ind w:left="3540" w:firstLine="708"/>
        <w:rPr>
          <w:rFonts w:ascii="Verdana" w:eastAsia="Times New Roman" w:hAnsi="Verdana" w:cs="Times New Roman"/>
          <w:sz w:val="12"/>
          <w:szCs w:val="12"/>
          <w:lang w:val="en-US" w:eastAsia="nl-BE"/>
        </w:rPr>
      </w:pP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&lt;/</w:t>
      </w:r>
      <w:r w:rsidRPr="00ED56A9">
        <w:rPr>
          <w:rFonts w:ascii="Verdana" w:eastAsia="Times New Roman" w:hAnsi="Verdana" w:cs="Times New Roman"/>
          <w:color w:val="990000"/>
          <w:sz w:val="12"/>
          <w:szCs w:val="12"/>
          <w:lang w:val="en-US" w:eastAsia="nl-BE"/>
        </w:rPr>
        <w:t>Price</w:t>
      </w: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&gt;</w:t>
      </w:r>
    </w:p>
    <w:p w14:paraId="4D94B234" w14:textId="77777777" w:rsidR="00496E88" w:rsidRPr="00B34C29" w:rsidRDefault="000C238D" w:rsidP="000C238D">
      <w:pPr>
        <w:spacing w:line="240" w:lineRule="auto"/>
        <w:ind w:left="2832" w:firstLine="708"/>
        <w:rPr>
          <w:rFonts w:ascii="Verdana" w:eastAsia="Times New Roman" w:hAnsi="Verdana" w:cs="Times New Roman"/>
          <w:sz w:val="12"/>
          <w:szCs w:val="12"/>
          <w:lang w:val="fr-BE" w:eastAsia="nl-BE"/>
        </w:rPr>
      </w:pPr>
      <w:r w:rsidRPr="00B34C29">
        <w:rPr>
          <w:rFonts w:ascii="Verdana" w:eastAsia="Times New Roman" w:hAnsi="Verdana" w:cs="Times New Roman"/>
          <w:color w:val="0000FF"/>
          <w:sz w:val="12"/>
          <w:szCs w:val="12"/>
          <w:lang w:val="fr-BE" w:eastAsia="nl-BE"/>
        </w:rPr>
        <w:t>&lt;/</w:t>
      </w:r>
      <w:proofErr w:type="spellStart"/>
      <w:r w:rsidRPr="00B34C29">
        <w:rPr>
          <w:rFonts w:ascii="Verdana" w:eastAsia="Times New Roman" w:hAnsi="Verdana" w:cs="Times New Roman"/>
          <w:color w:val="990000"/>
          <w:sz w:val="12"/>
          <w:szCs w:val="12"/>
          <w:lang w:val="fr-BE" w:eastAsia="nl-BE"/>
        </w:rPr>
        <w:t>Prices</w:t>
      </w:r>
      <w:proofErr w:type="spellEnd"/>
      <w:r w:rsidRPr="00B34C29">
        <w:rPr>
          <w:rFonts w:ascii="Verdana" w:eastAsia="Times New Roman" w:hAnsi="Verdana" w:cs="Times New Roman"/>
          <w:color w:val="0000FF"/>
          <w:sz w:val="12"/>
          <w:szCs w:val="12"/>
          <w:lang w:val="fr-BE" w:eastAsia="nl-BE"/>
        </w:rPr>
        <w:t>&gt;</w:t>
      </w:r>
    </w:p>
    <w:p w14:paraId="4D94B235" w14:textId="77777777" w:rsidR="00496E88" w:rsidRPr="00B34C29" w:rsidRDefault="00496E88" w:rsidP="00496E88">
      <w:pPr>
        <w:spacing w:line="240" w:lineRule="auto"/>
        <w:ind w:left="2124" w:firstLine="708"/>
        <w:rPr>
          <w:rFonts w:ascii="Verdana" w:eastAsia="Times New Roman" w:hAnsi="Verdana" w:cs="Times New Roman"/>
          <w:color w:val="0000FF"/>
          <w:sz w:val="12"/>
          <w:szCs w:val="12"/>
          <w:lang w:val="fr-BE" w:eastAsia="nl-BE"/>
        </w:rPr>
      </w:pPr>
      <w:r w:rsidRPr="00B34C29">
        <w:rPr>
          <w:rFonts w:ascii="Verdana" w:eastAsia="Times New Roman" w:hAnsi="Verdana" w:cs="Times New Roman"/>
          <w:color w:val="0000FF"/>
          <w:sz w:val="12"/>
          <w:szCs w:val="12"/>
          <w:lang w:val="fr-BE" w:eastAsia="nl-BE"/>
        </w:rPr>
        <w:t>&lt;/</w:t>
      </w:r>
      <w:r w:rsidRPr="00B34C29">
        <w:rPr>
          <w:rFonts w:ascii="Verdana" w:eastAsia="Times New Roman" w:hAnsi="Verdana" w:cs="Times New Roman"/>
          <w:color w:val="990000"/>
          <w:sz w:val="12"/>
          <w:szCs w:val="12"/>
          <w:lang w:val="fr-BE" w:eastAsia="nl-BE"/>
        </w:rPr>
        <w:t>Article</w:t>
      </w:r>
      <w:r w:rsidRPr="00B34C29">
        <w:rPr>
          <w:rFonts w:ascii="Verdana" w:eastAsia="Times New Roman" w:hAnsi="Verdana" w:cs="Times New Roman"/>
          <w:color w:val="0000FF"/>
          <w:sz w:val="12"/>
          <w:szCs w:val="12"/>
          <w:lang w:val="fr-BE" w:eastAsia="nl-BE"/>
        </w:rPr>
        <w:t>&gt;</w:t>
      </w:r>
    </w:p>
    <w:p w14:paraId="4D94B236" w14:textId="77777777" w:rsidR="00496E88" w:rsidRPr="00B34C29" w:rsidRDefault="00496E88" w:rsidP="00496E88">
      <w:pPr>
        <w:spacing w:line="240" w:lineRule="auto"/>
        <w:ind w:left="2124" w:firstLine="708"/>
        <w:rPr>
          <w:rFonts w:ascii="Verdana" w:eastAsia="Times New Roman" w:hAnsi="Verdana" w:cs="Times New Roman"/>
          <w:color w:val="0000FF"/>
          <w:sz w:val="12"/>
          <w:szCs w:val="12"/>
          <w:lang w:val="fr-BE" w:eastAsia="nl-BE"/>
        </w:rPr>
      </w:pPr>
      <w:r w:rsidRPr="00B34C29">
        <w:rPr>
          <w:rFonts w:ascii="Verdana" w:eastAsia="Times New Roman" w:hAnsi="Verdana" w:cs="Times New Roman"/>
          <w:color w:val="0000FF"/>
          <w:sz w:val="12"/>
          <w:szCs w:val="12"/>
          <w:lang w:val="fr-BE" w:eastAsia="nl-BE"/>
        </w:rPr>
        <w:t>&lt;</w:t>
      </w:r>
      <w:r w:rsidRPr="00B34C29">
        <w:rPr>
          <w:rFonts w:ascii="Verdana" w:eastAsia="Times New Roman" w:hAnsi="Verdana" w:cs="Times New Roman"/>
          <w:color w:val="990000"/>
          <w:sz w:val="12"/>
          <w:szCs w:val="12"/>
          <w:lang w:val="fr-BE" w:eastAsia="nl-BE"/>
        </w:rPr>
        <w:t>Article</w:t>
      </w:r>
      <w:r w:rsidRPr="00B34C29">
        <w:rPr>
          <w:rFonts w:ascii="Verdana" w:eastAsia="Times New Roman" w:hAnsi="Verdana" w:cs="Times New Roman"/>
          <w:color w:val="0000FF"/>
          <w:sz w:val="12"/>
          <w:szCs w:val="12"/>
          <w:lang w:val="fr-BE" w:eastAsia="nl-BE"/>
        </w:rPr>
        <w:t>&gt;</w:t>
      </w:r>
    </w:p>
    <w:p w14:paraId="4D94B237" w14:textId="77777777" w:rsidR="00496E88" w:rsidRPr="00B34C29" w:rsidRDefault="00496E88" w:rsidP="00496E88">
      <w:pPr>
        <w:spacing w:line="240" w:lineRule="auto"/>
        <w:ind w:left="2832" w:firstLine="708"/>
        <w:rPr>
          <w:rFonts w:ascii="Verdana" w:eastAsia="Times New Roman" w:hAnsi="Verdana" w:cs="Times New Roman"/>
          <w:sz w:val="12"/>
          <w:szCs w:val="12"/>
          <w:lang w:val="fr-BE" w:eastAsia="nl-BE"/>
        </w:rPr>
      </w:pPr>
      <w:r w:rsidRPr="00B34C29">
        <w:rPr>
          <w:rFonts w:ascii="Verdana" w:eastAsia="Times New Roman" w:hAnsi="Verdana" w:cs="Times New Roman"/>
          <w:color w:val="0000FF"/>
          <w:sz w:val="12"/>
          <w:szCs w:val="12"/>
          <w:lang w:val="fr-BE" w:eastAsia="nl-BE"/>
        </w:rPr>
        <w:t>&lt;</w:t>
      </w:r>
      <w:r w:rsidRPr="00B34C29">
        <w:rPr>
          <w:rFonts w:ascii="Verdana" w:eastAsia="Times New Roman" w:hAnsi="Verdana" w:cs="Times New Roman"/>
          <w:color w:val="990000"/>
          <w:sz w:val="12"/>
          <w:szCs w:val="12"/>
          <w:lang w:val="fr-BE" w:eastAsia="nl-BE"/>
        </w:rPr>
        <w:t>GTIN</w:t>
      </w:r>
      <w:r w:rsidRPr="00B34C29">
        <w:rPr>
          <w:rFonts w:ascii="Verdana" w:eastAsia="Times New Roman" w:hAnsi="Verdana" w:cs="Times New Roman"/>
          <w:color w:val="0000FF"/>
          <w:sz w:val="12"/>
          <w:szCs w:val="12"/>
          <w:lang w:val="fr-BE" w:eastAsia="nl-BE"/>
        </w:rPr>
        <w:t>&gt;</w:t>
      </w:r>
      <w:r w:rsidRPr="00B34C29">
        <w:rPr>
          <w:rFonts w:ascii="Verdana" w:eastAsia="Times New Roman" w:hAnsi="Verdana" w:cs="Times New Roman"/>
          <w:b/>
          <w:bCs/>
          <w:sz w:val="12"/>
          <w:szCs w:val="12"/>
          <w:lang w:val="fr-BE" w:eastAsia="nl-BE"/>
        </w:rPr>
        <w:t>THV</w:t>
      </w:r>
      <w:r w:rsidRPr="00B34C29">
        <w:rPr>
          <w:rFonts w:ascii="Verdana" w:eastAsia="Times New Roman" w:hAnsi="Verdana" w:cs="Times New Roman"/>
          <w:color w:val="0000FF"/>
          <w:sz w:val="12"/>
          <w:szCs w:val="12"/>
          <w:lang w:val="fr-BE" w:eastAsia="nl-BE"/>
        </w:rPr>
        <w:t>&lt;/</w:t>
      </w:r>
      <w:r w:rsidRPr="00B34C29">
        <w:rPr>
          <w:rFonts w:ascii="Verdana" w:eastAsia="Times New Roman" w:hAnsi="Verdana" w:cs="Times New Roman"/>
          <w:color w:val="990000"/>
          <w:sz w:val="12"/>
          <w:szCs w:val="12"/>
          <w:lang w:val="fr-BE" w:eastAsia="nl-BE"/>
        </w:rPr>
        <w:t>GTIN</w:t>
      </w:r>
      <w:r w:rsidRPr="00B34C29">
        <w:rPr>
          <w:rFonts w:ascii="Verdana" w:eastAsia="Times New Roman" w:hAnsi="Verdana" w:cs="Times New Roman"/>
          <w:color w:val="0000FF"/>
          <w:sz w:val="12"/>
          <w:szCs w:val="12"/>
          <w:lang w:val="fr-BE" w:eastAsia="nl-BE"/>
        </w:rPr>
        <w:t>&gt;</w:t>
      </w:r>
      <w:r w:rsidRPr="00B34C29">
        <w:rPr>
          <w:rFonts w:ascii="Verdana" w:eastAsia="Times New Roman" w:hAnsi="Verdana" w:cs="Times New Roman"/>
          <w:sz w:val="12"/>
          <w:szCs w:val="12"/>
          <w:lang w:val="fr-BE" w:eastAsia="nl-BE"/>
        </w:rPr>
        <w:tab/>
      </w:r>
    </w:p>
    <w:p w14:paraId="4D94B238" w14:textId="77777777" w:rsidR="00496E88" w:rsidRPr="00ED56A9" w:rsidRDefault="00496E88" w:rsidP="00496E88">
      <w:pPr>
        <w:spacing w:line="240" w:lineRule="auto"/>
        <w:ind w:left="2832" w:firstLine="708"/>
        <w:rPr>
          <w:rFonts w:ascii="Verdana" w:eastAsia="Times New Roman" w:hAnsi="Verdana" w:cs="Times New Roman"/>
          <w:sz w:val="12"/>
          <w:szCs w:val="12"/>
          <w:lang w:val="en-US" w:eastAsia="nl-BE"/>
        </w:rPr>
      </w:pP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&lt;</w:t>
      </w:r>
      <w:r w:rsidRPr="00ED56A9">
        <w:rPr>
          <w:rFonts w:ascii="Verdana" w:eastAsia="Times New Roman" w:hAnsi="Verdana" w:cs="Times New Roman"/>
          <w:color w:val="990000"/>
          <w:sz w:val="12"/>
          <w:szCs w:val="12"/>
          <w:lang w:val="en-US" w:eastAsia="nl-BE"/>
        </w:rPr>
        <w:t>Description</w:t>
      </w: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&gt;</w:t>
      </w:r>
      <w:r w:rsidRPr="00ED56A9">
        <w:rPr>
          <w:rFonts w:ascii="Verdana" w:eastAsia="Times New Roman" w:hAnsi="Verdana" w:cs="Times New Roman"/>
          <w:b/>
          <w:bCs/>
          <w:sz w:val="12"/>
          <w:szCs w:val="12"/>
          <w:lang w:val="en-US" w:eastAsia="nl-BE"/>
        </w:rPr>
        <w:t xml:space="preserve">Tafel Hondo </w:t>
      </w:r>
      <w:proofErr w:type="spellStart"/>
      <w:r w:rsidRPr="00ED56A9">
        <w:rPr>
          <w:rFonts w:ascii="Verdana" w:eastAsia="Times New Roman" w:hAnsi="Verdana" w:cs="Times New Roman"/>
          <w:b/>
          <w:bCs/>
          <w:sz w:val="12"/>
          <w:szCs w:val="12"/>
          <w:lang w:val="en-US" w:eastAsia="nl-BE"/>
        </w:rPr>
        <w:t>Vierkant</w:t>
      </w:r>
      <w:proofErr w:type="spellEnd"/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&lt;/</w:t>
      </w:r>
      <w:r w:rsidRPr="00ED56A9">
        <w:rPr>
          <w:rFonts w:ascii="Verdana" w:eastAsia="Times New Roman" w:hAnsi="Verdana" w:cs="Times New Roman"/>
          <w:color w:val="990000"/>
          <w:sz w:val="12"/>
          <w:szCs w:val="12"/>
          <w:lang w:val="en-US" w:eastAsia="nl-BE"/>
        </w:rPr>
        <w:t>Description</w:t>
      </w: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&gt;</w:t>
      </w:r>
    </w:p>
    <w:p w14:paraId="4D94B239" w14:textId="77777777" w:rsidR="000C238D" w:rsidRPr="00ED56A9" w:rsidRDefault="000C238D" w:rsidP="000C238D">
      <w:pPr>
        <w:spacing w:line="240" w:lineRule="auto"/>
        <w:ind w:left="2832" w:firstLine="708"/>
        <w:rPr>
          <w:rFonts w:ascii="Verdana" w:eastAsia="Times New Roman" w:hAnsi="Verdana" w:cs="Times New Roman"/>
          <w:sz w:val="12"/>
          <w:szCs w:val="12"/>
          <w:lang w:val="en-US" w:eastAsia="nl-BE"/>
        </w:rPr>
      </w:pP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&lt;</w:t>
      </w:r>
      <w:r w:rsidRPr="00ED56A9">
        <w:rPr>
          <w:rFonts w:ascii="Verdana" w:eastAsia="Times New Roman" w:hAnsi="Verdana" w:cs="Times New Roman"/>
          <w:color w:val="990000"/>
          <w:sz w:val="12"/>
          <w:szCs w:val="12"/>
          <w:lang w:val="en-US" w:eastAsia="nl-BE"/>
        </w:rPr>
        <w:t>Prices</w:t>
      </w: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&gt;</w:t>
      </w:r>
    </w:p>
    <w:p w14:paraId="4D94B23A" w14:textId="77777777" w:rsidR="000C238D" w:rsidRPr="00ED56A9" w:rsidRDefault="000C238D" w:rsidP="000C238D">
      <w:pPr>
        <w:spacing w:line="240" w:lineRule="auto"/>
        <w:ind w:left="3540" w:firstLine="708"/>
        <w:rPr>
          <w:rFonts w:ascii="Verdana" w:eastAsia="Times New Roman" w:hAnsi="Verdana" w:cs="Times New Roman"/>
          <w:sz w:val="12"/>
          <w:szCs w:val="12"/>
          <w:lang w:val="en-US" w:eastAsia="nl-BE"/>
        </w:rPr>
      </w:pP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&lt;</w:t>
      </w:r>
      <w:r w:rsidRPr="00ED56A9">
        <w:rPr>
          <w:rFonts w:ascii="Verdana" w:eastAsia="Times New Roman" w:hAnsi="Verdana" w:cs="Times New Roman"/>
          <w:color w:val="990000"/>
          <w:sz w:val="12"/>
          <w:szCs w:val="12"/>
          <w:lang w:val="en-US" w:eastAsia="nl-BE"/>
        </w:rPr>
        <w:t>Price</w:t>
      </w: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&gt;</w:t>
      </w:r>
    </w:p>
    <w:p w14:paraId="4D94B23B" w14:textId="77777777" w:rsidR="000C238D" w:rsidRPr="00ED56A9" w:rsidRDefault="000C238D" w:rsidP="000C238D">
      <w:pPr>
        <w:spacing w:line="240" w:lineRule="auto"/>
        <w:ind w:left="4248" w:firstLine="708"/>
        <w:rPr>
          <w:rFonts w:ascii="Verdana" w:eastAsia="Times New Roman" w:hAnsi="Verdana" w:cs="Times New Roman"/>
          <w:sz w:val="12"/>
          <w:szCs w:val="12"/>
          <w:lang w:val="en-US" w:eastAsia="nl-BE"/>
        </w:rPr>
      </w:pP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&lt;</w:t>
      </w:r>
      <w:proofErr w:type="spellStart"/>
      <w:r w:rsidRPr="00ED56A9">
        <w:rPr>
          <w:rFonts w:ascii="Verdana" w:eastAsia="Times New Roman" w:hAnsi="Verdana" w:cs="Times New Roman"/>
          <w:color w:val="990000"/>
          <w:sz w:val="12"/>
          <w:szCs w:val="12"/>
          <w:lang w:val="en-US" w:eastAsia="nl-BE"/>
        </w:rPr>
        <w:t>SalesPrice</w:t>
      </w:r>
      <w:proofErr w:type="spellEnd"/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&gt;</w:t>
      </w:r>
      <w:r w:rsidRPr="00ED56A9">
        <w:rPr>
          <w:rFonts w:ascii="Verdana" w:eastAsia="Times New Roman" w:hAnsi="Verdana" w:cs="Times New Roman"/>
          <w:b/>
          <w:bCs/>
          <w:sz w:val="12"/>
          <w:szCs w:val="12"/>
          <w:lang w:val="en-US" w:eastAsia="nl-BE"/>
        </w:rPr>
        <w:t>475,00</w:t>
      </w: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&lt;/</w:t>
      </w:r>
      <w:proofErr w:type="spellStart"/>
      <w:r w:rsidRPr="00ED56A9">
        <w:rPr>
          <w:rFonts w:ascii="Verdana" w:eastAsia="Times New Roman" w:hAnsi="Verdana" w:cs="Times New Roman"/>
          <w:color w:val="990000"/>
          <w:sz w:val="12"/>
          <w:szCs w:val="12"/>
          <w:lang w:val="en-US" w:eastAsia="nl-BE"/>
        </w:rPr>
        <w:t>SalesPrice</w:t>
      </w:r>
      <w:proofErr w:type="spellEnd"/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&gt;</w:t>
      </w:r>
    </w:p>
    <w:p w14:paraId="4D94B23C" w14:textId="77777777" w:rsidR="000C238D" w:rsidRPr="00ED56A9" w:rsidRDefault="000C238D" w:rsidP="000C238D">
      <w:pPr>
        <w:spacing w:line="240" w:lineRule="auto"/>
        <w:ind w:left="4248" w:firstLine="708"/>
        <w:rPr>
          <w:rFonts w:ascii="Verdana" w:eastAsia="Times New Roman" w:hAnsi="Verdana" w:cs="Times New Roman"/>
          <w:sz w:val="12"/>
          <w:szCs w:val="12"/>
          <w:lang w:val="en-US" w:eastAsia="nl-BE"/>
        </w:rPr>
      </w:pP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&lt;</w:t>
      </w:r>
      <w:proofErr w:type="spellStart"/>
      <w:r w:rsidRPr="00ED56A9">
        <w:rPr>
          <w:rFonts w:ascii="Verdana" w:eastAsia="Times New Roman" w:hAnsi="Verdana" w:cs="Times New Roman"/>
          <w:color w:val="990000"/>
          <w:sz w:val="12"/>
          <w:szCs w:val="12"/>
          <w:lang w:val="en-US" w:eastAsia="nl-BE"/>
        </w:rPr>
        <w:t>RetailPrice</w:t>
      </w:r>
      <w:proofErr w:type="spellEnd"/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&gt;</w:t>
      </w:r>
      <w:r w:rsidRPr="00ED56A9">
        <w:rPr>
          <w:rFonts w:ascii="Verdana" w:eastAsia="Times New Roman" w:hAnsi="Verdana" w:cs="Times New Roman"/>
          <w:b/>
          <w:bCs/>
          <w:sz w:val="12"/>
          <w:szCs w:val="12"/>
          <w:lang w:val="en-US" w:eastAsia="nl-BE"/>
        </w:rPr>
        <w:t>950,00</w:t>
      </w: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&lt;/</w:t>
      </w:r>
      <w:proofErr w:type="spellStart"/>
      <w:r w:rsidRPr="00ED56A9">
        <w:rPr>
          <w:rFonts w:ascii="Verdana" w:eastAsia="Times New Roman" w:hAnsi="Verdana" w:cs="Times New Roman"/>
          <w:color w:val="990000"/>
          <w:sz w:val="12"/>
          <w:szCs w:val="12"/>
          <w:lang w:val="en-US" w:eastAsia="nl-BE"/>
        </w:rPr>
        <w:t>RetailPrice</w:t>
      </w:r>
      <w:proofErr w:type="spellEnd"/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&gt;</w:t>
      </w:r>
    </w:p>
    <w:p w14:paraId="4D94B23D" w14:textId="77777777" w:rsidR="000C238D" w:rsidRPr="00ED56A9" w:rsidRDefault="000C238D" w:rsidP="000C238D">
      <w:pPr>
        <w:spacing w:line="240" w:lineRule="auto"/>
        <w:ind w:left="3540" w:firstLine="708"/>
        <w:rPr>
          <w:rFonts w:ascii="Verdana" w:eastAsia="Times New Roman" w:hAnsi="Verdana" w:cs="Times New Roman"/>
          <w:sz w:val="12"/>
          <w:szCs w:val="12"/>
          <w:lang w:val="en-US" w:eastAsia="nl-BE"/>
        </w:rPr>
      </w:pP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&lt;/</w:t>
      </w:r>
      <w:r w:rsidRPr="00ED56A9">
        <w:rPr>
          <w:rFonts w:ascii="Verdana" w:eastAsia="Times New Roman" w:hAnsi="Verdana" w:cs="Times New Roman"/>
          <w:color w:val="990000"/>
          <w:sz w:val="12"/>
          <w:szCs w:val="12"/>
          <w:lang w:val="en-US" w:eastAsia="nl-BE"/>
        </w:rPr>
        <w:t>Price</w:t>
      </w: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&gt;</w:t>
      </w:r>
    </w:p>
    <w:p w14:paraId="4D94B23E" w14:textId="77777777" w:rsidR="000C238D" w:rsidRPr="00B34C29" w:rsidRDefault="000C238D" w:rsidP="000C238D">
      <w:pPr>
        <w:spacing w:line="240" w:lineRule="auto"/>
        <w:ind w:left="2832" w:firstLine="708"/>
        <w:rPr>
          <w:rFonts w:ascii="Verdana" w:eastAsia="Times New Roman" w:hAnsi="Verdana" w:cs="Times New Roman"/>
          <w:sz w:val="12"/>
          <w:szCs w:val="12"/>
          <w:lang w:val="fr-BE" w:eastAsia="nl-BE"/>
        </w:rPr>
      </w:pPr>
      <w:r w:rsidRPr="00B34C29">
        <w:rPr>
          <w:rFonts w:ascii="Verdana" w:eastAsia="Times New Roman" w:hAnsi="Verdana" w:cs="Times New Roman"/>
          <w:color w:val="0000FF"/>
          <w:sz w:val="12"/>
          <w:szCs w:val="12"/>
          <w:lang w:val="fr-BE" w:eastAsia="nl-BE"/>
        </w:rPr>
        <w:t>&lt;/</w:t>
      </w:r>
      <w:proofErr w:type="spellStart"/>
      <w:r w:rsidRPr="00B34C29">
        <w:rPr>
          <w:rFonts w:ascii="Verdana" w:eastAsia="Times New Roman" w:hAnsi="Verdana" w:cs="Times New Roman"/>
          <w:color w:val="990000"/>
          <w:sz w:val="12"/>
          <w:szCs w:val="12"/>
          <w:lang w:val="fr-BE" w:eastAsia="nl-BE"/>
        </w:rPr>
        <w:t>Prices</w:t>
      </w:r>
      <w:proofErr w:type="spellEnd"/>
      <w:r w:rsidRPr="00B34C29">
        <w:rPr>
          <w:rFonts w:ascii="Verdana" w:eastAsia="Times New Roman" w:hAnsi="Verdana" w:cs="Times New Roman"/>
          <w:color w:val="0000FF"/>
          <w:sz w:val="12"/>
          <w:szCs w:val="12"/>
          <w:lang w:val="fr-BE" w:eastAsia="nl-BE"/>
        </w:rPr>
        <w:t>&gt;</w:t>
      </w:r>
    </w:p>
    <w:p w14:paraId="4D94B23F" w14:textId="77777777" w:rsidR="00496E88" w:rsidRPr="00B34C29" w:rsidRDefault="00496E88" w:rsidP="00496E88">
      <w:pPr>
        <w:spacing w:line="240" w:lineRule="auto"/>
        <w:ind w:left="2124" w:firstLine="708"/>
        <w:rPr>
          <w:rFonts w:ascii="Verdana" w:eastAsia="Times New Roman" w:hAnsi="Verdana" w:cs="Times New Roman"/>
          <w:color w:val="0000FF"/>
          <w:sz w:val="12"/>
          <w:szCs w:val="12"/>
          <w:lang w:val="fr-BE" w:eastAsia="nl-BE"/>
        </w:rPr>
      </w:pPr>
      <w:r w:rsidRPr="00B34C29">
        <w:rPr>
          <w:rFonts w:ascii="Verdana" w:eastAsia="Times New Roman" w:hAnsi="Verdana" w:cs="Times New Roman"/>
          <w:color w:val="0000FF"/>
          <w:sz w:val="12"/>
          <w:szCs w:val="12"/>
          <w:lang w:val="fr-BE" w:eastAsia="nl-BE"/>
        </w:rPr>
        <w:t>&lt;/</w:t>
      </w:r>
      <w:r w:rsidRPr="00B34C29">
        <w:rPr>
          <w:rFonts w:ascii="Verdana" w:eastAsia="Times New Roman" w:hAnsi="Verdana" w:cs="Times New Roman"/>
          <w:color w:val="990000"/>
          <w:sz w:val="12"/>
          <w:szCs w:val="12"/>
          <w:lang w:val="fr-BE" w:eastAsia="nl-BE"/>
        </w:rPr>
        <w:t>Article</w:t>
      </w:r>
      <w:r w:rsidRPr="00B34C29">
        <w:rPr>
          <w:rFonts w:ascii="Verdana" w:eastAsia="Times New Roman" w:hAnsi="Verdana" w:cs="Times New Roman"/>
          <w:color w:val="0000FF"/>
          <w:sz w:val="12"/>
          <w:szCs w:val="12"/>
          <w:lang w:val="fr-BE" w:eastAsia="nl-BE"/>
        </w:rPr>
        <w:t>&gt;</w:t>
      </w:r>
    </w:p>
    <w:p w14:paraId="4D94B240" w14:textId="77777777" w:rsidR="00496E88" w:rsidRPr="00B34C29" w:rsidRDefault="00496E88" w:rsidP="00496E88">
      <w:pPr>
        <w:spacing w:line="240" w:lineRule="auto"/>
        <w:ind w:left="2124" w:firstLine="708"/>
        <w:rPr>
          <w:rFonts w:ascii="Verdana" w:eastAsia="Times New Roman" w:hAnsi="Verdana" w:cs="Times New Roman"/>
          <w:color w:val="0000FF"/>
          <w:sz w:val="12"/>
          <w:szCs w:val="12"/>
          <w:lang w:val="fr-BE" w:eastAsia="nl-BE"/>
        </w:rPr>
      </w:pPr>
      <w:r w:rsidRPr="00B34C29">
        <w:rPr>
          <w:rFonts w:ascii="Verdana" w:eastAsia="Times New Roman" w:hAnsi="Verdana" w:cs="Times New Roman"/>
          <w:color w:val="0000FF"/>
          <w:sz w:val="12"/>
          <w:szCs w:val="12"/>
          <w:lang w:val="fr-BE" w:eastAsia="nl-BE"/>
        </w:rPr>
        <w:t>&lt;</w:t>
      </w:r>
      <w:r w:rsidRPr="00B34C29">
        <w:rPr>
          <w:rFonts w:ascii="Verdana" w:eastAsia="Times New Roman" w:hAnsi="Verdana" w:cs="Times New Roman"/>
          <w:color w:val="990000"/>
          <w:sz w:val="12"/>
          <w:szCs w:val="12"/>
          <w:lang w:val="fr-BE" w:eastAsia="nl-BE"/>
        </w:rPr>
        <w:t>Article</w:t>
      </w:r>
      <w:r w:rsidRPr="00B34C29">
        <w:rPr>
          <w:rFonts w:ascii="Verdana" w:eastAsia="Times New Roman" w:hAnsi="Verdana" w:cs="Times New Roman"/>
          <w:color w:val="0000FF"/>
          <w:sz w:val="12"/>
          <w:szCs w:val="12"/>
          <w:lang w:val="fr-BE" w:eastAsia="nl-BE"/>
        </w:rPr>
        <w:t>&gt;</w:t>
      </w:r>
    </w:p>
    <w:p w14:paraId="4D94B241" w14:textId="77777777" w:rsidR="00496E88" w:rsidRPr="00B34C29" w:rsidRDefault="00496E88" w:rsidP="00496E88">
      <w:pPr>
        <w:spacing w:line="240" w:lineRule="auto"/>
        <w:ind w:left="2832" w:firstLine="708"/>
        <w:rPr>
          <w:rFonts w:ascii="Verdana" w:eastAsia="Times New Roman" w:hAnsi="Verdana" w:cs="Times New Roman"/>
          <w:sz w:val="12"/>
          <w:szCs w:val="12"/>
          <w:lang w:val="fr-BE" w:eastAsia="nl-BE"/>
        </w:rPr>
      </w:pPr>
      <w:r w:rsidRPr="00B34C29">
        <w:rPr>
          <w:rFonts w:ascii="Verdana" w:eastAsia="Times New Roman" w:hAnsi="Verdana" w:cs="Times New Roman"/>
          <w:color w:val="0000FF"/>
          <w:sz w:val="12"/>
          <w:szCs w:val="12"/>
          <w:lang w:val="fr-BE" w:eastAsia="nl-BE"/>
        </w:rPr>
        <w:t>&lt;</w:t>
      </w:r>
      <w:r w:rsidRPr="00B34C29">
        <w:rPr>
          <w:rFonts w:ascii="Verdana" w:eastAsia="Times New Roman" w:hAnsi="Verdana" w:cs="Times New Roman"/>
          <w:color w:val="990000"/>
          <w:sz w:val="12"/>
          <w:szCs w:val="12"/>
          <w:lang w:val="fr-BE" w:eastAsia="nl-BE"/>
        </w:rPr>
        <w:t>GTIN</w:t>
      </w:r>
      <w:r w:rsidRPr="00B34C29">
        <w:rPr>
          <w:rFonts w:ascii="Verdana" w:eastAsia="Times New Roman" w:hAnsi="Verdana" w:cs="Times New Roman"/>
          <w:color w:val="0000FF"/>
          <w:sz w:val="12"/>
          <w:szCs w:val="12"/>
          <w:lang w:val="fr-BE" w:eastAsia="nl-BE"/>
        </w:rPr>
        <w:t>&gt;</w:t>
      </w:r>
      <w:r w:rsidRPr="00B34C29">
        <w:rPr>
          <w:rFonts w:ascii="Verdana" w:eastAsia="Times New Roman" w:hAnsi="Verdana" w:cs="Times New Roman"/>
          <w:b/>
          <w:bCs/>
          <w:sz w:val="12"/>
          <w:szCs w:val="12"/>
          <w:lang w:val="fr-BE" w:eastAsia="nl-BE"/>
        </w:rPr>
        <w:t>THR</w:t>
      </w:r>
      <w:r w:rsidRPr="00B34C29">
        <w:rPr>
          <w:rFonts w:ascii="Verdana" w:eastAsia="Times New Roman" w:hAnsi="Verdana" w:cs="Times New Roman"/>
          <w:color w:val="0000FF"/>
          <w:sz w:val="12"/>
          <w:szCs w:val="12"/>
          <w:lang w:val="fr-BE" w:eastAsia="nl-BE"/>
        </w:rPr>
        <w:t>&lt;/</w:t>
      </w:r>
      <w:r w:rsidRPr="00B34C29">
        <w:rPr>
          <w:rFonts w:ascii="Verdana" w:eastAsia="Times New Roman" w:hAnsi="Verdana" w:cs="Times New Roman"/>
          <w:color w:val="990000"/>
          <w:sz w:val="12"/>
          <w:szCs w:val="12"/>
          <w:lang w:val="fr-BE" w:eastAsia="nl-BE"/>
        </w:rPr>
        <w:t>GTIN</w:t>
      </w:r>
      <w:r w:rsidRPr="00B34C29">
        <w:rPr>
          <w:rFonts w:ascii="Verdana" w:eastAsia="Times New Roman" w:hAnsi="Verdana" w:cs="Times New Roman"/>
          <w:color w:val="0000FF"/>
          <w:sz w:val="12"/>
          <w:szCs w:val="12"/>
          <w:lang w:val="fr-BE" w:eastAsia="nl-BE"/>
        </w:rPr>
        <w:t>&gt;</w:t>
      </w:r>
      <w:r w:rsidRPr="00B34C29">
        <w:rPr>
          <w:rFonts w:ascii="Verdana" w:eastAsia="Times New Roman" w:hAnsi="Verdana" w:cs="Times New Roman"/>
          <w:sz w:val="12"/>
          <w:szCs w:val="12"/>
          <w:lang w:val="fr-BE" w:eastAsia="nl-BE"/>
        </w:rPr>
        <w:tab/>
      </w:r>
    </w:p>
    <w:p w14:paraId="4D94B242" w14:textId="77777777" w:rsidR="00496E88" w:rsidRPr="00B34C29" w:rsidRDefault="00496E88" w:rsidP="00496E88">
      <w:pPr>
        <w:spacing w:line="240" w:lineRule="auto"/>
        <w:ind w:left="2832" w:firstLine="708"/>
        <w:rPr>
          <w:rFonts w:ascii="Verdana" w:eastAsia="Times New Roman" w:hAnsi="Verdana" w:cs="Times New Roman"/>
          <w:sz w:val="12"/>
          <w:szCs w:val="12"/>
          <w:lang w:val="fr-BE" w:eastAsia="nl-BE"/>
        </w:rPr>
      </w:pPr>
      <w:r w:rsidRPr="00B34C29">
        <w:rPr>
          <w:rFonts w:ascii="Verdana" w:eastAsia="Times New Roman" w:hAnsi="Verdana" w:cs="Times New Roman"/>
          <w:color w:val="0000FF"/>
          <w:sz w:val="12"/>
          <w:szCs w:val="12"/>
          <w:lang w:val="fr-BE" w:eastAsia="nl-BE"/>
        </w:rPr>
        <w:t>&lt;</w:t>
      </w:r>
      <w:r w:rsidRPr="00B34C29">
        <w:rPr>
          <w:rFonts w:ascii="Verdana" w:eastAsia="Times New Roman" w:hAnsi="Verdana" w:cs="Times New Roman"/>
          <w:color w:val="990000"/>
          <w:sz w:val="12"/>
          <w:szCs w:val="12"/>
          <w:lang w:val="fr-BE" w:eastAsia="nl-BE"/>
        </w:rPr>
        <w:t>Description</w:t>
      </w:r>
      <w:r w:rsidRPr="00B34C29">
        <w:rPr>
          <w:rFonts w:ascii="Verdana" w:eastAsia="Times New Roman" w:hAnsi="Verdana" w:cs="Times New Roman"/>
          <w:color w:val="0000FF"/>
          <w:sz w:val="12"/>
          <w:szCs w:val="12"/>
          <w:lang w:val="fr-BE" w:eastAsia="nl-BE"/>
        </w:rPr>
        <w:t>&gt;</w:t>
      </w:r>
      <w:proofErr w:type="spellStart"/>
      <w:r w:rsidRPr="00B34C29">
        <w:rPr>
          <w:rFonts w:ascii="Verdana" w:eastAsia="Times New Roman" w:hAnsi="Verdana" w:cs="Times New Roman"/>
          <w:b/>
          <w:bCs/>
          <w:sz w:val="12"/>
          <w:szCs w:val="12"/>
          <w:lang w:val="fr-BE" w:eastAsia="nl-BE"/>
        </w:rPr>
        <w:t>Tafel</w:t>
      </w:r>
      <w:proofErr w:type="spellEnd"/>
      <w:r w:rsidRPr="00B34C29">
        <w:rPr>
          <w:rFonts w:ascii="Verdana" w:eastAsia="Times New Roman" w:hAnsi="Verdana" w:cs="Times New Roman"/>
          <w:b/>
          <w:bCs/>
          <w:sz w:val="12"/>
          <w:szCs w:val="12"/>
          <w:lang w:val="fr-BE" w:eastAsia="nl-BE"/>
        </w:rPr>
        <w:t xml:space="preserve"> Mona</w:t>
      </w:r>
      <w:r w:rsidRPr="00B34C29">
        <w:rPr>
          <w:rFonts w:ascii="Verdana" w:eastAsia="Times New Roman" w:hAnsi="Verdana" w:cs="Times New Roman"/>
          <w:color w:val="0000FF"/>
          <w:sz w:val="12"/>
          <w:szCs w:val="12"/>
          <w:lang w:val="fr-BE" w:eastAsia="nl-BE"/>
        </w:rPr>
        <w:t>&lt;/</w:t>
      </w:r>
      <w:r w:rsidRPr="00B34C29">
        <w:rPr>
          <w:rFonts w:ascii="Verdana" w:eastAsia="Times New Roman" w:hAnsi="Verdana" w:cs="Times New Roman"/>
          <w:color w:val="990000"/>
          <w:sz w:val="12"/>
          <w:szCs w:val="12"/>
          <w:lang w:val="fr-BE" w:eastAsia="nl-BE"/>
        </w:rPr>
        <w:t>Description</w:t>
      </w:r>
      <w:r w:rsidRPr="00B34C29">
        <w:rPr>
          <w:rFonts w:ascii="Verdana" w:eastAsia="Times New Roman" w:hAnsi="Verdana" w:cs="Times New Roman"/>
          <w:color w:val="0000FF"/>
          <w:sz w:val="12"/>
          <w:szCs w:val="12"/>
          <w:lang w:val="fr-BE" w:eastAsia="nl-BE"/>
        </w:rPr>
        <w:t>&gt;</w:t>
      </w:r>
    </w:p>
    <w:p w14:paraId="4D94B243" w14:textId="77777777" w:rsidR="000C238D" w:rsidRPr="00ED56A9" w:rsidRDefault="000C238D" w:rsidP="000C238D">
      <w:pPr>
        <w:spacing w:line="240" w:lineRule="auto"/>
        <w:ind w:left="2832" w:firstLine="708"/>
        <w:rPr>
          <w:rFonts w:ascii="Verdana" w:eastAsia="Times New Roman" w:hAnsi="Verdana" w:cs="Times New Roman"/>
          <w:sz w:val="12"/>
          <w:szCs w:val="12"/>
          <w:lang w:val="en-US" w:eastAsia="nl-BE"/>
        </w:rPr>
      </w:pP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&lt;</w:t>
      </w:r>
      <w:r w:rsidRPr="00ED56A9">
        <w:rPr>
          <w:rFonts w:ascii="Verdana" w:eastAsia="Times New Roman" w:hAnsi="Verdana" w:cs="Times New Roman"/>
          <w:color w:val="990000"/>
          <w:sz w:val="12"/>
          <w:szCs w:val="12"/>
          <w:lang w:val="en-US" w:eastAsia="nl-BE"/>
        </w:rPr>
        <w:t>Prices</w:t>
      </w: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&gt;</w:t>
      </w:r>
    </w:p>
    <w:p w14:paraId="4D94B244" w14:textId="77777777" w:rsidR="000C238D" w:rsidRPr="00ED56A9" w:rsidRDefault="000C238D" w:rsidP="000C238D">
      <w:pPr>
        <w:spacing w:line="240" w:lineRule="auto"/>
        <w:ind w:left="3540" w:firstLine="708"/>
        <w:rPr>
          <w:rFonts w:ascii="Verdana" w:eastAsia="Times New Roman" w:hAnsi="Verdana" w:cs="Times New Roman"/>
          <w:sz w:val="12"/>
          <w:szCs w:val="12"/>
          <w:lang w:val="en-US" w:eastAsia="nl-BE"/>
        </w:rPr>
      </w:pP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&lt;</w:t>
      </w:r>
      <w:r w:rsidRPr="00ED56A9">
        <w:rPr>
          <w:rFonts w:ascii="Verdana" w:eastAsia="Times New Roman" w:hAnsi="Verdana" w:cs="Times New Roman"/>
          <w:color w:val="990000"/>
          <w:sz w:val="12"/>
          <w:szCs w:val="12"/>
          <w:lang w:val="en-US" w:eastAsia="nl-BE"/>
        </w:rPr>
        <w:t>Price</w:t>
      </w: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&gt;</w:t>
      </w:r>
    </w:p>
    <w:p w14:paraId="4D94B245" w14:textId="77777777" w:rsidR="000C238D" w:rsidRPr="00ED56A9" w:rsidRDefault="000C238D" w:rsidP="000C238D">
      <w:pPr>
        <w:spacing w:line="240" w:lineRule="auto"/>
        <w:ind w:left="4248" w:firstLine="708"/>
        <w:rPr>
          <w:rFonts w:ascii="Verdana" w:eastAsia="Times New Roman" w:hAnsi="Verdana" w:cs="Times New Roman"/>
          <w:sz w:val="12"/>
          <w:szCs w:val="12"/>
          <w:lang w:val="en-US" w:eastAsia="nl-BE"/>
        </w:rPr>
      </w:pP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&lt;</w:t>
      </w:r>
      <w:proofErr w:type="spellStart"/>
      <w:r w:rsidRPr="00ED56A9">
        <w:rPr>
          <w:rFonts w:ascii="Verdana" w:eastAsia="Times New Roman" w:hAnsi="Verdana" w:cs="Times New Roman"/>
          <w:color w:val="990000"/>
          <w:sz w:val="12"/>
          <w:szCs w:val="12"/>
          <w:lang w:val="en-US" w:eastAsia="nl-BE"/>
        </w:rPr>
        <w:t>SalesPrice</w:t>
      </w:r>
      <w:proofErr w:type="spellEnd"/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&gt;</w:t>
      </w:r>
      <w:r w:rsidRPr="00ED56A9">
        <w:rPr>
          <w:rFonts w:ascii="Verdana" w:eastAsia="Times New Roman" w:hAnsi="Verdana" w:cs="Times New Roman"/>
          <w:b/>
          <w:bCs/>
          <w:sz w:val="12"/>
          <w:szCs w:val="12"/>
          <w:lang w:val="en-US" w:eastAsia="nl-BE"/>
        </w:rPr>
        <w:t>350,00</w:t>
      </w: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&lt;/</w:t>
      </w:r>
      <w:proofErr w:type="spellStart"/>
      <w:r w:rsidRPr="00ED56A9">
        <w:rPr>
          <w:rFonts w:ascii="Verdana" w:eastAsia="Times New Roman" w:hAnsi="Verdana" w:cs="Times New Roman"/>
          <w:color w:val="990000"/>
          <w:sz w:val="12"/>
          <w:szCs w:val="12"/>
          <w:lang w:val="en-US" w:eastAsia="nl-BE"/>
        </w:rPr>
        <w:t>SalesPrice</w:t>
      </w:r>
      <w:proofErr w:type="spellEnd"/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&gt;</w:t>
      </w:r>
    </w:p>
    <w:p w14:paraId="4D94B246" w14:textId="77777777" w:rsidR="000C238D" w:rsidRPr="00ED56A9" w:rsidRDefault="000C238D" w:rsidP="000C238D">
      <w:pPr>
        <w:spacing w:line="240" w:lineRule="auto"/>
        <w:ind w:left="4248" w:firstLine="708"/>
        <w:rPr>
          <w:rFonts w:ascii="Verdana" w:eastAsia="Times New Roman" w:hAnsi="Verdana" w:cs="Times New Roman"/>
          <w:sz w:val="12"/>
          <w:szCs w:val="12"/>
          <w:lang w:val="en-US" w:eastAsia="nl-BE"/>
        </w:rPr>
      </w:pP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&lt;</w:t>
      </w:r>
      <w:proofErr w:type="spellStart"/>
      <w:r w:rsidRPr="00ED56A9">
        <w:rPr>
          <w:rFonts w:ascii="Verdana" w:eastAsia="Times New Roman" w:hAnsi="Verdana" w:cs="Times New Roman"/>
          <w:color w:val="990000"/>
          <w:sz w:val="12"/>
          <w:szCs w:val="12"/>
          <w:lang w:val="en-US" w:eastAsia="nl-BE"/>
        </w:rPr>
        <w:t>RetailPrice</w:t>
      </w:r>
      <w:proofErr w:type="spellEnd"/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&gt;</w:t>
      </w:r>
      <w:r w:rsidRPr="00ED56A9">
        <w:rPr>
          <w:rFonts w:ascii="Verdana" w:eastAsia="Times New Roman" w:hAnsi="Verdana" w:cs="Times New Roman"/>
          <w:b/>
          <w:bCs/>
          <w:sz w:val="12"/>
          <w:szCs w:val="12"/>
          <w:lang w:val="en-US" w:eastAsia="nl-BE"/>
        </w:rPr>
        <w:t>700,00</w:t>
      </w: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&lt;/</w:t>
      </w:r>
      <w:proofErr w:type="spellStart"/>
      <w:r w:rsidRPr="00ED56A9">
        <w:rPr>
          <w:rFonts w:ascii="Verdana" w:eastAsia="Times New Roman" w:hAnsi="Verdana" w:cs="Times New Roman"/>
          <w:color w:val="990000"/>
          <w:sz w:val="12"/>
          <w:szCs w:val="12"/>
          <w:lang w:val="en-US" w:eastAsia="nl-BE"/>
        </w:rPr>
        <w:t>RetailPrice</w:t>
      </w:r>
      <w:proofErr w:type="spellEnd"/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&gt;</w:t>
      </w:r>
    </w:p>
    <w:p w14:paraId="4D94B247" w14:textId="77777777" w:rsidR="000C238D" w:rsidRPr="00ED56A9" w:rsidRDefault="000C238D" w:rsidP="000C238D">
      <w:pPr>
        <w:spacing w:line="240" w:lineRule="auto"/>
        <w:ind w:left="3540" w:firstLine="708"/>
        <w:rPr>
          <w:rFonts w:ascii="Verdana" w:eastAsia="Times New Roman" w:hAnsi="Verdana" w:cs="Times New Roman"/>
          <w:sz w:val="12"/>
          <w:szCs w:val="12"/>
          <w:lang w:val="en-US" w:eastAsia="nl-BE"/>
        </w:rPr>
      </w:pP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&lt;/</w:t>
      </w:r>
      <w:r w:rsidRPr="00ED56A9">
        <w:rPr>
          <w:rFonts w:ascii="Verdana" w:eastAsia="Times New Roman" w:hAnsi="Verdana" w:cs="Times New Roman"/>
          <w:color w:val="990000"/>
          <w:sz w:val="12"/>
          <w:szCs w:val="12"/>
          <w:lang w:val="en-US" w:eastAsia="nl-BE"/>
        </w:rPr>
        <w:t>Price</w:t>
      </w: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&gt;</w:t>
      </w:r>
    </w:p>
    <w:p w14:paraId="4D94B248" w14:textId="77777777" w:rsidR="000C238D" w:rsidRPr="00ED56A9" w:rsidRDefault="000C238D" w:rsidP="000C238D">
      <w:pPr>
        <w:spacing w:line="240" w:lineRule="auto"/>
        <w:ind w:left="2832" w:firstLine="708"/>
        <w:rPr>
          <w:rFonts w:ascii="Verdana" w:eastAsia="Times New Roman" w:hAnsi="Verdana" w:cs="Times New Roman"/>
          <w:sz w:val="12"/>
          <w:szCs w:val="12"/>
          <w:lang w:val="en-US" w:eastAsia="nl-BE"/>
        </w:rPr>
      </w:pP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&lt;/</w:t>
      </w:r>
      <w:r w:rsidRPr="00ED56A9">
        <w:rPr>
          <w:rFonts w:ascii="Verdana" w:eastAsia="Times New Roman" w:hAnsi="Verdana" w:cs="Times New Roman"/>
          <w:color w:val="990000"/>
          <w:sz w:val="12"/>
          <w:szCs w:val="12"/>
          <w:lang w:val="en-US" w:eastAsia="nl-BE"/>
        </w:rPr>
        <w:t>Prices</w:t>
      </w: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&gt;</w:t>
      </w:r>
    </w:p>
    <w:p w14:paraId="4D94B249" w14:textId="77777777" w:rsidR="00496E88" w:rsidRPr="00ED56A9" w:rsidRDefault="00496E88" w:rsidP="00496E88">
      <w:pPr>
        <w:spacing w:line="240" w:lineRule="auto"/>
        <w:ind w:left="2124" w:firstLine="708"/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</w:pP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&lt;/</w:t>
      </w:r>
      <w:r w:rsidRPr="00ED56A9">
        <w:rPr>
          <w:rFonts w:ascii="Verdana" w:eastAsia="Times New Roman" w:hAnsi="Verdana" w:cs="Times New Roman"/>
          <w:color w:val="990000"/>
          <w:sz w:val="12"/>
          <w:szCs w:val="12"/>
          <w:lang w:val="en-US" w:eastAsia="nl-BE"/>
        </w:rPr>
        <w:t>Article</w:t>
      </w: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&gt;</w:t>
      </w:r>
    </w:p>
    <w:p w14:paraId="4D94B24A" w14:textId="77777777" w:rsidR="00496E88" w:rsidRPr="00ED56A9" w:rsidRDefault="00496E88" w:rsidP="00496E88">
      <w:pPr>
        <w:spacing w:line="240" w:lineRule="auto"/>
        <w:ind w:left="1416" w:firstLine="708"/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</w:pP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&lt;/</w:t>
      </w:r>
      <w:r w:rsidRPr="00ED56A9">
        <w:rPr>
          <w:rFonts w:ascii="Verdana" w:eastAsia="Times New Roman" w:hAnsi="Verdana" w:cs="Times New Roman"/>
          <w:color w:val="990000"/>
          <w:sz w:val="12"/>
          <w:szCs w:val="12"/>
          <w:lang w:val="en-US" w:eastAsia="nl-BE"/>
        </w:rPr>
        <w:t>Articles</w:t>
      </w: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&gt;</w:t>
      </w:r>
    </w:p>
    <w:p w14:paraId="4D94B24B" w14:textId="77777777" w:rsidR="00496E88" w:rsidRPr="00ED56A9" w:rsidRDefault="00496E88" w:rsidP="00496E88">
      <w:pPr>
        <w:spacing w:line="240" w:lineRule="auto"/>
        <w:ind w:left="708" w:firstLine="708"/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</w:pP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&lt;/</w:t>
      </w:r>
      <w:r w:rsidRPr="00ED56A9">
        <w:rPr>
          <w:rFonts w:ascii="Verdana" w:eastAsia="Times New Roman" w:hAnsi="Verdana" w:cs="Times New Roman"/>
          <w:color w:val="990000"/>
          <w:sz w:val="12"/>
          <w:szCs w:val="12"/>
          <w:lang w:val="en-US" w:eastAsia="nl-BE"/>
        </w:rPr>
        <w:t>Program</w:t>
      </w: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&gt;</w:t>
      </w:r>
    </w:p>
    <w:p w14:paraId="4D94B24C" w14:textId="77777777" w:rsidR="00496E88" w:rsidRPr="00ED56A9" w:rsidRDefault="00496E88" w:rsidP="00496E88">
      <w:pPr>
        <w:spacing w:line="240" w:lineRule="auto"/>
        <w:ind w:left="708" w:firstLine="708"/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</w:pP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&lt;</w:t>
      </w:r>
      <w:r w:rsidRPr="00ED56A9">
        <w:rPr>
          <w:rFonts w:ascii="Verdana" w:eastAsia="Times New Roman" w:hAnsi="Verdana" w:cs="Times New Roman"/>
          <w:color w:val="990000"/>
          <w:sz w:val="12"/>
          <w:szCs w:val="12"/>
          <w:lang w:val="en-US" w:eastAsia="nl-BE"/>
        </w:rPr>
        <w:t>Program</w:t>
      </w: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&gt;</w:t>
      </w:r>
    </w:p>
    <w:p w14:paraId="4D94B24D" w14:textId="77777777" w:rsidR="00496E88" w:rsidRPr="00ED56A9" w:rsidRDefault="00496E88" w:rsidP="00496E88">
      <w:pPr>
        <w:spacing w:line="240" w:lineRule="auto"/>
        <w:ind w:firstLine="708"/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</w:pP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ab/>
      </w: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ab/>
        <w:t>&lt;</w:t>
      </w:r>
      <w:r w:rsidRPr="00ED56A9">
        <w:rPr>
          <w:rFonts w:ascii="Verdana" w:eastAsia="Times New Roman" w:hAnsi="Verdana" w:cs="Times New Roman"/>
          <w:color w:val="990000"/>
          <w:sz w:val="12"/>
          <w:szCs w:val="12"/>
          <w:lang w:val="en-US" w:eastAsia="nl-BE"/>
        </w:rPr>
        <w:t>Description</w:t>
      </w: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&gt;</w:t>
      </w:r>
      <w:proofErr w:type="spellStart"/>
      <w:r w:rsidRPr="00ED56A9">
        <w:rPr>
          <w:rFonts w:ascii="Verdana" w:eastAsia="Times New Roman" w:hAnsi="Verdana" w:cs="Times New Roman"/>
          <w:b/>
          <w:bCs/>
          <w:sz w:val="12"/>
          <w:szCs w:val="12"/>
          <w:lang w:val="en-US" w:eastAsia="nl-BE"/>
        </w:rPr>
        <w:t>Stoelen</w:t>
      </w:r>
      <w:proofErr w:type="spellEnd"/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&lt;/</w:t>
      </w:r>
      <w:r w:rsidRPr="00ED56A9">
        <w:rPr>
          <w:rFonts w:ascii="Verdana" w:eastAsia="Times New Roman" w:hAnsi="Verdana" w:cs="Times New Roman"/>
          <w:color w:val="990000"/>
          <w:sz w:val="12"/>
          <w:szCs w:val="12"/>
          <w:lang w:val="en-US" w:eastAsia="nl-BE"/>
        </w:rPr>
        <w:t>Description</w:t>
      </w: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&gt;</w:t>
      </w:r>
    </w:p>
    <w:p w14:paraId="4D94B24E" w14:textId="77777777" w:rsidR="00496E88" w:rsidRPr="00ED56A9" w:rsidRDefault="00496E88" w:rsidP="00496E88">
      <w:pPr>
        <w:spacing w:line="240" w:lineRule="auto"/>
        <w:ind w:left="1416" w:firstLine="708"/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</w:pP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&lt;</w:t>
      </w:r>
      <w:r w:rsidRPr="00ED56A9">
        <w:rPr>
          <w:rFonts w:ascii="Verdana" w:eastAsia="Times New Roman" w:hAnsi="Verdana" w:cs="Times New Roman"/>
          <w:color w:val="990000"/>
          <w:sz w:val="12"/>
          <w:szCs w:val="12"/>
          <w:lang w:val="en-US" w:eastAsia="nl-BE"/>
        </w:rPr>
        <w:t>Articles</w:t>
      </w: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&gt;</w:t>
      </w:r>
    </w:p>
    <w:p w14:paraId="4D94B24F" w14:textId="77777777" w:rsidR="00496E88" w:rsidRPr="00ED56A9" w:rsidRDefault="00496E88" w:rsidP="00496E88">
      <w:pPr>
        <w:spacing w:line="240" w:lineRule="auto"/>
        <w:ind w:left="2124" w:firstLine="708"/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</w:pP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&lt;</w:t>
      </w:r>
      <w:r w:rsidRPr="00ED56A9">
        <w:rPr>
          <w:rFonts w:ascii="Verdana" w:eastAsia="Times New Roman" w:hAnsi="Verdana" w:cs="Times New Roman"/>
          <w:color w:val="990000"/>
          <w:sz w:val="12"/>
          <w:szCs w:val="12"/>
          <w:lang w:val="en-US" w:eastAsia="nl-BE"/>
        </w:rPr>
        <w:t>Article</w:t>
      </w: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&gt;</w:t>
      </w:r>
    </w:p>
    <w:p w14:paraId="4D94B250" w14:textId="77777777" w:rsidR="00496E88" w:rsidRPr="00ED56A9" w:rsidRDefault="00496E88" w:rsidP="00496E88">
      <w:pPr>
        <w:spacing w:line="240" w:lineRule="auto"/>
        <w:ind w:left="2832" w:firstLine="708"/>
        <w:rPr>
          <w:rFonts w:ascii="Verdana" w:eastAsia="Times New Roman" w:hAnsi="Verdana" w:cs="Times New Roman"/>
          <w:sz w:val="12"/>
          <w:szCs w:val="12"/>
          <w:lang w:val="en-US" w:eastAsia="nl-BE"/>
        </w:rPr>
      </w:pP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&lt;</w:t>
      </w:r>
      <w:r w:rsidRPr="00ED56A9">
        <w:rPr>
          <w:rFonts w:ascii="Verdana" w:eastAsia="Times New Roman" w:hAnsi="Verdana" w:cs="Times New Roman"/>
          <w:color w:val="990000"/>
          <w:sz w:val="12"/>
          <w:szCs w:val="12"/>
          <w:lang w:val="en-US" w:eastAsia="nl-BE"/>
        </w:rPr>
        <w:t>GTIN</w:t>
      </w: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&gt;</w:t>
      </w:r>
      <w:r w:rsidRPr="00ED56A9">
        <w:rPr>
          <w:rFonts w:ascii="Verdana" w:eastAsia="Times New Roman" w:hAnsi="Verdana" w:cs="Times New Roman"/>
          <w:b/>
          <w:bCs/>
          <w:sz w:val="12"/>
          <w:szCs w:val="12"/>
          <w:lang w:val="en-US" w:eastAsia="nl-BE"/>
        </w:rPr>
        <w:t>SH</w:t>
      </w: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&lt;/</w:t>
      </w:r>
      <w:r w:rsidRPr="00ED56A9">
        <w:rPr>
          <w:rFonts w:ascii="Verdana" w:eastAsia="Times New Roman" w:hAnsi="Verdana" w:cs="Times New Roman"/>
          <w:color w:val="990000"/>
          <w:sz w:val="12"/>
          <w:szCs w:val="12"/>
          <w:lang w:val="en-US" w:eastAsia="nl-BE"/>
        </w:rPr>
        <w:t>GTIN</w:t>
      </w: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&gt;</w:t>
      </w:r>
      <w:r w:rsidRPr="00ED56A9">
        <w:rPr>
          <w:rFonts w:ascii="Verdana" w:eastAsia="Times New Roman" w:hAnsi="Verdana" w:cs="Times New Roman"/>
          <w:sz w:val="12"/>
          <w:szCs w:val="12"/>
          <w:lang w:val="en-US" w:eastAsia="nl-BE"/>
        </w:rPr>
        <w:tab/>
      </w:r>
    </w:p>
    <w:p w14:paraId="4D94B251" w14:textId="77777777" w:rsidR="00496E88" w:rsidRPr="00ED56A9" w:rsidRDefault="00496E88" w:rsidP="00496E88">
      <w:pPr>
        <w:spacing w:line="240" w:lineRule="auto"/>
        <w:ind w:left="2832" w:firstLine="708"/>
        <w:rPr>
          <w:rFonts w:ascii="Verdana" w:eastAsia="Times New Roman" w:hAnsi="Verdana" w:cs="Times New Roman"/>
          <w:sz w:val="12"/>
          <w:szCs w:val="12"/>
          <w:lang w:val="en-US" w:eastAsia="nl-BE"/>
        </w:rPr>
      </w:pP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&lt;</w:t>
      </w:r>
      <w:r w:rsidRPr="00ED56A9">
        <w:rPr>
          <w:rFonts w:ascii="Verdana" w:eastAsia="Times New Roman" w:hAnsi="Verdana" w:cs="Times New Roman"/>
          <w:color w:val="990000"/>
          <w:sz w:val="12"/>
          <w:szCs w:val="12"/>
          <w:lang w:val="en-US" w:eastAsia="nl-BE"/>
        </w:rPr>
        <w:t>Description</w:t>
      </w: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&gt;</w:t>
      </w:r>
      <w:proofErr w:type="spellStart"/>
      <w:r w:rsidRPr="00ED56A9">
        <w:rPr>
          <w:rFonts w:ascii="Verdana" w:eastAsia="Times New Roman" w:hAnsi="Verdana" w:cs="Times New Roman"/>
          <w:b/>
          <w:bCs/>
          <w:sz w:val="12"/>
          <w:szCs w:val="12"/>
          <w:lang w:val="en-US" w:eastAsia="nl-BE"/>
        </w:rPr>
        <w:t>Stoel</w:t>
      </w:r>
      <w:proofErr w:type="spellEnd"/>
      <w:r w:rsidRPr="00ED56A9">
        <w:rPr>
          <w:rFonts w:ascii="Verdana" w:eastAsia="Times New Roman" w:hAnsi="Verdana" w:cs="Times New Roman"/>
          <w:b/>
          <w:bCs/>
          <w:sz w:val="12"/>
          <w:szCs w:val="12"/>
          <w:lang w:val="en-US" w:eastAsia="nl-BE"/>
        </w:rPr>
        <w:t xml:space="preserve"> Hondo</w:t>
      </w: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&lt;/</w:t>
      </w:r>
      <w:r w:rsidRPr="00ED56A9">
        <w:rPr>
          <w:rFonts w:ascii="Verdana" w:eastAsia="Times New Roman" w:hAnsi="Verdana" w:cs="Times New Roman"/>
          <w:color w:val="990000"/>
          <w:sz w:val="12"/>
          <w:szCs w:val="12"/>
          <w:lang w:val="en-US" w:eastAsia="nl-BE"/>
        </w:rPr>
        <w:t>Description</w:t>
      </w: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&gt;</w:t>
      </w:r>
    </w:p>
    <w:p w14:paraId="4D94B252" w14:textId="77777777" w:rsidR="000C238D" w:rsidRPr="00ED56A9" w:rsidRDefault="000C238D" w:rsidP="000C238D">
      <w:pPr>
        <w:spacing w:line="240" w:lineRule="auto"/>
        <w:ind w:left="2832" w:firstLine="708"/>
        <w:rPr>
          <w:rFonts w:ascii="Verdana" w:eastAsia="Times New Roman" w:hAnsi="Verdana" w:cs="Times New Roman"/>
          <w:sz w:val="12"/>
          <w:szCs w:val="12"/>
          <w:lang w:val="en-US" w:eastAsia="nl-BE"/>
        </w:rPr>
      </w:pP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&lt;</w:t>
      </w:r>
      <w:r w:rsidRPr="00ED56A9">
        <w:rPr>
          <w:rFonts w:ascii="Verdana" w:eastAsia="Times New Roman" w:hAnsi="Verdana" w:cs="Times New Roman"/>
          <w:color w:val="990000"/>
          <w:sz w:val="12"/>
          <w:szCs w:val="12"/>
          <w:lang w:val="en-US" w:eastAsia="nl-BE"/>
        </w:rPr>
        <w:t>Prices</w:t>
      </w: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&gt;</w:t>
      </w:r>
    </w:p>
    <w:p w14:paraId="4D94B253" w14:textId="77777777" w:rsidR="000C238D" w:rsidRPr="00ED56A9" w:rsidRDefault="000C238D" w:rsidP="000C238D">
      <w:pPr>
        <w:spacing w:line="240" w:lineRule="auto"/>
        <w:ind w:left="3540" w:firstLine="708"/>
        <w:rPr>
          <w:rFonts w:ascii="Verdana" w:eastAsia="Times New Roman" w:hAnsi="Verdana" w:cs="Times New Roman"/>
          <w:sz w:val="12"/>
          <w:szCs w:val="12"/>
          <w:lang w:val="en-US" w:eastAsia="nl-BE"/>
        </w:rPr>
      </w:pP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&lt;</w:t>
      </w:r>
      <w:r w:rsidRPr="00ED56A9">
        <w:rPr>
          <w:rFonts w:ascii="Verdana" w:eastAsia="Times New Roman" w:hAnsi="Verdana" w:cs="Times New Roman"/>
          <w:color w:val="990000"/>
          <w:sz w:val="12"/>
          <w:szCs w:val="12"/>
          <w:lang w:val="en-US" w:eastAsia="nl-BE"/>
        </w:rPr>
        <w:t>Price</w:t>
      </w: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&gt;</w:t>
      </w:r>
    </w:p>
    <w:p w14:paraId="4D94B254" w14:textId="77777777" w:rsidR="000C238D" w:rsidRPr="00ED56A9" w:rsidRDefault="000C238D" w:rsidP="000C238D">
      <w:pPr>
        <w:spacing w:line="240" w:lineRule="auto"/>
        <w:ind w:left="4248" w:firstLine="708"/>
        <w:rPr>
          <w:rFonts w:ascii="Verdana" w:eastAsia="Times New Roman" w:hAnsi="Verdana" w:cs="Times New Roman"/>
          <w:sz w:val="12"/>
          <w:szCs w:val="12"/>
          <w:lang w:val="en-US" w:eastAsia="nl-BE"/>
        </w:rPr>
      </w:pP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&lt;</w:t>
      </w:r>
      <w:proofErr w:type="spellStart"/>
      <w:r w:rsidRPr="00ED56A9">
        <w:rPr>
          <w:rFonts w:ascii="Verdana" w:eastAsia="Times New Roman" w:hAnsi="Verdana" w:cs="Times New Roman"/>
          <w:color w:val="990000"/>
          <w:sz w:val="12"/>
          <w:szCs w:val="12"/>
          <w:lang w:val="en-US" w:eastAsia="nl-BE"/>
        </w:rPr>
        <w:t>SalesPrice</w:t>
      </w:r>
      <w:proofErr w:type="spellEnd"/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&gt;</w:t>
      </w:r>
      <w:r w:rsidRPr="00ED56A9">
        <w:rPr>
          <w:rFonts w:ascii="Verdana" w:eastAsia="Times New Roman" w:hAnsi="Verdana" w:cs="Times New Roman"/>
          <w:b/>
          <w:bCs/>
          <w:sz w:val="12"/>
          <w:szCs w:val="12"/>
          <w:lang w:val="en-US" w:eastAsia="nl-BE"/>
        </w:rPr>
        <w:t>75,00</w:t>
      </w: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&lt;/</w:t>
      </w:r>
      <w:proofErr w:type="spellStart"/>
      <w:r w:rsidRPr="00ED56A9">
        <w:rPr>
          <w:rFonts w:ascii="Verdana" w:eastAsia="Times New Roman" w:hAnsi="Verdana" w:cs="Times New Roman"/>
          <w:color w:val="990000"/>
          <w:sz w:val="12"/>
          <w:szCs w:val="12"/>
          <w:lang w:val="en-US" w:eastAsia="nl-BE"/>
        </w:rPr>
        <w:t>SalesPrice</w:t>
      </w:r>
      <w:proofErr w:type="spellEnd"/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&gt;</w:t>
      </w:r>
    </w:p>
    <w:p w14:paraId="4D94B255" w14:textId="77777777" w:rsidR="000C238D" w:rsidRPr="00ED56A9" w:rsidRDefault="000C238D" w:rsidP="000C238D">
      <w:pPr>
        <w:spacing w:line="240" w:lineRule="auto"/>
        <w:ind w:left="4248" w:firstLine="708"/>
        <w:rPr>
          <w:rFonts w:ascii="Verdana" w:eastAsia="Times New Roman" w:hAnsi="Verdana" w:cs="Times New Roman"/>
          <w:sz w:val="12"/>
          <w:szCs w:val="12"/>
          <w:lang w:val="en-US" w:eastAsia="nl-BE"/>
        </w:rPr>
      </w:pP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&lt;</w:t>
      </w:r>
      <w:proofErr w:type="spellStart"/>
      <w:r w:rsidRPr="00ED56A9">
        <w:rPr>
          <w:rFonts w:ascii="Verdana" w:eastAsia="Times New Roman" w:hAnsi="Verdana" w:cs="Times New Roman"/>
          <w:color w:val="990000"/>
          <w:sz w:val="12"/>
          <w:szCs w:val="12"/>
          <w:lang w:val="en-US" w:eastAsia="nl-BE"/>
        </w:rPr>
        <w:t>RetailPrice</w:t>
      </w:r>
      <w:proofErr w:type="spellEnd"/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&gt;</w:t>
      </w:r>
      <w:r w:rsidRPr="00ED56A9">
        <w:rPr>
          <w:rFonts w:ascii="Verdana" w:eastAsia="Times New Roman" w:hAnsi="Verdana" w:cs="Times New Roman"/>
          <w:b/>
          <w:bCs/>
          <w:sz w:val="12"/>
          <w:szCs w:val="12"/>
          <w:lang w:val="en-US" w:eastAsia="nl-BE"/>
        </w:rPr>
        <w:t>150,00</w:t>
      </w: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&lt;/</w:t>
      </w:r>
      <w:proofErr w:type="spellStart"/>
      <w:r w:rsidRPr="00ED56A9">
        <w:rPr>
          <w:rFonts w:ascii="Verdana" w:eastAsia="Times New Roman" w:hAnsi="Verdana" w:cs="Times New Roman"/>
          <w:color w:val="990000"/>
          <w:sz w:val="12"/>
          <w:szCs w:val="12"/>
          <w:lang w:val="en-US" w:eastAsia="nl-BE"/>
        </w:rPr>
        <w:t>RetailPrice</w:t>
      </w:r>
      <w:proofErr w:type="spellEnd"/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&gt;</w:t>
      </w:r>
    </w:p>
    <w:p w14:paraId="4D94B256" w14:textId="77777777" w:rsidR="000C238D" w:rsidRPr="00ED56A9" w:rsidRDefault="000C238D" w:rsidP="000C238D">
      <w:pPr>
        <w:spacing w:line="240" w:lineRule="auto"/>
        <w:ind w:left="3540" w:firstLine="708"/>
        <w:rPr>
          <w:rFonts w:ascii="Verdana" w:eastAsia="Times New Roman" w:hAnsi="Verdana" w:cs="Times New Roman"/>
          <w:sz w:val="12"/>
          <w:szCs w:val="12"/>
          <w:lang w:val="en-US" w:eastAsia="nl-BE"/>
        </w:rPr>
      </w:pP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&lt;/</w:t>
      </w:r>
      <w:r w:rsidRPr="00ED56A9">
        <w:rPr>
          <w:rFonts w:ascii="Verdana" w:eastAsia="Times New Roman" w:hAnsi="Verdana" w:cs="Times New Roman"/>
          <w:color w:val="990000"/>
          <w:sz w:val="12"/>
          <w:szCs w:val="12"/>
          <w:lang w:val="en-US" w:eastAsia="nl-BE"/>
        </w:rPr>
        <w:t>Price</w:t>
      </w: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&gt;</w:t>
      </w:r>
    </w:p>
    <w:p w14:paraId="4D94B257" w14:textId="77777777" w:rsidR="000C238D" w:rsidRPr="00ED56A9" w:rsidRDefault="000C238D" w:rsidP="000C238D">
      <w:pPr>
        <w:spacing w:line="240" w:lineRule="auto"/>
        <w:ind w:left="2832" w:firstLine="708"/>
        <w:rPr>
          <w:rFonts w:ascii="Verdana" w:eastAsia="Times New Roman" w:hAnsi="Verdana" w:cs="Times New Roman"/>
          <w:sz w:val="12"/>
          <w:szCs w:val="12"/>
          <w:lang w:val="en-US" w:eastAsia="nl-BE"/>
        </w:rPr>
      </w:pP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&lt;/</w:t>
      </w:r>
      <w:r w:rsidRPr="00ED56A9">
        <w:rPr>
          <w:rFonts w:ascii="Verdana" w:eastAsia="Times New Roman" w:hAnsi="Verdana" w:cs="Times New Roman"/>
          <w:color w:val="990000"/>
          <w:sz w:val="12"/>
          <w:szCs w:val="12"/>
          <w:lang w:val="en-US" w:eastAsia="nl-BE"/>
        </w:rPr>
        <w:t>Prices</w:t>
      </w: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&gt;</w:t>
      </w:r>
    </w:p>
    <w:p w14:paraId="4D94B258" w14:textId="77777777" w:rsidR="00496E88" w:rsidRPr="00ED56A9" w:rsidRDefault="00496E88" w:rsidP="00496E88">
      <w:pPr>
        <w:spacing w:line="240" w:lineRule="auto"/>
        <w:ind w:left="2124" w:firstLine="708"/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</w:pP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&lt;/</w:t>
      </w:r>
      <w:r w:rsidRPr="00ED56A9">
        <w:rPr>
          <w:rFonts w:ascii="Verdana" w:eastAsia="Times New Roman" w:hAnsi="Verdana" w:cs="Times New Roman"/>
          <w:color w:val="990000"/>
          <w:sz w:val="12"/>
          <w:szCs w:val="12"/>
          <w:lang w:val="en-US" w:eastAsia="nl-BE"/>
        </w:rPr>
        <w:t>Article</w:t>
      </w: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&gt;</w:t>
      </w:r>
    </w:p>
    <w:p w14:paraId="4D94B259" w14:textId="77777777" w:rsidR="00496E88" w:rsidRPr="00ED56A9" w:rsidRDefault="00496E88" w:rsidP="00496E88">
      <w:pPr>
        <w:spacing w:line="240" w:lineRule="auto"/>
        <w:ind w:left="2124" w:firstLine="708"/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</w:pP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&lt;</w:t>
      </w:r>
      <w:r w:rsidRPr="00ED56A9">
        <w:rPr>
          <w:rFonts w:ascii="Verdana" w:eastAsia="Times New Roman" w:hAnsi="Verdana" w:cs="Times New Roman"/>
          <w:color w:val="990000"/>
          <w:sz w:val="12"/>
          <w:szCs w:val="12"/>
          <w:lang w:val="en-US" w:eastAsia="nl-BE"/>
        </w:rPr>
        <w:t>Article</w:t>
      </w: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&gt;</w:t>
      </w:r>
    </w:p>
    <w:p w14:paraId="4D94B25A" w14:textId="77777777" w:rsidR="00496E88" w:rsidRPr="00ED56A9" w:rsidRDefault="00496E88" w:rsidP="00496E88">
      <w:pPr>
        <w:spacing w:line="240" w:lineRule="auto"/>
        <w:ind w:left="2832" w:firstLine="708"/>
        <w:rPr>
          <w:rFonts w:ascii="Verdana" w:eastAsia="Times New Roman" w:hAnsi="Verdana" w:cs="Times New Roman"/>
          <w:sz w:val="12"/>
          <w:szCs w:val="12"/>
          <w:lang w:val="en-US" w:eastAsia="nl-BE"/>
        </w:rPr>
      </w:pP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&lt;</w:t>
      </w:r>
      <w:r w:rsidRPr="00ED56A9">
        <w:rPr>
          <w:rFonts w:ascii="Verdana" w:eastAsia="Times New Roman" w:hAnsi="Verdana" w:cs="Times New Roman"/>
          <w:color w:val="990000"/>
          <w:sz w:val="12"/>
          <w:szCs w:val="12"/>
          <w:lang w:val="en-US" w:eastAsia="nl-BE"/>
        </w:rPr>
        <w:t>GTIN</w:t>
      </w: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&gt;</w:t>
      </w:r>
      <w:r w:rsidRPr="00ED56A9">
        <w:rPr>
          <w:rFonts w:ascii="Verdana" w:eastAsia="Times New Roman" w:hAnsi="Verdana" w:cs="Times New Roman"/>
          <w:b/>
          <w:bCs/>
          <w:sz w:val="12"/>
          <w:szCs w:val="12"/>
          <w:lang w:val="en-US" w:eastAsia="nl-BE"/>
        </w:rPr>
        <w:t>THR</w:t>
      </w: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&lt;/</w:t>
      </w:r>
      <w:r w:rsidRPr="00ED56A9">
        <w:rPr>
          <w:rFonts w:ascii="Verdana" w:eastAsia="Times New Roman" w:hAnsi="Verdana" w:cs="Times New Roman"/>
          <w:color w:val="990000"/>
          <w:sz w:val="12"/>
          <w:szCs w:val="12"/>
          <w:lang w:val="en-US" w:eastAsia="nl-BE"/>
        </w:rPr>
        <w:t>GTIN</w:t>
      </w: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&gt;</w:t>
      </w:r>
      <w:r w:rsidRPr="00ED56A9">
        <w:rPr>
          <w:rFonts w:ascii="Verdana" w:eastAsia="Times New Roman" w:hAnsi="Verdana" w:cs="Times New Roman"/>
          <w:sz w:val="12"/>
          <w:szCs w:val="12"/>
          <w:lang w:val="en-US" w:eastAsia="nl-BE"/>
        </w:rPr>
        <w:tab/>
      </w:r>
    </w:p>
    <w:p w14:paraId="4D94B25B" w14:textId="77777777" w:rsidR="00496E88" w:rsidRPr="00ED56A9" w:rsidRDefault="00496E88" w:rsidP="00496E88">
      <w:pPr>
        <w:spacing w:line="240" w:lineRule="auto"/>
        <w:ind w:left="2832" w:firstLine="708"/>
        <w:rPr>
          <w:rFonts w:ascii="Verdana" w:eastAsia="Times New Roman" w:hAnsi="Verdana" w:cs="Times New Roman"/>
          <w:sz w:val="12"/>
          <w:szCs w:val="12"/>
          <w:lang w:val="en-US" w:eastAsia="nl-BE"/>
        </w:rPr>
      </w:pP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&lt;</w:t>
      </w:r>
      <w:r w:rsidRPr="00ED56A9">
        <w:rPr>
          <w:rFonts w:ascii="Verdana" w:eastAsia="Times New Roman" w:hAnsi="Verdana" w:cs="Times New Roman"/>
          <w:color w:val="990000"/>
          <w:sz w:val="12"/>
          <w:szCs w:val="12"/>
          <w:lang w:val="en-US" w:eastAsia="nl-BE"/>
        </w:rPr>
        <w:t>Description</w:t>
      </w: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&gt;</w:t>
      </w:r>
      <w:proofErr w:type="spellStart"/>
      <w:r w:rsidRPr="00ED56A9">
        <w:rPr>
          <w:rFonts w:ascii="Verdana" w:eastAsia="Times New Roman" w:hAnsi="Verdana" w:cs="Times New Roman"/>
          <w:b/>
          <w:bCs/>
          <w:sz w:val="12"/>
          <w:szCs w:val="12"/>
          <w:lang w:val="en-US" w:eastAsia="nl-BE"/>
        </w:rPr>
        <w:t>Stoel</w:t>
      </w:r>
      <w:proofErr w:type="spellEnd"/>
      <w:r w:rsidRPr="00ED56A9">
        <w:rPr>
          <w:rFonts w:ascii="Verdana" w:eastAsia="Times New Roman" w:hAnsi="Verdana" w:cs="Times New Roman"/>
          <w:b/>
          <w:bCs/>
          <w:sz w:val="12"/>
          <w:szCs w:val="12"/>
          <w:lang w:val="en-US" w:eastAsia="nl-BE"/>
        </w:rPr>
        <w:t xml:space="preserve"> Mona</w:t>
      </w: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&lt;/</w:t>
      </w:r>
      <w:r w:rsidRPr="00ED56A9">
        <w:rPr>
          <w:rFonts w:ascii="Verdana" w:eastAsia="Times New Roman" w:hAnsi="Verdana" w:cs="Times New Roman"/>
          <w:color w:val="990000"/>
          <w:sz w:val="12"/>
          <w:szCs w:val="12"/>
          <w:lang w:val="en-US" w:eastAsia="nl-BE"/>
        </w:rPr>
        <w:t>Description</w:t>
      </w: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&gt;</w:t>
      </w:r>
    </w:p>
    <w:p w14:paraId="4D94B25C" w14:textId="77777777" w:rsidR="000C238D" w:rsidRPr="00ED56A9" w:rsidRDefault="000C238D" w:rsidP="000C238D">
      <w:pPr>
        <w:spacing w:line="240" w:lineRule="auto"/>
        <w:ind w:left="2832" w:firstLine="708"/>
        <w:rPr>
          <w:rFonts w:ascii="Verdana" w:eastAsia="Times New Roman" w:hAnsi="Verdana" w:cs="Times New Roman"/>
          <w:sz w:val="12"/>
          <w:szCs w:val="12"/>
          <w:lang w:val="en-US" w:eastAsia="nl-BE"/>
        </w:rPr>
      </w:pP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&lt;</w:t>
      </w:r>
      <w:r w:rsidRPr="00ED56A9">
        <w:rPr>
          <w:rFonts w:ascii="Verdana" w:eastAsia="Times New Roman" w:hAnsi="Verdana" w:cs="Times New Roman"/>
          <w:color w:val="990000"/>
          <w:sz w:val="12"/>
          <w:szCs w:val="12"/>
          <w:lang w:val="en-US" w:eastAsia="nl-BE"/>
        </w:rPr>
        <w:t>Prices</w:t>
      </w: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&gt;</w:t>
      </w:r>
    </w:p>
    <w:p w14:paraId="4D94B25D" w14:textId="77777777" w:rsidR="000C238D" w:rsidRPr="00ED56A9" w:rsidRDefault="000C238D" w:rsidP="000C238D">
      <w:pPr>
        <w:spacing w:line="240" w:lineRule="auto"/>
        <w:ind w:left="3540" w:firstLine="708"/>
        <w:rPr>
          <w:rFonts w:ascii="Verdana" w:eastAsia="Times New Roman" w:hAnsi="Verdana" w:cs="Times New Roman"/>
          <w:sz w:val="12"/>
          <w:szCs w:val="12"/>
          <w:lang w:val="en-US" w:eastAsia="nl-BE"/>
        </w:rPr>
      </w:pP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&lt;</w:t>
      </w:r>
      <w:r w:rsidRPr="00ED56A9">
        <w:rPr>
          <w:rFonts w:ascii="Verdana" w:eastAsia="Times New Roman" w:hAnsi="Verdana" w:cs="Times New Roman"/>
          <w:color w:val="990000"/>
          <w:sz w:val="12"/>
          <w:szCs w:val="12"/>
          <w:lang w:val="en-US" w:eastAsia="nl-BE"/>
        </w:rPr>
        <w:t>Price</w:t>
      </w: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&gt;</w:t>
      </w:r>
    </w:p>
    <w:p w14:paraId="4D94B25E" w14:textId="77777777" w:rsidR="000C238D" w:rsidRPr="00ED56A9" w:rsidRDefault="000C238D" w:rsidP="000C238D">
      <w:pPr>
        <w:spacing w:line="240" w:lineRule="auto"/>
        <w:ind w:left="4248" w:firstLine="708"/>
        <w:rPr>
          <w:rFonts w:ascii="Verdana" w:eastAsia="Times New Roman" w:hAnsi="Verdana" w:cs="Times New Roman"/>
          <w:sz w:val="12"/>
          <w:szCs w:val="12"/>
          <w:lang w:val="en-US" w:eastAsia="nl-BE"/>
        </w:rPr>
      </w:pP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&lt;</w:t>
      </w:r>
      <w:proofErr w:type="spellStart"/>
      <w:r w:rsidRPr="00ED56A9">
        <w:rPr>
          <w:rFonts w:ascii="Verdana" w:eastAsia="Times New Roman" w:hAnsi="Verdana" w:cs="Times New Roman"/>
          <w:color w:val="990000"/>
          <w:sz w:val="12"/>
          <w:szCs w:val="12"/>
          <w:lang w:val="en-US" w:eastAsia="nl-BE"/>
        </w:rPr>
        <w:t>SalesPrice</w:t>
      </w:r>
      <w:proofErr w:type="spellEnd"/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&gt;</w:t>
      </w:r>
      <w:r w:rsidRPr="00ED56A9">
        <w:rPr>
          <w:rFonts w:ascii="Verdana" w:eastAsia="Times New Roman" w:hAnsi="Verdana" w:cs="Times New Roman"/>
          <w:b/>
          <w:bCs/>
          <w:sz w:val="12"/>
          <w:szCs w:val="12"/>
          <w:lang w:val="en-US" w:eastAsia="nl-BE"/>
        </w:rPr>
        <w:t>55,00</w:t>
      </w: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&lt;/</w:t>
      </w:r>
      <w:proofErr w:type="spellStart"/>
      <w:r w:rsidRPr="00ED56A9">
        <w:rPr>
          <w:rFonts w:ascii="Verdana" w:eastAsia="Times New Roman" w:hAnsi="Verdana" w:cs="Times New Roman"/>
          <w:color w:val="990000"/>
          <w:sz w:val="12"/>
          <w:szCs w:val="12"/>
          <w:lang w:val="en-US" w:eastAsia="nl-BE"/>
        </w:rPr>
        <w:t>SalesPrice</w:t>
      </w:r>
      <w:proofErr w:type="spellEnd"/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&gt;</w:t>
      </w:r>
    </w:p>
    <w:p w14:paraId="4D94B25F" w14:textId="77777777" w:rsidR="000C238D" w:rsidRPr="00ED56A9" w:rsidRDefault="000C238D" w:rsidP="000C238D">
      <w:pPr>
        <w:spacing w:line="240" w:lineRule="auto"/>
        <w:ind w:left="4248" w:firstLine="708"/>
        <w:rPr>
          <w:rFonts w:ascii="Verdana" w:eastAsia="Times New Roman" w:hAnsi="Verdana" w:cs="Times New Roman"/>
          <w:sz w:val="12"/>
          <w:szCs w:val="12"/>
          <w:lang w:val="en-US" w:eastAsia="nl-BE"/>
        </w:rPr>
      </w:pP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&lt;</w:t>
      </w:r>
      <w:proofErr w:type="spellStart"/>
      <w:r w:rsidRPr="00ED56A9">
        <w:rPr>
          <w:rFonts w:ascii="Verdana" w:eastAsia="Times New Roman" w:hAnsi="Verdana" w:cs="Times New Roman"/>
          <w:color w:val="990000"/>
          <w:sz w:val="12"/>
          <w:szCs w:val="12"/>
          <w:lang w:val="en-US" w:eastAsia="nl-BE"/>
        </w:rPr>
        <w:t>RetailPrice</w:t>
      </w:r>
      <w:proofErr w:type="spellEnd"/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&gt;</w:t>
      </w:r>
      <w:r w:rsidRPr="00ED56A9">
        <w:rPr>
          <w:rFonts w:ascii="Verdana" w:eastAsia="Times New Roman" w:hAnsi="Verdana" w:cs="Times New Roman"/>
          <w:b/>
          <w:bCs/>
          <w:sz w:val="12"/>
          <w:szCs w:val="12"/>
          <w:lang w:val="en-US" w:eastAsia="nl-BE"/>
        </w:rPr>
        <w:t>110,00</w:t>
      </w: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&lt;/</w:t>
      </w:r>
      <w:proofErr w:type="spellStart"/>
      <w:r w:rsidRPr="00ED56A9">
        <w:rPr>
          <w:rFonts w:ascii="Verdana" w:eastAsia="Times New Roman" w:hAnsi="Verdana" w:cs="Times New Roman"/>
          <w:color w:val="990000"/>
          <w:sz w:val="12"/>
          <w:szCs w:val="12"/>
          <w:lang w:val="en-US" w:eastAsia="nl-BE"/>
        </w:rPr>
        <w:t>RetailPrice</w:t>
      </w:r>
      <w:proofErr w:type="spellEnd"/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&gt;</w:t>
      </w:r>
    </w:p>
    <w:p w14:paraId="4D94B260" w14:textId="77777777" w:rsidR="000C238D" w:rsidRPr="00ED56A9" w:rsidRDefault="000C238D" w:rsidP="000C238D">
      <w:pPr>
        <w:spacing w:line="240" w:lineRule="auto"/>
        <w:ind w:left="3540" w:firstLine="708"/>
        <w:rPr>
          <w:rFonts w:ascii="Verdana" w:eastAsia="Times New Roman" w:hAnsi="Verdana" w:cs="Times New Roman"/>
          <w:sz w:val="12"/>
          <w:szCs w:val="12"/>
          <w:lang w:val="en-US" w:eastAsia="nl-BE"/>
        </w:rPr>
      </w:pP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&lt;/</w:t>
      </w:r>
      <w:r w:rsidRPr="00ED56A9">
        <w:rPr>
          <w:rFonts w:ascii="Verdana" w:eastAsia="Times New Roman" w:hAnsi="Verdana" w:cs="Times New Roman"/>
          <w:color w:val="990000"/>
          <w:sz w:val="12"/>
          <w:szCs w:val="12"/>
          <w:lang w:val="en-US" w:eastAsia="nl-BE"/>
        </w:rPr>
        <w:t>Price</w:t>
      </w: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&gt;</w:t>
      </w:r>
    </w:p>
    <w:p w14:paraId="4D94B261" w14:textId="77777777" w:rsidR="000C238D" w:rsidRPr="00ED56A9" w:rsidRDefault="000C238D" w:rsidP="000C238D">
      <w:pPr>
        <w:spacing w:line="240" w:lineRule="auto"/>
        <w:ind w:left="2832" w:firstLine="708"/>
        <w:rPr>
          <w:rFonts w:ascii="Verdana" w:eastAsia="Times New Roman" w:hAnsi="Verdana" w:cs="Times New Roman"/>
          <w:sz w:val="12"/>
          <w:szCs w:val="12"/>
          <w:lang w:val="en-US" w:eastAsia="nl-BE"/>
        </w:rPr>
      </w:pP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&lt;/</w:t>
      </w:r>
      <w:r w:rsidRPr="00ED56A9">
        <w:rPr>
          <w:rFonts w:ascii="Verdana" w:eastAsia="Times New Roman" w:hAnsi="Verdana" w:cs="Times New Roman"/>
          <w:color w:val="990000"/>
          <w:sz w:val="12"/>
          <w:szCs w:val="12"/>
          <w:lang w:val="en-US" w:eastAsia="nl-BE"/>
        </w:rPr>
        <w:t>Prices</w:t>
      </w: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&gt;</w:t>
      </w:r>
    </w:p>
    <w:p w14:paraId="4D94B262" w14:textId="77777777" w:rsidR="00496E88" w:rsidRPr="00ED56A9" w:rsidRDefault="00496E88" w:rsidP="00496E88">
      <w:pPr>
        <w:spacing w:line="240" w:lineRule="auto"/>
        <w:ind w:left="2124" w:firstLine="708"/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</w:pP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&lt;/</w:t>
      </w:r>
      <w:r w:rsidRPr="00ED56A9">
        <w:rPr>
          <w:rFonts w:ascii="Verdana" w:eastAsia="Times New Roman" w:hAnsi="Verdana" w:cs="Times New Roman"/>
          <w:color w:val="990000"/>
          <w:sz w:val="12"/>
          <w:szCs w:val="12"/>
          <w:lang w:val="en-US" w:eastAsia="nl-BE"/>
        </w:rPr>
        <w:t>Article</w:t>
      </w: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&gt;</w:t>
      </w:r>
    </w:p>
    <w:p w14:paraId="4D94B263" w14:textId="77777777" w:rsidR="00496E88" w:rsidRPr="00ED56A9" w:rsidRDefault="00496E88" w:rsidP="00496E88">
      <w:pPr>
        <w:spacing w:line="240" w:lineRule="auto"/>
        <w:ind w:left="1416" w:firstLine="708"/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</w:pP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&lt;/</w:t>
      </w:r>
      <w:r w:rsidRPr="00ED56A9">
        <w:rPr>
          <w:rFonts w:ascii="Verdana" w:eastAsia="Times New Roman" w:hAnsi="Verdana" w:cs="Times New Roman"/>
          <w:color w:val="990000"/>
          <w:sz w:val="12"/>
          <w:szCs w:val="12"/>
          <w:lang w:val="en-US" w:eastAsia="nl-BE"/>
        </w:rPr>
        <w:t>Articles</w:t>
      </w: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&gt;</w:t>
      </w:r>
    </w:p>
    <w:p w14:paraId="4D94B264" w14:textId="77777777" w:rsidR="00496E88" w:rsidRPr="00ED56A9" w:rsidRDefault="00496E88" w:rsidP="00496E88">
      <w:pPr>
        <w:spacing w:line="240" w:lineRule="auto"/>
        <w:ind w:left="708" w:firstLine="708"/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</w:pP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lastRenderedPageBreak/>
        <w:t>&lt;/</w:t>
      </w:r>
      <w:r w:rsidRPr="00ED56A9">
        <w:rPr>
          <w:rFonts w:ascii="Verdana" w:eastAsia="Times New Roman" w:hAnsi="Verdana" w:cs="Times New Roman"/>
          <w:color w:val="990000"/>
          <w:sz w:val="12"/>
          <w:szCs w:val="12"/>
          <w:lang w:val="en-US" w:eastAsia="nl-BE"/>
        </w:rPr>
        <w:t>Program</w:t>
      </w:r>
      <w:r w:rsidRPr="00ED56A9">
        <w:rPr>
          <w:rFonts w:ascii="Verdana" w:eastAsia="Times New Roman" w:hAnsi="Verdana" w:cs="Times New Roman"/>
          <w:color w:val="0000FF"/>
          <w:sz w:val="12"/>
          <w:szCs w:val="12"/>
          <w:lang w:val="en-US" w:eastAsia="nl-BE"/>
        </w:rPr>
        <w:t>&gt;</w:t>
      </w:r>
    </w:p>
    <w:p w14:paraId="4D94B265" w14:textId="77777777" w:rsidR="00BA1EA9" w:rsidRPr="00ED56A9" w:rsidRDefault="00496E88" w:rsidP="00496E88">
      <w:pPr>
        <w:spacing w:line="240" w:lineRule="auto"/>
        <w:ind w:firstLine="708"/>
        <w:rPr>
          <w:rFonts w:ascii="Verdana" w:eastAsia="Times New Roman" w:hAnsi="Verdana" w:cs="Times New Roman"/>
          <w:color w:val="0000FF"/>
          <w:sz w:val="12"/>
          <w:szCs w:val="12"/>
          <w:lang w:eastAsia="nl-BE"/>
        </w:rPr>
      </w:pPr>
      <w:r w:rsidRPr="00ED56A9">
        <w:rPr>
          <w:rFonts w:ascii="Verdana" w:eastAsia="Times New Roman" w:hAnsi="Verdana" w:cs="Times New Roman"/>
          <w:color w:val="0000FF"/>
          <w:sz w:val="12"/>
          <w:szCs w:val="12"/>
          <w:lang w:eastAsia="nl-BE"/>
        </w:rPr>
        <w:t>&lt;/</w:t>
      </w:r>
      <w:r w:rsidRPr="00ED56A9">
        <w:rPr>
          <w:rFonts w:ascii="Verdana" w:eastAsia="Times New Roman" w:hAnsi="Verdana" w:cs="Times New Roman"/>
          <w:color w:val="990000"/>
          <w:sz w:val="12"/>
          <w:szCs w:val="12"/>
          <w:lang w:eastAsia="nl-BE"/>
        </w:rPr>
        <w:t>Programs</w:t>
      </w:r>
      <w:r w:rsidRPr="00ED56A9">
        <w:rPr>
          <w:rFonts w:ascii="Verdana" w:eastAsia="Times New Roman" w:hAnsi="Verdana" w:cs="Times New Roman"/>
          <w:color w:val="0000FF"/>
          <w:sz w:val="12"/>
          <w:szCs w:val="12"/>
          <w:lang w:eastAsia="nl-BE"/>
        </w:rPr>
        <w:t>&gt;</w:t>
      </w:r>
    </w:p>
    <w:p w14:paraId="4D94B266" w14:textId="77777777" w:rsidR="00560B23" w:rsidRDefault="00560B23" w:rsidP="00560B23">
      <w:pPr>
        <w:spacing w:line="240" w:lineRule="auto"/>
        <w:rPr>
          <w:rFonts w:ascii="Verdana" w:eastAsia="Times New Roman" w:hAnsi="Verdana" w:cs="Times New Roman"/>
          <w:color w:val="0000FF"/>
          <w:sz w:val="12"/>
          <w:szCs w:val="12"/>
          <w:lang w:eastAsia="nl-BE"/>
        </w:rPr>
      </w:pPr>
      <w:r w:rsidRPr="00ED56A9">
        <w:rPr>
          <w:rFonts w:ascii="Verdana" w:eastAsia="Times New Roman" w:hAnsi="Verdana" w:cs="Times New Roman"/>
          <w:color w:val="0000FF"/>
          <w:sz w:val="12"/>
          <w:szCs w:val="12"/>
          <w:lang w:eastAsia="nl-BE"/>
        </w:rPr>
        <w:t>&lt;/</w:t>
      </w:r>
      <w:proofErr w:type="spellStart"/>
      <w:r w:rsidRPr="00ED56A9">
        <w:rPr>
          <w:rFonts w:ascii="Verdana" w:eastAsia="Times New Roman" w:hAnsi="Verdana" w:cs="Times New Roman"/>
          <w:color w:val="990000"/>
          <w:sz w:val="12"/>
          <w:szCs w:val="12"/>
          <w:lang w:eastAsia="nl-BE"/>
        </w:rPr>
        <w:t>Catalog</w:t>
      </w:r>
      <w:proofErr w:type="spellEnd"/>
      <w:r w:rsidRPr="00ED56A9">
        <w:rPr>
          <w:rFonts w:ascii="Verdana" w:eastAsia="Times New Roman" w:hAnsi="Verdana" w:cs="Times New Roman"/>
          <w:color w:val="0000FF"/>
          <w:sz w:val="12"/>
          <w:szCs w:val="12"/>
          <w:lang w:eastAsia="nl-BE"/>
        </w:rPr>
        <w:t>&gt;</w:t>
      </w:r>
    </w:p>
    <w:p w14:paraId="4D94B267" w14:textId="77777777" w:rsidR="00C0006F" w:rsidRDefault="00C0006F" w:rsidP="00560B23">
      <w:pPr>
        <w:spacing w:line="240" w:lineRule="auto"/>
        <w:rPr>
          <w:rFonts w:ascii="Verdana" w:eastAsia="Times New Roman" w:hAnsi="Verdana" w:cs="Times New Roman"/>
          <w:color w:val="0000FF"/>
          <w:sz w:val="12"/>
          <w:szCs w:val="12"/>
          <w:lang w:eastAsia="nl-BE"/>
        </w:rPr>
      </w:pPr>
    </w:p>
    <w:p w14:paraId="4D94B268" w14:textId="77777777" w:rsidR="00C0006F" w:rsidRPr="00ED56A9" w:rsidRDefault="00C0006F" w:rsidP="00560B23">
      <w:pPr>
        <w:spacing w:line="240" w:lineRule="auto"/>
        <w:rPr>
          <w:rFonts w:ascii="Verdana" w:eastAsia="Times New Roman" w:hAnsi="Verdana" w:cs="Times New Roman"/>
          <w:sz w:val="12"/>
          <w:szCs w:val="12"/>
          <w:lang w:eastAsia="nl-BE"/>
        </w:rPr>
      </w:pPr>
    </w:p>
    <w:p w14:paraId="4D94B269" w14:textId="77777777" w:rsidR="00AF5319" w:rsidRDefault="005046A1" w:rsidP="00AF5319">
      <w:pPr>
        <w:pStyle w:val="Lijstaline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F5319" w:rsidRPr="007D1169">
        <w:rPr>
          <w:sz w:val="28"/>
          <w:szCs w:val="28"/>
        </w:rPr>
        <w:t xml:space="preserve">XML </w:t>
      </w:r>
      <w:proofErr w:type="spellStart"/>
      <w:r w:rsidR="00AF5319" w:rsidRPr="007D1169">
        <w:rPr>
          <w:sz w:val="28"/>
          <w:szCs w:val="28"/>
        </w:rPr>
        <w:t>catalog</w:t>
      </w:r>
      <w:proofErr w:type="spellEnd"/>
      <w:r w:rsidR="007A441E">
        <w:rPr>
          <w:sz w:val="28"/>
          <w:szCs w:val="28"/>
        </w:rPr>
        <w:t xml:space="preserve">: </w:t>
      </w:r>
      <w:proofErr w:type="spellStart"/>
      <w:r w:rsidR="007A441E">
        <w:rPr>
          <w:sz w:val="28"/>
          <w:szCs w:val="28"/>
        </w:rPr>
        <w:t>products</w:t>
      </w:r>
      <w:proofErr w:type="spellEnd"/>
      <w:r w:rsidR="007A441E">
        <w:rPr>
          <w:sz w:val="28"/>
          <w:szCs w:val="28"/>
        </w:rPr>
        <w:t xml:space="preserve"> </w:t>
      </w:r>
      <w:proofErr w:type="spellStart"/>
      <w:r w:rsidR="007A441E">
        <w:rPr>
          <w:sz w:val="28"/>
          <w:szCs w:val="28"/>
        </w:rPr>
        <w:t>with</w:t>
      </w:r>
      <w:proofErr w:type="spellEnd"/>
      <w:r w:rsidR="007A441E">
        <w:rPr>
          <w:sz w:val="28"/>
          <w:szCs w:val="28"/>
        </w:rPr>
        <w:t xml:space="preserve"> </w:t>
      </w:r>
      <w:proofErr w:type="spellStart"/>
      <w:r w:rsidR="007A441E">
        <w:rPr>
          <w:sz w:val="28"/>
          <w:szCs w:val="28"/>
        </w:rPr>
        <w:t>configuration</w:t>
      </w:r>
      <w:proofErr w:type="spellEnd"/>
    </w:p>
    <w:p w14:paraId="4D94B26A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</w:rPr>
      </w:pPr>
      <w:hyperlink r:id="rId13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</w:rPr>
        <w:t>&lt;</w:t>
      </w:r>
      <w:proofErr w:type="spellStart"/>
      <w:r w:rsidR="006F28D9" w:rsidRPr="006F28D9">
        <w:rPr>
          <w:rStyle w:val="t1"/>
          <w:rFonts w:ascii="Verdana" w:hAnsi="Verdana"/>
          <w:sz w:val="12"/>
          <w:szCs w:val="12"/>
        </w:rPr>
        <w:t>Catalog</w:t>
      </w:r>
      <w:proofErr w:type="spellEnd"/>
      <w:r w:rsidR="006F28D9" w:rsidRPr="006F28D9">
        <w:rPr>
          <w:rStyle w:val="m1"/>
          <w:rFonts w:ascii="Verdana" w:hAnsi="Verdana"/>
          <w:sz w:val="12"/>
          <w:szCs w:val="12"/>
        </w:rPr>
        <w:t>&gt;</w:t>
      </w:r>
    </w:p>
    <w:p w14:paraId="4D94B26B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</w:rPr>
      </w:pPr>
      <w:hyperlink r:id="rId14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</w:rPr>
        <w:t>General</w:t>
      </w:r>
      <w:r w:rsidR="006F28D9" w:rsidRPr="006F28D9">
        <w:rPr>
          <w:rStyle w:val="m1"/>
          <w:rFonts w:ascii="Verdana" w:hAnsi="Verdana"/>
          <w:sz w:val="12"/>
          <w:szCs w:val="12"/>
        </w:rPr>
        <w:t>&gt;</w:t>
      </w:r>
    </w:p>
    <w:p w14:paraId="4D94B26C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</w:rPr>
      </w:pPr>
      <w:hyperlink r:id="rId15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</w:rPr>
        <w:t>&lt;</w:t>
      </w:r>
      <w:proofErr w:type="spellStart"/>
      <w:r w:rsidR="006F28D9" w:rsidRPr="006F28D9">
        <w:rPr>
          <w:rStyle w:val="t1"/>
          <w:rFonts w:ascii="Verdana" w:hAnsi="Verdana"/>
          <w:sz w:val="12"/>
          <w:szCs w:val="12"/>
        </w:rPr>
        <w:t>Sender</w:t>
      </w:r>
      <w:proofErr w:type="spellEnd"/>
      <w:r w:rsidR="006F28D9" w:rsidRPr="006F28D9">
        <w:rPr>
          <w:rStyle w:val="m1"/>
          <w:rFonts w:ascii="Verdana" w:hAnsi="Verdana"/>
          <w:sz w:val="12"/>
          <w:szCs w:val="12"/>
        </w:rPr>
        <w:t>&gt;</w:t>
      </w:r>
    </w:p>
    <w:p w14:paraId="4D94B26D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</w:rPr>
      </w:pPr>
      <w:r w:rsidRPr="006F28D9">
        <w:rPr>
          <w:rStyle w:val="b1"/>
          <w:sz w:val="12"/>
          <w:szCs w:val="12"/>
        </w:rPr>
        <w:t> </w:t>
      </w:r>
      <w:r w:rsidRPr="006F28D9">
        <w:rPr>
          <w:rStyle w:val="m1"/>
          <w:rFonts w:ascii="Verdana" w:hAnsi="Verdana"/>
          <w:sz w:val="12"/>
          <w:szCs w:val="12"/>
        </w:rPr>
        <w:t>&lt;</w:t>
      </w:r>
      <w:r w:rsidRPr="006F28D9">
        <w:rPr>
          <w:rStyle w:val="t1"/>
          <w:rFonts w:ascii="Verdana" w:hAnsi="Verdana"/>
          <w:sz w:val="12"/>
          <w:szCs w:val="12"/>
        </w:rPr>
        <w:t>ID</w:t>
      </w:r>
      <w:r w:rsidRPr="006F28D9">
        <w:rPr>
          <w:rStyle w:val="m1"/>
          <w:rFonts w:ascii="Verdana" w:hAnsi="Verdana"/>
          <w:sz w:val="12"/>
          <w:szCs w:val="12"/>
        </w:rPr>
        <w:t>&gt;</w:t>
      </w:r>
      <w:r w:rsidRPr="006F28D9">
        <w:rPr>
          <w:rStyle w:val="tx1"/>
          <w:rFonts w:ascii="Verdana" w:hAnsi="Verdana"/>
          <w:sz w:val="12"/>
          <w:szCs w:val="12"/>
        </w:rPr>
        <w:t>200</w:t>
      </w:r>
      <w:r w:rsidRPr="006F28D9">
        <w:rPr>
          <w:rStyle w:val="m1"/>
          <w:rFonts w:ascii="Verdana" w:hAnsi="Verdana"/>
          <w:sz w:val="12"/>
          <w:szCs w:val="12"/>
        </w:rPr>
        <w:t>&lt;/</w:t>
      </w:r>
      <w:r w:rsidRPr="006F28D9">
        <w:rPr>
          <w:rStyle w:val="t1"/>
          <w:rFonts w:ascii="Verdana" w:hAnsi="Verdana"/>
          <w:sz w:val="12"/>
          <w:szCs w:val="12"/>
        </w:rPr>
        <w:t>ID</w:t>
      </w:r>
      <w:r w:rsidRPr="006F28D9">
        <w:rPr>
          <w:rStyle w:val="m1"/>
          <w:rFonts w:ascii="Verdana" w:hAnsi="Verdana"/>
          <w:sz w:val="12"/>
          <w:szCs w:val="12"/>
        </w:rPr>
        <w:t>&gt;</w:t>
      </w:r>
    </w:p>
    <w:p w14:paraId="4D94B26E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</w:rPr>
      </w:pPr>
      <w:r w:rsidRPr="006F28D9">
        <w:rPr>
          <w:rStyle w:val="b1"/>
          <w:sz w:val="12"/>
          <w:szCs w:val="12"/>
        </w:rPr>
        <w:t> </w:t>
      </w:r>
      <w:r w:rsidRPr="006F28D9">
        <w:rPr>
          <w:rStyle w:val="m1"/>
          <w:rFonts w:ascii="Verdana" w:hAnsi="Verdana"/>
          <w:sz w:val="12"/>
          <w:szCs w:val="12"/>
        </w:rPr>
        <w:t>&lt;</w:t>
      </w:r>
      <w:r w:rsidRPr="006F28D9">
        <w:rPr>
          <w:rStyle w:val="t1"/>
          <w:rFonts w:ascii="Verdana" w:hAnsi="Verdana"/>
          <w:sz w:val="12"/>
          <w:szCs w:val="12"/>
        </w:rPr>
        <w:t>Name</w:t>
      </w:r>
      <w:r w:rsidRPr="006F28D9">
        <w:rPr>
          <w:rStyle w:val="m1"/>
          <w:rFonts w:ascii="Verdana" w:hAnsi="Verdana"/>
          <w:sz w:val="12"/>
          <w:szCs w:val="12"/>
        </w:rPr>
        <w:t>&gt;</w:t>
      </w:r>
      <w:r w:rsidRPr="006F28D9">
        <w:rPr>
          <w:rStyle w:val="tx1"/>
          <w:rFonts w:ascii="Verdana" w:hAnsi="Verdana"/>
          <w:sz w:val="12"/>
          <w:szCs w:val="12"/>
        </w:rPr>
        <w:t>LS/ANKER</w:t>
      </w:r>
      <w:r w:rsidRPr="006F28D9">
        <w:rPr>
          <w:rStyle w:val="m1"/>
          <w:rFonts w:ascii="Verdana" w:hAnsi="Verdana"/>
          <w:sz w:val="12"/>
          <w:szCs w:val="12"/>
        </w:rPr>
        <w:t>&lt;/</w:t>
      </w:r>
      <w:r w:rsidRPr="006F28D9">
        <w:rPr>
          <w:rStyle w:val="t1"/>
          <w:rFonts w:ascii="Verdana" w:hAnsi="Verdana"/>
          <w:sz w:val="12"/>
          <w:szCs w:val="12"/>
        </w:rPr>
        <w:t>Name</w:t>
      </w:r>
      <w:r w:rsidRPr="006F28D9">
        <w:rPr>
          <w:rStyle w:val="m1"/>
          <w:rFonts w:ascii="Verdana" w:hAnsi="Verdana"/>
          <w:sz w:val="12"/>
          <w:szCs w:val="12"/>
        </w:rPr>
        <w:t>&gt;</w:t>
      </w:r>
    </w:p>
    <w:p w14:paraId="4D94B26F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</w:rPr>
      </w:pPr>
      <w:r w:rsidRPr="006F28D9">
        <w:rPr>
          <w:rStyle w:val="b1"/>
          <w:sz w:val="12"/>
          <w:szCs w:val="12"/>
        </w:rPr>
        <w:t> </w:t>
      </w:r>
      <w:r w:rsidRPr="006F28D9">
        <w:rPr>
          <w:rStyle w:val="m1"/>
          <w:rFonts w:ascii="Verdana" w:hAnsi="Verdana"/>
          <w:sz w:val="12"/>
          <w:szCs w:val="12"/>
        </w:rPr>
        <w:t>&lt;/</w:t>
      </w:r>
      <w:proofErr w:type="spellStart"/>
      <w:r w:rsidRPr="006F28D9">
        <w:rPr>
          <w:rStyle w:val="t1"/>
          <w:rFonts w:ascii="Verdana" w:hAnsi="Verdana"/>
          <w:sz w:val="12"/>
          <w:szCs w:val="12"/>
        </w:rPr>
        <w:t>Sender</w:t>
      </w:r>
      <w:proofErr w:type="spellEnd"/>
      <w:r w:rsidRPr="006F28D9">
        <w:rPr>
          <w:rStyle w:val="m1"/>
          <w:rFonts w:ascii="Verdana" w:hAnsi="Verdana"/>
          <w:sz w:val="12"/>
          <w:szCs w:val="12"/>
        </w:rPr>
        <w:t>&gt;</w:t>
      </w:r>
    </w:p>
    <w:p w14:paraId="4D94B270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</w:rPr>
      </w:pPr>
      <w:r w:rsidRPr="006F28D9">
        <w:rPr>
          <w:rStyle w:val="b1"/>
          <w:sz w:val="12"/>
          <w:szCs w:val="12"/>
        </w:rPr>
        <w:t> </w:t>
      </w:r>
      <w:r w:rsidRPr="006F28D9">
        <w:rPr>
          <w:rStyle w:val="m1"/>
          <w:rFonts w:ascii="Verdana" w:hAnsi="Verdana"/>
          <w:sz w:val="12"/>
          <w:szCs w:val="12"/>
        </w:rPr>
        <w:t>&lt;</w:t>
      </w:r>
      <w:r w:rsidRPr="006F28D9">
        <w:rPr>
          <w:rStyle w:val="t1"/>
          <w:rFonts w:ascii="Verdana" w:hAnsi="Verdana"/>
          <w:sz w:val="12"/>
          <w:szCs w:val="12"/>
        </w:rPr>
        <w:t>Version</w:t>
      </w:r>
      <w:r w:rsidRPr="006F28D9">
        <w:rPr>
          <w:rStyle w:val="m1"/>
          <w:rFonts w:ascii="Verdana" w:hAnsi="Verdana"/>
          <w:sz w:val="12"/>
          <w:szCs w:val="12"/>
        </w:rPr>
        <w:t>&gt;</w:t>
      </w:r>
      <w:r w:rsidRPr="006F28D9">
        <w:rPr>
          <w:rStyle w:val="tx1"/>
          <w:rFonts w:ascii="Verdana" w:hAnsi="Verdana"/>
          <w:sz w:val="12"/>
          <w:szCs w:val="12"/>
        </w:rPr>
        <w:t>LS/Anker</w:t>
      </w:r>
      <w:r w:rsidRPr="006F28D9">
        <w:rPr>
          <w:rStyle w:val="m1"/>
          <w:rFonts w:ascii="Verdana" w:hAnsi="Verdana"/>
          <w:sz w:val="12"/>
          <w:szCs w:val="12"/>
        </w:rPr>
        <w:t>&lt;/</w:t>
      </w:r>
      <w:r w:rsidRPr="006F28D9">
        <w:rPr>
          <w:rStyle w:val="t1"/>
          <w:rFonts w:ascii="Verdana" w:hAnsi="Verdana"/>
          <w:sz w:val="12"/>
          <w:szCs w:val="12"/>
        </w:rPr>
        <w:t>Version</w:t>
      </w:r>
      <w:r w:rsidRPr="006F28D9">
        <w:rPr>
          <w:rStyle w:val="m1"/>
          <w:rFonts w:ascii="Verdana" w:hAnsi="Verdana"/>
          <w:sz w:val="12"/>
          <w:szCs w:val="12"/>
        </w:rPr>
        <w:t>&gt;</w:t>
      </w:r>
    </w:p>
    <w:p w14:paraId="4D94B271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</w:rPr>
      </w:pPr>
      <w:r w:rsidRPr="006F28D9">
        <w:rPr>
          <w:rStyle w:val="b1"/>
          <w:sz w:val="12"/>
          <w:szCs w:val="12"/>
        </w:rPr>
        <w:t> </w:t>
      </w:r>
      <w:r w:rsidRPr="006F28D9">
        <w:rPr>
          <w:rStyle w:val="m1"/>
          <w:rFonts w:ascii="Verdana" w:hAnsi="Verdana"/>
          <w:sz w:val="12"/>
          <w:szCs w:val="12"/>
        </w:rPr>
        <w:t>&lt;</w:t>
      </w:r>
      <w:proofErr w:type="spellStart"/>
      <w:r w:rsidRPr="006F28D9">
        <w:rPr>
          <w:rStyle w:val="t1"/>
          <w:rFonts w:ascii="Verdana" w:hAnsi="Verdana"/>
          <w:sz w:val="12"/>
          <w:szCs w:val="12"/>
        </w:rPr>
        <w:t>Validfrom</w:t>
      </w:r>
      <w:proofErr w:type="spellEnd"/>
      <w:r w:rsidRPr="006F28D9">
        <w:rPr>
          <w:rStyle w:val="m1"/>
          <w:rFonts w:ascii="Verdana" w:hAnsi="Verdana"/>
          <w:sz w:val="12"/>
          <w:szCs w:val="12"/>
        </w:rPr>
        <w:t>&gt;</w:t>
      </w:r>
      <w:r w:rsidRPr="006F28D9">
        <w:rPr>
          <w:rStyle w:val="tx1"/>
          <w:rFonts w:ascii="Verdana" w:hAnsi="Verdana"/>
          <w:sz w:val="12"/>
          <w:szCs w:val="12"/>
        </w:rPr>
        <w:t>20111010</w:t>
      </w:r>
      <w:r w:rsidRPr="006F28D9">
        <w:rPr>
          <w:rStyle w:val="m1"/>
          <w:rFonts w:ascii="Verdana" w:hAnsi="Verdana"/>
          <w:sz w:val="12"/>
          <w:szCs w:val="12"/>
        </w:rPr>
        <w:t>&lt;/</w:t>
      </w:r>
      <w:proofErr w:type="spellStart"/>
      <w:r w:rsidRPr="006F28D9">
        <w:rPr>
          <w:rStyle w:val="t1"/>
          <w:rFonts w:ascii="Verdana" w:hAnsi="Verdana"/>
          <w:sz w:val="12"/>
          <w:szCs w:val="12"/>
        </w:rPr>
        <w:t>Validfrom</w:t>
      </w:r>
      <w:proofErr w:type="spellEnd"/>
      <w:r w:rsidRPr="006F28D9">
        <w:rPr>
          <w:rStyle w:val="m1"/>
          <w:rFonts w:ascii="Verdana" w:hAnsi="Verdana"/>
          <w:sz w:val="12"/>
          <w:szCs w:val="12"/>
        </w:rPr>
        <w:t>&gt;</w:t>
      </w:r>
    </w:p>
    <w:p w14:paraId="4D94B272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</w:rPr>
      </w:pPr>
      <w:r w:rsidRPr="006F28D9">
        <w:rPr>
          <w:rStyle w:val="b1"/>
          <w:sz w:val="12"/>
          <w:szCs w:val="12"/>
        </w:rPr>
        <w:t> </w:t>
      </w:r>
      <w:r w:rsidRPr="006F28D9">
        <w:rPr>
          <w:rStyle w:val="m1"/>
          <w:rFonts w:ascii="Verdana" w:hAnsi="Verdana"/>
          <w:sz w:val="12"/>
          <w:szCs w:val="12"/>
        </w:rPr>
        <w:t>&lt;</w:t>
      </w:r>
      <w:proofErr w:type="spellStart"/>
      <w:r w:rsidRPr="006F28D9">
        <w:rPr>
          <w:rStyle w:val="t1"/>
          <w:rFonts w:ascii="Verdana" w:hAnsi="Verdana"/>
          <w:sz w:val="12"/>
          <w:szCs w:val="12"/>
        </w:rPr>
        <w:t>Validto</w:t>
      </w:r>
      <w:proofErr w:type="spellEnd"/>
      <w:r w:rsidRPr="006F28D9">
        <w:rPr>
          <w:rStyle w:val="m1"/>
          <w:rFonts w:ascii="Verdana" w:hAnsi="Verdana"/>
          <w:sz w:val="12"/>
          <w:szCs w:val="12"/>
        </w:rPr>
        <w:t>&gt;</w:t>
      </w:r>
      <w:r w:rsidRPr="006F28D9">
        <w:rPr>
          <w:rStyle w:val="tx1"/>
          <w:rFonts w:ascii="Verdana" w:hAnsi="Verdana"/>
          <w:sz w:val="12"/>
          <w:szCs w:val="12"/>
        </w:rPr>
        <w:t>20111031</w:t>
      </w:r>
      <w:r w:rsidRPr="006F28D9">
        <w:rPr>
          <w:rStyle w:val="m1"/>
          <w:rFonts w:ascii="Verdana" w:hAnsi="Verdana"/>
          <w:sz w:val="12"/>
          <w:szCs w:val="12"/>
        </w:rPr>
        <w:t>&lt;/</w:t>
      </w:r>
      <w:proofErr w:type="spellStart"/>
      <w:r w:rsidRPr="006F28D9">
        <w:rPr>
          <w:rStyle w:val="t1"/>
          <w:rFonts w:ascii="Verdana" w:hAnsi="Verdana"/>
          <w:sz w:val="12"/>
          <w:szCs w:val="12"/>
        </w:rPr>
        <w:t>Validto</w:t>
      </w:r>
      <w:proofErr w:type="spellEnd"/>
      <w:r w:rsidRPr="006F28D9">
        <w:rPr>
          <w:rStyle w:val="m1"/>
          <w:rFonts w:ascii="Verdana" w:hAnsi="Verdana"/>
          <w:sz w:val="12"/>
          <w:szCs w:val="12"/>
        </w:rPr>
        <w:t>&gt;</w:t>
      </w:r>
    </w:p>
    <w:p w14:paraId="4D94B273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</w:rPr>
      </w:pPr>
      <w:r w:rsidRPr="006F28D9">
        <w:rPr>
          <w:rStyle w:val="b1"/>
          <w:sz w:val="12"/>
          <w:szCs w:val="12"/>
        </w:rPr>
        <w:t> </w:t>
      </w:r>
      <w:r w:rsidRPr="006F28D9">
        <w:rPr>
          <w:rStyle w:val="m1"/>
          <w:rFonts w:ascii="Verdana" w:hAnsi="Verdana"/>
          <w:sz w:val="12"/>
          <w:szCs w:val="12"/>
        </w:rPr>
        <w:t>&lt;/</w:t>
      </w:r>
      <w:r w:rsidRPr="006F28D9">
        <w:rPr>
          <w:rStyle w:val="t1"/>
          <w:rFonts w:ascii="Verdana" w:hAnsi="Verdana"/>
          <w:sz w:val="12"/>
          <w:szCs w:val="12"/>
        </w:rPr>
        <w:t>General</w:t>
      </w:r>
      <w:r w:rsidRPr="006F28D9">
        <w:rPr>
          <w:rStyle w:val="m1"/>
          <w:rFonts w:ascii="Verdana" w:hAnsi="Verdana"/>
          <w:sz w:val="12"/>
          <w:szCs w:val="12"/>
        </w:rPr>
        <w:t>&gt;</w:t>
      </w:r>
    </w:p>
    <w:p w14:paraId="4D94B274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</w:rPr>
      </w:pPr>
      <w:hyperlink r:id="rId16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</w:rPr>
        <w:t>&lt;</w:t>
      </w:r>
      <w:proofErr w:type="spellStart"/>
      <w:r w:rsidR="006F28D9" w:rsidRPr="006F28D9">
        <w:rPr>
          <w:rStyle w:val="t1"/>
          <w:rFonts w:ascii="Verdana" w:hAnsi="Verdana"/>
          <w:sz w:val="12"/>
          <w:szCs w:val="12"/>
        </w:rPr>
        <w:t>OptionGTINDefinitions</w:t>
      </w:r>
      <w:proofErr w:type="spellEnd"/>
      <w:r w:rsidR="006F28D9" w:rsidRPr="006F28D9">
        <w:rPr>
          <w:rStyle w:val="m1"/>
          <w:rFonts w:ascii="Verdana" w:hAnsi="Verdana"/>
          <w:sz w:val="12"/>
          <w:szCs w:val="12"/>
        </w:rPr>
        <w:t>&gt;</w:t>
      </w:r>
    </w:p>
    <w:p w14:paraId="4D94B275" w14:textId="77777777" w:rsidR="006F28D9" w:rsidRPr="00ED56A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17" w:history="1">
        <w:r w:rsidR="006F28D9" w:rsidRPr="00ED56A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ED56A9">
        <w:rPr>
          <w:rStyle w:val="m1"/>
          <w:rFonts w:ascii="Verdana" w:hAnsi="Verdana"/>
          <w:sz w:val="12"/>
          <w:szCs w:val="12"/>
          <w:lang w:val="en-US"/>
        </w:rPr>
        <w:t>&lt;</w:t>
      </w:r>
      <w:proofErr w:type="spellStart"/>
      <w:r w:rsidR="006F28D9" w:rsidRPr="00ED56A9">
        <w:rPr>
          <w:rStyle w:val="t1"/>
          <w:rFonts w:ascii="Verdana" w:hAnsi="Verdana"/>
          <w:sz w:val="12"/>
          <w:szCs w:val="12"/>
          <w:lang w:val="en-US"/>
        </w:rPr>
        <w:t>OptionDefinition</w:t>
      </w:r>
      <w:proofErr w:type="spellEnd"/>
      <w:r w:rsidR="006F28D9" w:rsidRPr="00ED56A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276" w14:textId="77777777" w:rsidR="006F28D9" w:rsidRPr="00ED56A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ED56A9">
        <w:rPr>
          <w:rStyle w:val="b1"/>
          <w:sz w:val="12"/>
          <w:szCs w:val="12"/>
          <w:lang w:val="en-US"/>
        </w:rPr>
        <w:t> </w:t>
      </w:r>
      <w:r w:rsidRPr="00ED56A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ED56A9">
        <w:rPr>
          <w:rStyle w:val="t1"/>
          <w:rFonts w:ascii="Verdana" w:hAnsi="Verdana"/>
          <w:sz w:val="12"/>
          <w:szCs w:val="12"/>
          <w:lang w:val="en-US"/>
        </w:rPr>
        <w:t>GTIN</w:t>
      </w:r>
      <w:r w:rsidRPr="00ED56A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ED56A9">
        <w:rPr>
          <w:rStyle w:val="tx1"/>
          <w:rFonts w:ascii="Verdana" w:hAnsi="Verdana"/>
          <w:sz w:val="12"/>
          <w:szCs w:val="12"/>
          <w:lang w:val="en-US"/>
        </w:rPr>
        <w:t>5499990000001</w:t>
      </w:r>
      <w:r w:rsidRPr="00ED56A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ED56A9">
        <w:rPr>
          <w:rStyle w:val="t1"/>
          <w:rFonts w:ascii="Verdana" w:hAnsi="Verdana"/>
          <w:sz w:val="12"/>
          <w:szCs w:val="12"/>
          <w:lang w:val="en-US"/>
        </w:rPr>
        <w:t>GTIN</w:t>
      </w:r>
      <w:r w:rsidRPr="00ED56A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277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ED56A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Description language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Pr="006F28D9">
        <w:rPr>
          <w:rFonts w:ascii="Verdana" w:hAnsi="Verdana"/>
          <w:b/>
          <w:bCs/>
          <w:sz w:val="12"/>
          <w:szCs w:val="12"/>
          <w:lang w:val="en-US"/>
        </w:rPr>
        <w:t>NL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"&gt;</w:t>
      </w:r>
      <w:proofErr w:type="spellStart"/>
      <w:r w:rsidRPr="006F28D9">
        <w:rPr>
          <w:rStyle w:val="tx1"/>
          <w:rFonts w:ascii="Verdana" w:hAnsi="Verdana"/>
          <w:sz w:val="12"/>
          <w:szCs w:val="12"/>
          <w:lang w:val="en-US"/>
        </w:rPr>
        <w:t>Breedte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Description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278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18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Values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279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5499990000002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Fonts w:ascii="Verdana" w:hAnsi="Verdana"/>
          <w:sz w:val="12"/>
          <w:szCs w:val="12"/>
          <w:lang w:val="en-US"/>
        </w:rPr>
        <w:t xml:space="preserve"> - 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&lt;!--</w:t>
      </w:r>
      <w:r w:rsidRPr="006F28D9">
        <w:rPr>
          <w:color w:val="888888"/>
          <w:sz w:val="12"/>
          <w:szCs w:val="12"/>
          <w:lang w:val="en-US"/>
        </w:rPr>
        <w:t xml:space="preserve"> 070</w:t>
      </w: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--&gt;</w:t>
      </w:r>
    </w:p>
    <w:p w14:paraId="4D94B27A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5499990000003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Fonts w:ascii="Verdana" w:hAnsi="Verdana"/>
          <w:sz w:val="12"/>
          <w:szCs w:val="12"/>
          <w:lang w:val="en-US"/>
        </w:rPr>
        <w:t xml:space="preserve"> - 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&lt;!--</w:t>
      </w:r>
      <w:r w:rsidRPr="006F28D9">
        <w:rPr>
          <w:color w:val="888888"/>
          <w:sz w:val="12"/>
          <w:szCs w:val="12"/>
          <w:lang w:val="en-US"/>
        </w:rPr>
        <w:t xml:space="preserve"> 080</w:t>
      </w: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--&gt;</w:t>
      </w:r>
    </w:p>
    <w:p w14:paraId="4D94B27B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5499990000004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Fonts w:ascii="Verdana" w:hAnsi="Verdana"/>
          <w:sz w:val="12"/>
          <w:szCs w:val="12"/>
          <w:lang w:val="en-US"/>
        </w:rPr>
        <w:t xml:space="preserve"> - 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&lt;!--</w:t>
      </w:r>
      <w:r w:rsidRPr="006F28D9">
        <w:rPr>
          <w:color w:val="888888"/>
          <w:sz w:val="12"/>
          <w:szCs w:val="12"/>
          <w:lang w:val="en-US"/>
        </w:rPr>
        <w:t xml:space="preserve"> 090</w:t>
      </w: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--&gt;</w:t>
      </w:r>
    </w:p>
    <w:p w14:paraId="4D94B27C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Values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27D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OptionDefinition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27E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19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proofErr w:type="spellStart"/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OptionDefinition</w:t>
      </w:r>
      <w:proofErr w:type="spellEnd"/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27F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GTIN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5499990000005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GTIN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280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Description language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Pr="006F28D9">
        <w:rPr>
          <w:rFonts w:ascii="Verdana" w:hAnsi="Verdana"/>
          <w:b/>
          <w:bCs/>
          <w:sz w:val="12"/>
          <w:szCs w:val="12"/>
          <w:lang w:val="en-US"/>
        </w:rPr>
        <w:t>NL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"&gt;</w:t>
      </w:r>
      <w:proofErr w:type="spellStart"/>
      <w:r w:rsidRPr="006F28D9">
        <w:rPr>
          <w:rStyle w:val="tx1"/>
          <w:rFonts w:ascii="Verdana" w:hAnsi="Verdana"/>
          <w:sz w:val="12"/>
          <w:szCs w:val="12"/>
          <w:lang w:val="en-US"/>
        </w:rPr>
        <w:t>Lengte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Description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281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20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Values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282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5499990000006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Fonts w:ascii="Verdana" w:hAnsi="Verdana"/>
          <w:sz w:val="12"/>
          <w:szCs w:val="12"/>
          <w:lang w:val="en-US"/>
        </w:rPr>
        <w:t xml:space="preserve"> - 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&lt;!--</w:t>
      </w:r>
      <w:r w:rsidRPr="006F28D9">
        <w:rPr>
          <w:color w:val="888888"/>
          <w:sz w:val="12"/>
          <w:szCs w:val="12"/>
          <w:lang w:val="en-US"/>
        </w:rPr>
        <w:t xml:space="preserve"> 190</w:t>
      </w: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--&gt;</w:t>
      </w:r>
    </w:p>
    <w:p w14:paraId="4D94B283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5499990000007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Fonts w:ascii="Verdana" w:hAnsi="Verdana"/>
          <w:sz w:val="12"/>
          <w:szCs w:val="12"/>
          <w:lang w:val="en-US"/>
        </w:rPr>
        <w:t xml:space="preserve"> - 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&lt;!--</w:t>
      </w:r>
      <w:r w:rsidRPr="006F28D9">
        <w:rPr>
          <w:color w:val="888888"/>
          <w:sz w:val="12"/>
          <w:szCs w:val="12"/>
          <w:lang w:val="en-US"/>
        </w:rPr>
        <w:t xml:space="preserve"> 200</w:t>
      </w: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--&gt;</w:t>
      </w:r>
    </w:p>
    <w:p w14:paraId="4D94B284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5499990000008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Fonts w:ascii="Verdana" w:hAnsi="Verdana"/>
          <w:sz w:val="12"/>
          <w:szCs w:val="12"/>
          <w:lang w:val="en-US"/>
        </w:rPr>
        <w:t xml:space="preserve"> - 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&lt;!--</w:t>
      </w:r>
      <w:r w:rsidRPr="006F28D9">
        <w:rPr>
          <w:color w:val="888888"/>
          <w:sz w:val="12"/>
          <w:szCs w:val="12"/>
          <w:lang w:val="en-US"/>
        </w:rPr>
        <w:t xml:space="preserve"> 210</w:t>
      </w: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--&gt;</w:t>
      </w:r>
    </w:p>
    <w:p w14:paraId="4D94B285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5499990000009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Fonts w:ascii="Verdana" w:hAnsi="Verdana"/>
          <w:sz w:val="12"/>
          <w:szCs w:val="12"/>
          <w:lang w:val="en-US"/>
        </w:rPr>
        <w:t xml:space="preserve"> - 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&lt;!--</w:t>
      </w:r>
      <w:r w:rsidRPr="006F28D9">
        <w:rPr>
          <w:color w:val="888888"/>
          <w:sz w:val="12"/>
          <w:szCs w:val="12"/>
          <w:lang w:val="en-US"/>
        </w:rPr>
        <w:t xml:space="preserve"> 220</w:t>
      </w: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--&gt;</w:t>
      </w:r>
    </w:p>
    <w:p w14:paraId="4D94B286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Values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287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OptionDefinition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288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21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proofErr w:type="spellStart"/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OptionDefinition</w:t>
      </w:r>
      <w:proofErr w:type="spellEnd"/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289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GTIN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5499990000014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GTIN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28A" w14:textId="77777777" w:rsidR="006F28D9" w:rsidRPr="00B34C29" w:rsidRDefault="006F28D9" w:rsidP="006F28D9">
      <w:pPr>
        <w:ind w:hanging="480"/>
        <w:rPr>
          <w:rFonts w:ascii="Verdana" w:hAnsi="Verdana"/>
          <w:sz w:val="12"/>
          <w:szCs w:val="12"/>
          <w:lang w:val="fr-BE"/>
        </w:rPr>
      </w:pPr>
      <w:r w:rsidRPr="00B34C29">
        <w:rPr>
          <w:rStyle w:val="b1"/>
          <w:sz w:val="12"/>
          <w:szCs w:val="12"/>
          <w:lang w:val="fr-BE"/>
        </w:rPr>
        <w:t> </w:t>
      </w:r>
      <w:r w:rsidRPr="00B34C29">
        <w:rPr>
          <w:rStyle w:val="m1"/>
          <w:rFonts w:ascii="Verdana" w:hAnsi="Verdana"/>
          <w:sz w:val="12"/>
          <w:szCs w:val="12"/>
          <w:lang w:val="fr-BE"/>
        </w:rPr>
        <w:t>&lt;</w:t>
      </w:r>
      <w:r w:rsidRPr="00B34C29">
        <w:rPr>
          <w:rStyle w:val="t1"/>
          <w:rFonts w:ascii="Verdana" w:hAnsi="Verdana"/>
          <w:sz w:val="12"/>
          <w:szCs w:val="12"/>
          <w:lang w:val="fr-BE"/>
        </w:rPr>
        <w:t xml:space="preserve">Description </w:t>
      </w:r>
      <w:proofErr w:type="spellStart"/>
      <w:r w:rsidRPr="00B34C29">
        <w:rPr>
          <w:rStyle w:val="t1"/>
          <w:rFonts w:ascii="Verdana" w:hAnsi="Verdana"/>
          <w:sz w:val="12"/>
          <w:szCs w:val="12"/>
          <w:lang w:val="fr-BE"/>
        </w:rPr>
        <w:t>language</w:t>
      </w:r>
      <w:proofErr w:type="spellEnd"/>
      <w:r w:rsidRPr="00B34C29">
        <w:rPr>
          <w:rStyle w:val="m1"/>
          <w:rFonts w:ascii="Verdana" w:hAnsi="Verdana"/>
          <w:sz w:val="12"/>
          <w:szCs w:val="12"/>
          <w:lang w:val="fr-BE"/>
        </w:rPr>
        <w:t>="</w:t>
      </w:r>
      <w:r w:rsidRPr="00B34C29">
        <w:rPr>
          <w:rFonts w:ascii="Verdana" w:hAnsi="Verdana"/>
          <w:b/>
          <w:bCs/>
          <w:sz w:val="12"/>
          <w:szCs w:val="12"/>
          <w:lang w:val="fr-BE"/>
        </w:rPr>
        <w:t>NL</w:t>
      </w:r>
      <w:r w:rsidRPr="00B34C29">
        <w:rPr>
          <w:rStyle w:val="m1"/>
          <w:rFonts w:ascii="Verdana" w:hAnsi="Verdana"/>
          <w:sz w:val="12"/>
          <w:szCs w:val="12"/>
          <w:lang w:val="fr-BE"/>
        </w:rPr>
        <w:t>"&gt;</w:t>
      </w:r>
      <w:proofErr w:type="spellStart"/>
      <w:r w:rsidRPr="00B34C29">
        <w:rPr>
          <w:rStyle w:val="tx1"/>
          <w:rFonts w:ascii="Verdana" w:hAnsi="Verdana"/>
          <w:sz w:val="12"/>
          <w:szCs w:val="12"/>
          <w:lang w:val="fr-BE"/>
        </w:rPr>
        <w:t>Comfort</w:t>
      </w:r>
      <w:proofErr w:type="spellEnd"/>
      <w:r w:rsidRPr="00B34C29">
        <w:rPr>
          <w:rStyle w:val="m1"/>
          <w:rFonts w:ascii="Verdana" w:hAnsi="Verdana"/>
          <w:sz w:val="12"/>
          <w:szCs w:val="12"/>
          <w:lang w:val="fr-BE"/>
        </w:rPr>
        <w:t>&lt;/</w:t>
      </w:r>
      <w:r w:rsidRPr="00B34C29">
        <w:rPr>
          <w:rStyle w:val="t1"/>
          <w:rFonts w:ascii="Verdana" w:hAnsi="Verdana"/>
          <w:sz w:val="12"/>
          <w:szCs w:val="12"/>
          <w:lang w:val="fr-BE"/>
        </w:rPr>
        <w:t>Description</w:t>
      </w:r>
      <w:r w:rsidRPr="00B34C29">
        <w:rPr>
          <w:rStyle w:val="m1"/>
          <w:rFonts w:ascii="Verdana" w:hAnsi="Verdana"/>
          <w:sz w:val="12"/>
          <w:szCs w:val="12"/>
          <w:lang w:val="fr-BE"/>
        </w:rPr>
        <w:t>&gt;</w:t>
      </w:r>
    </w:p>
    <w:p w14:paraId="4D94B28B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22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Values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28C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5499990000016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Fonts w:ascii="Verdana" w:hAnsi="Verdana"/>
          <w:sz w:val="12"/>
          <w:szCs w:val="12"/>
          <w:lang w:val="en-US"/>
        </w:rPr>
        <w:t xml:space="preserve"> - 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&lt;!--</w:t>
      </w:r>
      <w:r w:rsidRPr="006F28D9">
        <w:rPr>
          <w:color w:val="888888"/>
          <w:sz w:val="12"/>
          <w:szCs w:val="12"/>
          <w:lang w:val="en-US"/>
        </w:rPr>
        <w:t xml:space="preserve"> Firm</w:t>
      </w: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--&gt;</w:t>
      </w:r>
    </w:p>
    <w:p w14:paraId="4D94B28D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5499990000017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Fonts w:ascii="Verdana" w:hAnsi="Verdana"/>
          <w:sz w:val="12"/>
          <w:szCs w:val="12"/>
          <w:lang w:val="en-US"/>
        </w:rPr>
        <w:t xml:space="preserve"> - 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&lt;!--</w:t>
      </w:r>
      <w:r w:rsidRPr="006F28D9">
        <w:rPr>
          <w:color w:val="888888"/>
          <w:sz w:val="12"/>
          <w:szCs w:val="12"/>
          <w:lang w:val="en-US"/>
        </w:rPr>
        <w:t xml:space="preserve"> Soft</w:t>
      </w: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--&gt;</w:t>
      </w:r>
    </w:p>
    <w:p w14:paraId="4D94B28E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5499990000018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Fonts w:ascii="Verdana" w:hAnsi="Verdana"/>
          <w:sz w:val="12"/>
          <w:szCs w:val="12"/>
          <w:lang w:val="en-US"/>
        </w:rPr>
        <w:t xml:space="preserve"> - 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&lt;!--</w:t>
      </w:r>
      <w:r w:rsidRPr="006F28D9">
        <w:rPr>
          <w:color w:val="888888"/>
          <w:sz w:val="12"/>
          <w:szCs w:val="12"/>
          <w:lang w:val="en-US"/>
        </w:rPr>
        <w:t xml:space="preserve"> Medium</w:t>
      </w: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--&gt;</w:t>
      </w:r>
    </w:p>
    <w:p w14:paraId="4D94B28F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Values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290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OptionDefinition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291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23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proofErr w:type="spellStart"/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OptionDefinition</w:t>
      </w:r>
      <w:proofErr w:type="spellEnd"/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292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GTIN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5499990000015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GTIN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293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Description language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Pr="006F28D9">
        <w:rPr>
          <w:rFonts w:ascii="Verdana" w:hAnsi="Verdana"/>
          <w:b/>
          <w:bCs/>
          <w:sz w:val="12"/>
          <w:szCs w:val="12"/>
          <w:lang w:val="en-US"/>
        </w:rPr>
        <w:t>NL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"&gt;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Hoes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Description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294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OptionDefinition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295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24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proofErr w:type="spellStart"/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OptionDefinition</w:t>
      </w:r>
      <w:proofErr w:type="spellEnd"/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296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GTIN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5499990000021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GTIN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297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Description language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Pr="006F28D9">
        <w:rPr>
          <w:rFonts w:ascii="Verdana" w:hAnsi="Verdana"/>
          <w:b/>
          <w:bCs/>
          <w:sz w:val="12"/>
          <w:szCs w:val="12"/>
          <w:lang w:val="en-US"/>
        </w:rPr>
        <w:t>NL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"&gt;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Split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Description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298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OptionDefinition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299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25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proofErr w:type="spellStart"/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OptionDefinition</w:t>
      </w:r>
      <w:proofErr w:type="spellEnd"/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29A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GTIN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5499990000026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GTIN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29B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Description language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Pr="006F28D9">
        <w:rPr>
          <w:rFonts w:ascii="Verdana" w:hAnsi="Verdana"/>
          <w:b/>
          <w:bCs/>
          <w:sz w:val="12"/>
          <w:szCs w:val="12"/>
          <w:lang w:val="en-US"/>
        </w:rPr>
        <w:t>NL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"&gt;</w:t>
      </w:r>
      <w:proofErr w:type="spellStart"/>
      <w:r w:rsidRPr="006F28D9">
        <w:rPr>
          <w:rStyle w:val="tx1"/>
          <w:rFonts w:ascii="Verdana" w:hAnsi="Verdana"/>
          <w:sz w:val="12"/>
          <w:szCs w:val="12"/>
          <w:lang w:val="en-US"/>
        </w:rPr>
        <w:t>Kernhoes</w:t>
      </w:r>
      <w:proofErr w:type="spellEnd"/>
      <w:r w:rsidRPr="006F28D9">
        <w:rPr>
          <w:rStyle w:val="tx1"/>
          <w:rFonts w:ascii="Verdana" w:hAnsi="Verdana"/>
          <w:sz w:val="12"/>
          <w:szCs w:val="12"/>
          <w:lang w:val="en-US"/>
        </w:rPr>
        <w:t xml:space="preserve"> anti-</w:t>
      </w:r>
      <w:proofErr w:type="spellStart"/>
      <w:r w:rsidRPr="006F28D9">
        <w:rPr>
          <w:rStyle w:val="tx1"/>
          <w:rFonts w:ascii="Verdana" w:hAnsi="Verdana"/>
          <w:sz w:val="12"/>
          <w:szCs w:val="12"/>
          <w:lang w:val="en-US"/>
        </w:rPr>
        <w:t>allergisch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Description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29C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OptionDefinition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29D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OptionGTINDefinitions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29E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26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proofErr w:type="spellStart"/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ValueGTINDefinitions</w:t>
      </w:r>
      <w:proofErr w:type="spellEnd"/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29F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27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proofErr w:type="spellStart"/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ValueDefinition</w:t>
      </w:r>
      <w:proofErr w:type="spellEnd"/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 xml:space="preserve"> type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="006F28D9" w:rsidRPr="006F28D9">
        <w:rPr>
          <w:rFonts w:ascii="Verdana" w:hAnsi="Verdana"/>
          <w:b/>
          <w:bCs/>
          <w:sz w:val="12"/>
          <w:szCs w:val="12"/>
          <w:lang w:val="en-US"/>
        </w:rPr>
        <w:t>Value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"&gt;</w:t>
      </w:r>
    </w:p>
    <w:p w14:paraId="4D94B2A0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GTIN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5499990000002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GTIN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2A1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Description language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Pr="006F28D9">
        <w:rPr>
          <w:rFonts w:ascii="Verdana" w:hAnsi="Verdana"/>
          <w:b/>
          <w:bCs/>
          <w:sz w:val="12"/>
          <w:szCs w:val="12"/>
          <w:lang w:val="en-US"/>
        </w:rPr>
        <w:t>NL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"&gt;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070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Description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2A2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ValueDefinition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2A3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28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proofErr w:type="spellStart"/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ValueDefinition</w:t>
      </w:r>
      <w:proofErr w:type="spellEnd"/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 xml:space="preserve"> type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="006F28D9" w:rsidRPr="006F28D9">
        <w:rPr>
          <w:rFonts w:ascii="Verdana" w:hAnsi="Verdana"/>
          <w:b/>
          <w:bCs/>
          <w:sz w:val="12"/>
          <w:szCs w:val="12"/>
          <w:lang w:val="en-US"/>
        </w:rPr>
        <w:t>Value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"&gt;</w:t>
      </w:r>
    </w:p>
    <w:p w14:paraId="4D94B2A4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GTIN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5499990000003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GTIN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2A5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Description language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Pr="006F28D9">
        <w:rPr>
          <w:rFonts w:ascii="Verdana" w:hAnsi="Verdana"/>
          <w:b/>
          <w:bCs/>
          <w:sz w:val="12"/>
          <w:szCs w:val="12"/>
          <w:lang w:val="en-US"/>
        </w:rPr>
        <w:t>NL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"&gt;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080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Description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2A6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ValueDefinition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2A7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29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proofErr w:type="spellStart"/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ValueDefinition</w:t>
      </w:r>
      <w:proofErr w:type="spellEnd"/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 xml:space="preserve"> type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="006F28D9" w:rsidRPr="006F28D9">
        <w:rPr>
          <w:rFonts w:ascii="Verdana" w:hAnsi="Verdana"/>
          <w:b/>
          <w:bCs/>
          <w:sz w:val="12"/>
          <w:szCs w:val="12"/>
          <w:lang w:val="en-US"/>
        </w:rPr>
        <w:t>Value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"&gt;</w:t>
      </w:r>
    </w:p>
    <w:p w14:paraId="4D94B2A8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GTIN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5499990000004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GTIN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2A9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Description language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Pr="006F28D9">
        <w:rPr>
          <w:rFonts w:ascii="Verdana" w:hAnsi="Verdana"/>
          <w:b/>
          <w:bCs/>
          <w:sz w:val="12"/>
          <w:szCs w:val="12"/>
          <w:lang w:val="en-US"/>
        </w:rPr>
        <w:t>NL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"&gt;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090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Description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2AA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ValueDefinition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2AB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30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proofErr w:type="spellStart"/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ValueDefinition</w:t>
      </w:r>
      <w:proofErr w:type="spellEnd"/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 xml:space="preserve"> type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="006F28D9" w:rsidRPr="006F28D9">
        <w:rPr>
          <w:rFonts w:ascii="Verdana" w:hAnsi="Verdana"/>
          <w:b/>
          <w:bCs/>
          <w:sz w:val="12"/>
          <w:szCs w:val="12"/>
          <w:lang w:val="en-US"/>
        </w:rPr>
        <w:t>Value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"&gt;</w:t>
      </w:r>
    </w:p>
    <w:p w14:paraId="4D94B2AC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GTIN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5499990000006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GTIN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2AD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Description language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Pr="006F28D9">
        <w:rPr>
          <w:rFonts w:ascii="Verdana" w:hAnsi="Verdana"/>
          <w:b/>
          <w:bCs/>
          <w:sz w:val="12"/>
          <w:szCs w:val="12"/>
          <w:lang w:val="en-US"/>
        </w:rPr>
        <w:t>NL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"&gt;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190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Description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2AE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lastRenderedPageBreak/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ValueDefinition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2AF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31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proofErr w:type="spellStart"/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ValueDefinition</w:t>
      </w:r>
      <w:proofErr w:type="spellEnd"/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 xml:space="preserve"> type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="006F28D9" w:rsidRPr="006F28D9">
        <w:rPr>
          <w:rFonts w:ascii="Verdana" w:hAnsi="Verdana"/>
          <w:b/>
          <w:bCs/>
          <w:sz w:val="12"/>
          <w:szCs w:val="12"/>
          <w:lang w:val="en-US"/>
        </w:rPr>
        <w:t>Value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"&gt;</w:t>
      </w:r>
    </w:p>
    <w:p w14:paraId="4D94B2B0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GTIN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5499990000007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GTIN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2B1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Description language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Pr="006F28D9">
        <w:rPr>
          <w:rFonts w:ascii="Verdana" w:hAnsi="Verdana"/>
          <w:b/>
          <w:bCs/>
          <w:sz w:val="12"/>
          <w:szCs w:val="12"/>
          <w:lang w:val="en-US"/>
        </w:rPr>
        <w:t>NL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"&gt;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200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Description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2B2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ValueDefinition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2B3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32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proofErr w:type="spellStart"/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ValueDefinition</w:t>
      </w:r>
      <w:proofErr w:type="spellEnd"/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 xml:space="preserve"> type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="006F28D9" w:rsidRPr="006F28D9">
        <w:rPr>
          <w:rFonts w:ascii="Verdana" w:hAnsi="Verdana"/>
          <w:b/>
          <w:bCs/>
          <w:sz w:val="12"/>
          <w:szCs w:val="12"/>
          <w:lang w:val="en-US"/>
        </w:rPr>
        <w:t>Value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"&gt;</w:t>
      </w:r>
    </w:p>
    <w:p w14:paraId="4D94B2B4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GTIN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5499990000008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GTIN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2B5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Description language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Pr="006F28D9">
        <w:rPr>
          <w:rFonts w:ascii="Verdana" w:hAnsi="Verdana"/>
          <w:b/>
          <w:bCs/>
          <w:sz w:val="12"/>
          <w:szCs w:val="12"/>
          <w:lang w:val="en-US"/>
        </w:rPr>
        <w:t>NL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"&gt;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210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Description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2B6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ValueDefinition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2B7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33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proofErr w:type="spellStart"/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ValueDefinition</w:t>
      </w:r>
      <w:proofErr w:type="spellEnd"/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 xml:space="preserve"> type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="006F28D9" w:rsidRPr="006F28D9">
        <w:rPr>
          <w:rFonts w:ascii="Verdana" w:hAnsi="Verdana"/>
          <w:b/>
          <w:bCs/>
          <w:sz w:val="12"/>
          <w:szCs w:val="12"/>
          <w:lang w:val="en-US"/>
        </w:rPr>
        <w:t>Value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"&gt;</w:t>
      </w:r>
    </w:p>
    <w:p w14:paraId="4D94B2B8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GTIN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5499990000009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GTIN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2B9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Description language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Pr="006F28D9">
        <w:rPr>
          <w:rFonts w:ascii="Verdana" w:hAnsi="Verdana"/>
          <w:b/>
          <w:bCs/>
          <w:sz w:val="12"/>
          <w:szCs w:val="12"/>
          <w:lang w:val="en-US"/>
        </w:rPr>
        <w:t>NL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"&gt;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220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Description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2BA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ValueDefinition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2BB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34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proofErr w:type="spellStart"/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ValueDefinition</w:t>
      </w:r>
      <w:proofErr w:type="spellEnd"/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 xml:space="preserve"> type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="006F28D9" w:rsidRPr="006F28D9">
        <w:rPr>
          <w:rFonts w:ascii="Verdana" w:hAnsi="Verdana"/>
          <w:b/>
          <w:bCs/>
          <w:sz w:val="12"/>
          <w:szCs w:val="12"/>
          <w:lang w:val="en-US"/>
        </w:rPr>
        <w:t>Value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"&gt;</w:t>
      </w:r>
    </w:p>
    <w:p w14:paraId="4D94B2BC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GTIN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5499990000016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GTIN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2BD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Description language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Pr="006F28D9">
        <w:rPr>
          <w:rFonts w:ascii="Verdana" w:hAnsi="Verdana"/>
          <w:b/>
          <w:bCs/>
          <w:sz w:val="12"/>
          <w:szCs w:val="12"/>
          <w:lang w:val="en-US"/>
        </w:rPr>
        <w:t>NL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"&gt;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Firm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Description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2BE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ValueDefinition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2BF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35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proofErr w:type="spellStart"/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ValueDefinition</w:t>
      </w:r>
      <w:proofErr w:type="spellEnd"/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 xml:space="preserve"> type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="006F28D9" w:rsidRPr="006F28D9">
        <w:rPr>
          <w:rFonts w:ascii="Verdana" w:hAnsi="Verdana"/>
          <w:b/>
          <w:bCs/>
          <w:sz w:val="12"/>
          <w:szCs w:val="12"/>
          <w:lang w:val="en-US"/>
        </w:rPr>
        <w:t>Value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"&gt;</w:t>
      </w:r>
    </w:p>
    <w:p w14:paraId="4D94B2C0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GTIN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5499990000017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GTIN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2C1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Description language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Pr="006F28D9">
        <w:rPr>
          <w:rFonts w:ascii="Verdana" w:hAnsi="Verdana"/>
          <w:b/>
          <w:bCs/>
          <w:sz w:val="12"/>
          <w:szCs w:val="12"/>
          <w:lang w:val="en-US"/>
        </w:rPr>
        <w:t>NL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"&gt;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Soft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Description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2C2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ValueDefinition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2C3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36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proofErr w:type="spellStart"/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ValueDefinition</w:t>
      </w:r>
      <w:proofErr w:type="spellEnd"/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 xml:space="preserve"> type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="006F28D9" w:rsidRPr="006F28D9">
        <w:rPr>
          <w:rFonts w:ascii="Verdana" w:hAnsi="Verdana"/>
          <w:b/>
          <w:bCs/>
          <w:sz w:val="12"/>
          <w:szCs w:val="12"/>
          <w:lang w:val="en-US"/>
        </w:rPr>
        <w:t>Value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"&gt;</w:t>
      </w:r>
    </w:p>
    <w:p w14:paraId="4D94B2C4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GTIN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5499990000018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GTIN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2C5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Description language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Pr="006F28D9">
        <w:rPr>
          <w:rFonts w:ascii="Verdana" w:hAnsi="Verdana"/>
          <w:b/>
          <w:bCs/>
          <w:sz w:val="12"/>
          <w:szCs w:val="12"/>
          <w:lang w:val="en-US"/>
        </w:rPr>
        <w:t>NL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"&gt;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Medium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Description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2C6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ValueDefinition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2C7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37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proofErr w:type="spellStart"/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ValueDefinition</w:t>
      </w:r>
      <w:proofErr w:type="spellEnd"/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 xml:space="preserve"> type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="006F28D9" w:rsidRPr="006F28D9">
        <w:rPr>
          <w:rFonts w:ascii="Verdana" w:hAnsi="Verdana"/>
          <w:b/>
          <w:bCs/>
          <w:sz w:val="12"/>
          <w:szCs w:val="12"/>
          <w:lang w:val="en-US"/>
        </w:rPr>
        <w:t>Value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"&gt;</w:t>
      </w:r>
    </w:p>
    <w:p w14:paraId="4D94B2C8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GTIN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5499990000022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GTIN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2C9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Description language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Pr="006F28D9">
        <w:rPr>
          <w:rFonts w:ascii="Verdana" w:hAnsi="Verdana"/>
          <w:b/>
          <w:bCs/>
          <w:sz w:val="12"/>
          <w:szCs w:val="12"/>
          <w:lang w:val="en-US"/>
        </w:rPr>
        <w:t>NL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"&gt;</w:t>
      </w:r>
      <w:proofErr w:type="spellStart"/>
      <w:r w:rsidRPr="006F28D9">
        <w:rPr>
          <w:rStyle w:val="tx1"/>
          <w:rFonts w:ascii="Verdana" w:hAnsi="Verdana"/>
          <w:sz w:val="12"/>
          <w:szCs w:val="12"/>
          <w:lang w:val="en-US"/>
        </w:rPr>
        <w:t>Geen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Description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2CA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ValueDefinition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2CB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38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proofErr w:type="spellStart"/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ValueDefinition</w:t>
      </w:r>
      <w:proofErr w:type="spellEnd"/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 xml:space="preserve"> type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="006F28D9" w:rsidRPr="006F28D9">
        <w:rPr>
          <w:rFonts w:ascii="Verdana" w:hAnsi="Verdana"/>
          <w:b/>
          <w:bCs/>
          <w:sz w:val="12"/>
          <w:szCs w:val="12"/>
          <w:lang w:val="en-US"/>
        </w:rPr>
        <w:t>Value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"&gt;</w:t>
      </w:r>
    </w:p>
    <w:p w14:paraId="4D94B2CC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GTIN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5499990000023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GTIN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2CD" w14:textId="77777777" w:rsidR="006F28D9" w:rsidRPr="0073080D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73080D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73080D">
        <w:rPr>
          <w:rStyle w:val="t1"/>
          <w:rFonts w:ascii="Verdana" w:hAnsi="Verdana"/>
          <w:sz w:val="12"/>
          <w:szCs w:val="12"/>
          <w:lang w:val="en-US"/>
        </w:rPr>
        <w:t>Description language</w:t>
      </w:r>
      <w:r w:rsidRPr="0073080D">
        <w:rPr>
          <w:rStyle w:val="m1"/>
          <w:rFonts w:ascii="Verdana" w:hAnsi="Verdana"/>
          <w:sz w:val="12"/>
          <w:szCs w:val="12"/>
          <w:lang w:val="en-US"/>
        </w:rPr>
        <w:t>="</w:t>
      </w:r>
      <w:r w:rsidRPr="0073080D">
        <w:rPr>
          <w:rFonts w:ascii="Verdana" w:hAnsi="Verdana"/>
          <w:b/>
          <w:bCs/>
          <w:sz w:val="12"/>
          <w:szCs w:val="12"/>
          <w:lang w:val="en-US"/>
        </w:rPr>
        <w:t>NL</w:t>
      </w:r>
      <w:r w:rsidRPr="0073080D">
        <w:rPr>
          <w:rStyle w:val="m1"/>
          <w:rFonts w:ascii="Verdana" w:hAnsi="Verdana"/>
          <w:sz w:val="12"/>
          <w:szCs w:val="12"/>
          <w:lang w:val="en-US"/>
        </w:rPr>
        <w:t>"&gt;</w:t>
      </w:r>
      <w:r w:rsidRPr="0073080D">
        <w:rPr>
          <w:rStyle w:val="tx1"/>
          <w:rFonts w:ascii="Verdana" w:hAnsi="Verdana"/>
          <w:sz w:val="12"/>
          <w:szCs w:val="12"/>
          <w:lang w:val="en-US"/>
        </w:rPr>
        <w:t xml:space="preserve">Split </w:t>
      </w:r>
      <w:proofErr w:type="spellStart"/>
      <w:r w:rsidRPr="0073080D">
        <w:rPr>
          <w:rStyle w:val="tx1"/>
          <w:rFonts w:ascii="Verdana" w:hAnsi="Verdana"/>
          <w:sz w:val="12"/>
          <w:szCs w:val="12"/>
          <w:lang w:val="en-US"/>
        </w:rPr>
        <w:t>aan</w:t>
      </w:r>
      <w:proofErr w:type="spellEnd"/>
      <w:r w:rsidRPr="0073080D">
        <w:rPr>
          <w:rStyle w:val="tx1"/>
          <w:rFonts w:ascii="Verdana" w:hAnsi="Verdana"/>
          <w:sz w:val="12"/>
          <w:szCs w:val="12"/>
          <w:lang w:val="en-US"/>
        </w:rPr>
        <w:t xml:space="preserve"> </w:t>
      </w:r>
      <w:proofErr w:type="spellStart"/>
      <w:r w:rsidRPr="0073080D">
        <w:rPr>
          <w:rStyle w:val="tx1"/>
          <w:rFonts w:ascii="Verdana" w:hAnsi="Verdana"/>
          <w:sz w:val="12"/>
          <w:szCs w:val="12"/>
          <w:lang w:val="en-US"/>
        </w:rPr>
        <w:t>hoofd</w:t>
      </w:r>
      <w:proofErr w:type="spellEnd"/>
      <w:r w:rsidRPr="0073080D">
        <w:rPr>
          <w:rStyle w:val="tx1"/>
          <w:rFonts w:ascii="Verdana" w:hAnsi="Verdana"/>
          <w:sz w:val="12"/>
          <w:szCs w:val="12"/>
          <w:lang w:val="en-US"/>
        </w:rPr>
        <w:t xml:space="preserve"> -</w:t>
      </w:r>
      <w:proofErr w:type="spellStart"/>
      <w:r w:rsidRPr="0073080D">
        <w:rPr>
          <w:rStyle w:val="tx1"/>
          <w:rFonts w:ascii="Verdana" w:hAnsi="Verdana"/>
          <w:sz w:val="12"/>
          <w:szCs w:val="12"/>
          <w:lang w:val="en-US"/>
        </w:rPr>
        <w:t>en</w:t>
      </w:r>
      <w:proofErr w:type="spellEnd"/>
      <w:r w:rsidRPr="0073080D">
        <w:rPr>
          <w:rStyle w:val="tx1"/>
          <w:rFonts w:ascii="Verdana" w:hAnsi="Verdana"/>
          <w:sz w:val="12"/>
          <w:szCs w:val="12"/>
          <w:lang w:val="en-US"/>
        </w:rPr>
        <w:t xml:space="preserve"> </w:t>
      </w:r>
      <w:proofErr w:type="spellStart"/>
      <w:r w:rsidRPr="0073080D">
        <w:rPr>
          <w:rStyle w:val="tx1"/>
          <w:rFonts w:ascii="Verdana" w:hAnsi="Verdana"/>
          <w:sz w:val="12"/>
          <w:szCs w:val="12"/>
          <w:lang w:val="en-US"/>
        </w:rPr>
        <w:t>voeteinde</w:t>
      </w:r>
      <w:proofErr w:type="spellEnd"/>
      <w:r w:rsidRPr="0073080D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73080D">
        <w:rPr>
          <w:rStyle w:val="t1"/>
          <w:rFonts w:ascii="Verdana" w:hAnsi="Verdana"/>
          <w:sz w:val="12"/>
          <w:szCs w:val="12"/>
          <w:lang w:val="en-US"/>
        </w:rPr>
        <w:t>Description</w:t>
      </w:r>
      <w:r w:rsidRPr="0073080D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2CE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39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Values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2CF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5499990000034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Fonts w:ascii="Verdana" w:hAnsi="Verdana"/>
          <w:sz w:val="12"/>
          <w:szCs w:val="12"/>
          <w:lang w:val="en-US"/>
        </w:rPr>
        <w:t xml:space="preserve"> - 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&lt;!--</w:t>
      </w:r>
      <w:r w:rsidRPr="006F28D9">
        <w:rPr>
          <w:color w:val="888888"/>
          <w:sz w:val="12"/>
          <w:szCs w:val="12"/>
          <w:lang w:val="en-US"/>
        </w:rPr>
        <w:t xml:space="preserve"> </w:t>
      </w:r>
      <w:proofErr w:type="spellStart"/>
      <w:r w:rsidRPr="006F28D9">
        <w:rPr>
          <w:color w:val="888888"/>
          <w:sz w:val="12"/>
          <w:szCs w:val="12"/>
          <w:lang w:val="en-US"/>
        </w:rPr>
        <w:t>Manueel</w:t>
      </w:r>
      <w:proofErr w:type="spellEnd"/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--&gt;</w:t>
      </w:r>
    </w:p>
    <w:p w14:paraId="4D94B2D0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Values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2D1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ValueDefinition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2D2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40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proofErr w:type="spellStart"/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ValueDefinition</w:t>
      </w:r>
      <w:proofErr w:type="spellEnd"/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 xml:space="preserve"> type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="006F28D9" w:rsidRPr="006F28D9">
        <w:rPr>
          <w:rFonts w:ascii="Verdana" w:hAnsi="Verdana"/>
          <w:b/>
          <w:bCs/>
          <w:sz w:val="12"/>
          <w:szCs w:val="12"/>
          <w:lang w:val="en-US"/>
        </w:rPr>
        <w:t>Value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"&gt;</w:t>
      </w:r>
    </w:p>
    <w:p w14:paraId="4D94B2D3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GTIN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5499990000024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GTIN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2D4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Description language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Pr="006F28D9">
        <w:rPr>
          <w:rFonts w:ascii="Verdana" w:hAnsi="Verdana"/>
          <w:b/>
          <w:bCs/>
          <w:sz w:val="12"/>
          <w:szCs w:val="12"/>
          <w:lang w:val="en-US"/>
        </w:rPr>
        <w:t>NL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"&gt;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 xml:space="preserve">Split </w:t>
      </w:r>
      <w:proofErr w:type="spellStart"/>
      <w:r w:rsidRPr="006F28D9">
        <w:rPr>
          <w:rStyle w:val="tx1"/>
          <w:rFonts w:ascii="Verdana" w:hAnsi="Verdana"/>
          <w:sz w:val="12"/>
          <w:szCs w:val="12"/>
          <w:lang w:val="en-US"/>
        </w:rPr>
        <w:t>aan</w:t>
      </w:r>
      <w:proofErr w:type="spellEnd"/>
      <w:r w:rsidRPr="006F28D9">
        <w:rPr>
          <w:rStyle w:val="tx1"/>
          <w:rFonts w:ascii="Verdana" w:hAnsi="Verdana"/>
          <w:sz w:val="12"/>
          <w:szCs w:val="12"/>
          <w:lang w:val="en-US"/>
        </w:rPr>
        <w:t xml:space="preserve"> </w:t>
      </w:r>
      <w:proofErr w:type="spellStart"/>
      <w:r w:rsidRPr="006F28D9">
        <w:rPr>
          <w:rStyle w:val="tx1"/>
          <w:rFonts w:ascii="Verdana" w:hAnsi="Verdana"/>
          <w:sz w:val="12"/>
          <w:szCs w:val="12"/>
          <w:lang w:val="en-US"/>
        </w:rPr>
        <w:t>hoofdeinde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Description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2D5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41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Values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2D6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5499990000034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Fonts w:ascii="Verdana" w:hAnsi="Verdana"/>
          <w:sz w:val="12"/>
          <w:szCs w:val="12"/>
          <w:lang w:val="en-US"/>
        </w:rPr>
        <w:t xml:space="preserve"> - 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&lt;!--</w:t>
      </w:r>
      <w:r w:rsidRPr="006F28D9">
        <w:rPr>
          <w:color w:val="888888"/>
          <w:sz w:val="12"/>
          <w:szCs w:val="12"/>
          <w:lang w:val="en-US"/>
        </w:rPr>
        <w:t xml:space="preserve"> </w:t>
      </w:r>
      <w:proofErr w:type="spellStart"/>
      <w:r w:rsidRPr="006F28D9">
        <w:rPr>
          <w:color w:val="888888"/>
          <w:sz w:val="12"/>
          <w:szCs w:val="12"/>
          <w:lang w:val="en-US"/>
        </w:rPr>
        <w:t>Manueel</w:t>
      </w:r>
      <w:proofErr w:type="spellEnd"/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--&gt;</w:t>
      </w:r>
    </w:p>
    <w:p w14:paraId="4D94B2D7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Values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2D8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ValueDefinition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2D9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42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proofErr w:type="spellStart"/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ValueDefinition</w:t>
      </w:r>
      <w:proofErr w:type="spellEnd"/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 xml:space="preserve"> type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="006F28D9" w:rsidRPr="006F28D9">
        <w:rPr>
          <w:rFonts w:ascii="Verdana" w:hAnsi="Verdana"/>
          <w:b/>
          <w:bCs/>
          <w:sz w:val="12"/>
          <w:szCs w:val="12"/>
          <w:lang w:val="en-US"/>
        </w:rPr>
        <w:t>Value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"&gt;</w:t>
      </w:r>
    </w:p>
    <w:p w14:paraId="4D94B2DA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GTIN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5499990000025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GTIN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2DB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Description language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Pr="006F28D9">
        <w:rPr>
          <w:rFonts w:ascii="Verdana" w:hAnsi="Verdana"/>
          <w:b/>
          <w:bCs/>
          <w:sz w:val="12"/>
          <w:szCs w:val="12"/>
          <w:lang w:val="en-US"/>
        </w:rPr>
        <w:t>NL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"&gt;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 xml:space="preserve">Cover up </w:t>
      </w:r>
      <w:proofErr w:type="spellStart"/>
      <w:r w:rsidRPr="006F28D9">
        <w:rPr>
          <w:rStyle w:val="tx1"/>
          <w:rFonts w:ascii="Verdana" w:hAnsi="Verdana"/>
          <w:sz w:val="12"/>
          <w:szCs w:val="12"/>
          <w:lang w:val="en-US"/>
        </w:rPr>
        <w:t>kernhoes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Description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2DC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ValueDefinition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2DD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43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proofErr w:type="spellStart"/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ValueDefinition</w:t>
      </w:r>
      <w:proofErr w:type="spellEnd"/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 xml:space="preserve"> type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="006F28D9" w:rsidRPr="006F28D9">
        <w:rPr>
          <w:rFonts w:ascii="Verdana" w:hAnsi="Verdana"/>
          <w:b/>
          <w:bCs/>
          <w:sz w:val="12"/>
          <w:szCs w:val="12"/>
          <w:lang w:val="en-US"/>
        </w:rPr>
        <w:t>Value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"&gt;</w:t>
      </w:r>
    </w:p>
    <w:p w14:paraId="4D94B2DE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GTIN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5499990000027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GTIN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2DF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Description language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Pr="006F28D9">
        <w:rPr>
          <w:rFonts w:ascii="Verdana" w:hAnsi="Verdana"/>
          <w:b/>
          <w:bCs/>
          <w:sz w:val="12"/>
          <w:szCs w:val="12"/>
          <w:lang w:val="en-US"/>
        </w:rPr>
        <w:t>NL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"&gt;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 xml:space="preserve">Ergo </w:t>
      </w:r>
      <w:proofErr w:type="spellStart"/>
      <w:r w:rsidRPr="006F28D9">
        <w:rPr>
          <w:rStyle w:val="tx1"/>
          <w:rFonts w:ascii="Verdana" w:hAnsi="Verdana"/>
          <w:sz w:val="12"/>
          <w:szCs w:val="12"/>
          <w:lang w:val="en-US"/>
        </w:rPr>
        <w:t>Alpura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Description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2E0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ValueDefinition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2E1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44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proofErr w:type="spellStart"/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ValueDefinition</w:t>
      </w:r>
      <w:proofErr w:type="spellEnd"/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 xml:space="preserve"> type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="006F28D9" w:rsidRPr="006F28D9">
        <w:rPr>
          <w:rFonts w:ascii="Verdana" w:hAnsi="Verdana"/>
          <w:b/>
          <w:bCs/>
          <w:sz w:val="12"/>
          <w:szCs w:val="12"/>
          <w:lang w:val="en-US"/>
        </w:rPr>
        <w:t>Value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"&gt;</w:t>
      </w:r>
    </w:p>
    <w:p w14:paraId="4D94B2E2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GTIN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5499990000028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GTIN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2E3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Description language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Pr="006F28D9">
        <w:rPr>
          <w:rFonts w:ascii="Verdana" w:hAnsi="Verdana"/>
          <w:b/>
          <w:bCs/>
          <w:sz w:val="12"/>
          <w:szCs w:val="12"/>
          <w:lang w:val="en-US"/>
        </w:rPr>
        <w:t>NL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"&gt;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 xml:space="preserve">Ergo </w:t>
      </w:r>
      <w:proofErr w:type="spellStart"/>
      <w:r w:rsidRPr="006F28D9">
        <w:rPr>
          <w:rStyle w:val="tx1"/>
          <w:rFonts w:ascii="Verdana" w:hAnsi="Verdana"/>
          <w:sz w:val="12"/>
          <w:szCs w:val="12"/>
          <w:lang w:val="en-US"/>
        </w:rPr>
        <w:t>Sensea</w:t>
      </w:r>
      <w:proofErr w:type="spellEnd"/>
      <w:r w:rsidRPr="006F28D9">
        <w:rPr>
          <w:rStyle w:val="tx1"/>
          <w:rFonts w:ascii="Verdana" w:hAnsi="Verdana"/>
          <w:sz w:val="12"/>
          <w:szCs w:val="12"/>
          <w:lang w:val="en-US"/>
        </w:rPr>
        <w:t xml:space="preserve"> New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Description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2E4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ValueDefinition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2E5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45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proofErr w:type="spellStart"/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ValueDefinition</w:t>
      </w:r>
      <w:proofErr w:type="spellEnd"/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 xml:space="preserve"> type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="006F28D9" w:rsidRPr="006F28D9">
        <w:rPr>
          <w:rFonts w:ascii="Verdana" w:hAnsi="Verdana"/>
          <w:b/>
          <w:bCs/>
          <w:sz w:val="12"/>
          <w:szCs w:val="12"/>
          <w:lang w:val="en-US"/>
        </w:rPr>
        <w:t>Value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"&gt;</w:t>
      </w:r>
    </w:p>
    <w:p w14:paraId="4D94B2E6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GTIN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5499990000029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GTIN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2E7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Description language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Pr="006F28D9">
        <w:rPr>
          <w:rFonts w:ascii="Verdana" w:hAnsi="Verdana"/>
          <w:b/>
          <w:bCs/>
          <w:sz w:val="12"/>
          <w:szCs w:val="12"/>
          <w:lang w:val="en-US"/>
        </w:rPr>
        <w:t>NL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"&gt;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 xml:space="preserve">Ergo </w:t>
      </w:r>
      <w:proofErr w:type="spellStart"/>
      <w:r w:rsidRPr="006F28D9">
        <w:rPr>
          <w:rStyle w:val="tx1"/>
          <w:rFonts w:ascii="Verdana" w:hAnsi="Verdana"/>
          <w:sz w:val="12"/>
          <w:szCs w:val="12"/>
          <w:lang w:val="en-US"/>
        </w:rPr>
        <w:t>Reviva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Description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2E8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ValueDefinition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2E9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46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proofErr w:type="spellStart"/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ValueDefinition</w:t>
      </w:r>
      <w:proofErr w:type="spellEnd"/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 xml:space="preserve"> type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="006F28D9" w:rsidRPr="006F28D9">
        <w:rPr>
          <w:rFonts w:ascii="Verdana" w:hAnsi="Verdana"/>
          <w:b/>
          <w:bCs/>
          <w:sz w:val="12"/>
          <w:szCs w:val="12"/>
          <w:lang w:val="en-US"/>
        </w:rPr>
        <w:t>Value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"&gt;</w:t>
      </w:r>
    </w:p>
    <w:p w14:paraId="4D94B2EA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GTIN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5499990000030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GTIN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2EB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Description language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Pr="006F28D9">
        <w:rPr>
          <w:rFonts w:ascii="Verdana" w:hAnsi="Verdana"/>
          <w:b/>
          <w:bCs/>
          <w:sz w:val="12"/>
          <w:szCs w:val="12"/>
          <w:lang w:val="en-US"/>
        </w:rPr>
        <w:t>NL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"&gt;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140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Description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2EC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ValueDefinition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2ED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47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proofErr w:type="spellStart"/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ValueDefinition</w:t>
      </w:r>
      <w:proofErr w:type="spellEnd"/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 xml:space="preserve"> type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="006F28D9" w:rsidRPr="006F28D9">
        <w:rPr>
          <w:rFonts w:ascii="Verdana" w:hAnsi="Verdana"/>
          <w:b/>
          <w:bCs/>
          <w:sz w:val="12"/>
          <w:szCs w:val="12"/>
          <w:lang w:val="en-US"/>
        </w:rPr>
        <w:t>Value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"&gt;</w:t>
      </w:r>
    </w:p>
    <w:p w14:paraId="4D94B2EE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GTIN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5499990000031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GTIN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2EF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Description language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Pr="006F28D9">
        <w:rPr>
          <w:rFonts w:ascii="Verdana" w:hAnsi="Verdana"/>
          <w:b/>
          <w:bCs/>
          <w:sz w:val="12"/>
          <w:szCs w:val="12"/>
          <w:lang w:val="en-US"/>
        </w:rPr>
        <w:t>NL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"&gt;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160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Description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2F0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ValueDefinition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2F1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48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proofErr w:type="spellStart"/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ValueDefinition</w:t>
      </w:r>
      <w:proofErr w:type="spellEnd"/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 xml:space="preserve"> type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="006F28D9" w:rsidRPr="006F28D9">
        <w:rPr>
          <w:rFonts w:ascii="Verdana" w:hAnsi="Verdana"/>
          <w:b/>
          <w:bCs/>
          <w:sz w:val="12"/>
          <w:szCs w:val="12"/>
          <w:lang w:val="en-US"/>
        </w:rPr>
        <w:t>Value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"&gt;</w:t>
      </w:r>
    </w:p>
    <w:p w14:paraId="4D94B2F2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GTIN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5499990000033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GTIN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2F3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Description language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Pr="006F28D9">
        <w:rPr>
          <w:rFonts w:ascii="Verdana" w:hAnsi="Verdana"/>
          <w:b/>
          <w:bCs/>
          <w:sz w:val="12"/>
          <w:szCs w:val="12"/>
          <w:lang w:val="en-US"/>
        </w:rPr>
        <w:t>NL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"&gt;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180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Description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2F4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ValueDefinition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2F5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49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proofErr w:type="spellStart"/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ValueDefinition</w:t>
      </w:r>
      <w:proofErr w:type="spellEnd"/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 xml:space="preserve"> type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="006F28D9" w:rsidRPr="006F28D9">
        <w:rPr>
          <w:rFonts w:ascii="Verdana" w:hAnsi="Verdana"/>
          <w:b/>
          <w:bCs/>
          <w:sz w:val="12"/>
          <w:szCs w:val="12"/>
          <w:lang w:val="en-US"/>
        </w:rPr>
        <w:t>Value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"&gt;</w:t>
      </w:r>
    </w:p>
    <w:p w14:paraId="4D94B2F6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GTIN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5499990000034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GTIN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2F7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Description language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Pr="006F28D9">
        <w:rPr>
          <w:rFonts w:ascii="Verdana" w:hAnsi="Verdana"/>
          <w:b/>
          <w:bCs/>
          <w:sz w:val="12"/>
          <w:szCs w:val="12"/>
          <w:lang w:val="en-US"/>
        </w:rPr>
        <w:t>NL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"&gt;</w:t>
      </w:r>
      <w:proofErr w:type="spellStart"/>
      <w:r w:rsidRPr="006F28D9">
        <w:rPr>
          <w:rStyle w:val="tx1"/>
          <w:rFonts w:ascii="Verdana" w:hAnsi="Verdana"/>
          <w:sz w:val="12"/>
          <w:szCs w:val="12"/>
          <w:lang w:val="en-US"/>
        </w:rPr>
        <w:t>Manueel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Description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2F8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lastRenderedPageBreak/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ValueDefinition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2F9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50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proofErr w:type="spellStart"/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ValueDefinition</w:t>
      </w:r>
      <w:proofErr w:type="spellEnd"/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 xml:space="preserve"> type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="006F28D9" w:rsidRPr="006F28D9">
        <w:rPr>
          <w:rFonts w:ascii="Verdana" w:hAnsi="Verdana"/>
          <w:b/>
          <w:bCs/>
          <w:sz w:val="12"/>
          <w:szCs w:val="12"/>
          <w:lang w:val="en-US"/>
        </w:rPr>
        <w:t>Value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"&gt;</w:t>
      </w:r>
    </w:p>
    <w:p w14:paraId="4D94B2FA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GTIN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5499990000035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GTIN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2FB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Description language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Pr="006F28D9">
        <w:rPr>
          <w:rFonts w:ascii="Verdana" w:hAnsi="Verdana"/>
          <w:b/>
          <w:bCs/>
          <w:sz w:val="12"/>
          <w:szCs w:val="12"/>
          <w:lang w:val="en-US"/>
        </w:rPr>
        <w:t>NL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"&gt;</w:t>
      </w:r>
      <w:proofErr w:type="spellStart"/>
      <w:r w:rsidRPr="006F28D9">
        <w:rPr>
          <w:rStyle w:val="tx1"/>
          <w:rFonts w:ascii="Verdana" w:hAnsi="Verdana"/>
          <w:sz w:val="12"/>
          <w:szCs w:val="12"/>
          <w:lang w:val="en-US"/>
        </w:rPr>
        <w:t>Automatisch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Description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2FC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ValueDefinition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2FD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51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proofErr w:type="spellStart"/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ValueDefinition</w:t>
      </w:r>
      <w:proofErr w:type="spellEnd"/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 xml:space="preserve"> type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="006F28D9" w:rsidRPr="006F28D9">
        <w:rPr>
          <w:rFonts w:ascii="Verdana" w:hAnsi="Verdana"/>
          <w:b/>
          <w:bCs/>
          <w:sz w:val="12"/>
          <w:szCs w:val="12"/>
          <w:lang w:val="en-US"/>
        </w:rPr>
        <w:t>Value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"&gt;</w:t>
      </w:r>
    </w:p>
    <w:p w14:paraId="4D94B2FE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GTIN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5499990000037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GTIN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2FF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Description language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Pr="006F28D9">
        <w:rPr>
          <w:rFonts w:ascii="Verdana" w:hAnsi="Verdana"/>
          <w:b/>
          <w:bCs/>
          <w:sz w:val="12"/>
          <w:szCs w:val="12"/>
          <w:lang w:val="en-US"/>
        </w:rPr>
        <w:t>NL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"&gt;</w:t>
      </w:r>
      <w:proofErr w:type="spellStart"/>
      <w:r w:rsidRPr="006F28D9">
        <w:rPr>
          <w:rStyle w:val="tx1"/>
          <w:rFonts w:ascii="Verdana" w:hAnsi="Verdana"/>
          <w:sz w:val="12"/>
          <w:szCs w:val="12"/>
          <w:lang w:val="en-US"/>
        </w:rPr>
        <w:t>Automatisch</w:t>
      </w:r>
      <w:proofErr w:type="spellEnd"/>
      <w:r w:rsidRPr="006F28D9">
        <w:rPr>
          <w:rStyle w:val="tx1"/>
          <w:rFonts w:ascii="Verdana" w:hAnsi="Verdana"/>
          <w:sz w:val="12"/>
          <w:szCs w:val="12"/>
          <w:lang w:val="en-US"/>
        </w:rPr>
        <w:t xml:space="preserve"> met </w:t>
      </w:r>
      <w:proofErr w:type="spellStart"/>
      <w:r w:rsidRPr="006F28D9">
        <w:rPr>
          <w:rStyle w:val="tx1"/>
          <w:rFonts w:ascii="Verdana" w:hAnsi="Verdana"/>
          <w:sz w:val="12"/>
          <w:szCs w:val="12"/>
          <w:lang w:val="en-US"/>
        </w:rPr>
        <w:t>afstandsbediening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Description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00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ValueDefinition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01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ValueGTINDefinitions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02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52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Programs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03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53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Program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04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GTIN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5499990000010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GTIN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05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Description language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Pr="006F28D9">
        <w:rPr>
          <w:rFonts w:ascii="Verdana" w:hAnsi="Verdana"/>
          <w:b/>
          <w:bCs/>
          <w:sz w:val="12"/>
          <w:szCs w:val="12"/>
          <w:lang w:val="en-US"/>
        </w:rPr>
        <w:t>NL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"&gt;</w:t>
      </w:r>
      <w:proofErr w:type="spellStart"/>
      <w:r w:rsidRPr="006F28D9">
        <w:rPr>
          <w:rStyle w:val="tx1"/>
          <w:rFonts w:ascii="Verdana" w:hAnsi="Verdana"/>
          <w:sz w:val="12"/>
          <w:szCs w:val="12"/>
          <w:lang w:val="en-US"/>
        </w:rPr>
        <w:t>Ergosleep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Description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06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54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Program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07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GTIN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5499990000011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GTIN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08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Description language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Pr="006F28D9">
        <w:rPr>
          <w:rFonts w:ascii="Verdana" w:hAnsi="Verdana"/>
          <w:b/>
          <w:bCs/>
          <w:sz w:val="12"/>
          <w:szCs w:val="12"/>
          <w:lang w:val="en-US"/>
        </w:rPr>
        <w:t>NL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"&gt;</w:t>
      </w:r>
      <w:proofErr w:type="spellStart"/>
      <w:r w:rsidRPr="006F28D9">
        <w:rPr>
          <w:rStyle w:val="tx1"/>
          <w:rFonts w:ascii="Verdana" w:hAnsi="Verdana"/>
          <w:sz w:val="12"/>
          <w:szCs w:val="12"/>
          <w:lang w:val="en-US"/>
        </w:rPr>
        <w:t>Ergosleep</w:t>
      </w:r>
      <w:proofErr w:type="spellEnd"/>
      <w:r w:rsidRPr="006F28D9">
        <w:rPr>
          <w:rStyle w:val="tx1"/>
          <w:rFonts w:ascii="Verdana" w:hAnsi="Verdana"/>
          <w:sz w:val="12"/>
          <w:szCs w:val="12"/>
          <w:lang w:val="en-US"/>
        </w:rPr>
        <w:t xml:space="preserve"> </w:t>
      </w:r>
      <w:proofErr w:type="spellStart"/>
      <w:r w:rsidRPr="006F28D9">
        <w:rPr>
          <w:rStyle w:val="tx1"/>
          <w:rFonts w:ascii="Verdana" w:hAnsi="Verdana"/>
          <w:sz w:val="12"/>
          <w:szCs w:val="12"/>
          <w:lang w:val="en-US"/>
        </w:rPr>
        <w:t>matras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Description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09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55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Program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0A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GTIN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5499990000012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GTIN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0B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Description language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Pr="006F28D9">
        <w:rPr>
          <w:rFonts w:ascii="Verdana" w:hAnsi="Verdana"/>
          <w:b/>
          <w:bCs/>
          <w:sz w:val="12"/>
          <w:szCs w:val="12"/>
          <w:lang w:val="en-US"/>
        </w:rPr>
        <w:t>NL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"&gt;</w:t>
      </w:r>
      <w:proofErr w:type="spellStart"/>
      <w:r w:rsidRPr="006F28D9">
        <w:rPr>
          <w:rStyle w:val="tx1"/>
          <w:rFonts w:ascii="Verdana" w:hAnsi="Verdana"/>
          <w:sz w:val="12"/>
          <w:szCs w:val="12"/>
          <w:lang w:val="en-US"/>
        </w:rPr>
        <w:t>Ergosleep</w:t>
      </w:r>
      <w:proofErr w:type="spellEnd"/>
      <w:r w:rsidRPr="006F28D9">
        <w:rPr>
          <w:rStyle w:val="tx1"/>
          <w:rFonts w:ascii="Verdana" w:hAnsi="Verdana"/>
          <w:sz w:val="12"/>
          <w:szCs w:val="12"/>
          <w:lang w:val="en-US"/>
        </w:rPr>
        <w:t xml:space="preserve"> </w:t>
      </w:r>
      <w:proofErr w:type="spellStart"/>
      <w:r w:rsidRPr="006F28D9">
        <w:rPr>
          <w:rStyle w:val="tx1"/>
          <w:rFonts w:ascii="Verdana" w:hAnsi="Verdana"/>
          <w:sz w:val="12"/>
          <w:szCs w:val="12"/>
          <w:lang w:val="en-US"/>
        </w:rPr>
        <w:t>matras</w:t>
      </w:r>
      <w:proofErr w:type="spellEnd"/>
      <w:r w:rsidRPr="006F28D9">
        <w:rPr>
          <w:rStyle w:val="tx1"/>
          <w:rFonts w:ascii="Verdana" w:hAnsi="Verdana"/>
          <w:sz w:val="12"/>
          <w:szCs w:val="12"/>
          <w:lang w:val="en-US"/>
        </w:rPr>
        <w:t xml:space="preserve"> latex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Description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0C" w14:textId="77777777" w:rsidR="006F28D9" w:rsidRPr="00B34C29" w:rsidRDefault="009B0F69" w:rsidP="006F28D9">
      <w:pPr>
        <w:ind w:hanging="480"/>
        <w:rPr>
          <w:rFonts w:ascii="Verdana" w:hAnsi="Verdana"/>
          <w:sz w:val="12"/>
          <w:szCs w:val="12"/>
          <w:lang w:val="fr-BE"/>
        </w:rPr>
      </w:pPr>
      <w:hyperlink r:id="rId56" w:history="1">
        <w:r w:rsidR="006F28D9" w:rsidRPr="00B34C2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fr-BE"/>
          </w:rPr>
          <w:t>-</w:t>
        </w:r>
      </w:hyperlink>
      <w:r w:rsidR="006F28D9" w:rsidRPr="00B34C29">
        <w:rPr>
          <w:rStyle w:val="m1"/>
          <w:rFonts w:ascii="Verdana" w:hAnsi="Verdana"/>
          <w:sz w:val="12"/>
          <w:szCs w:val="12"/>
          <w:lang w:val="fr-BE"/>
        </w:rPr>
        <w:t>&lt;</w:t>
      </w:r>
      <w:r w:rsidR="006F28D9" w:rsidRPr="00B34C29">
        <w:rPr>
          <w:rStyle w:val="t1"/>
          <w:rFonts w:ascii="Verdana" w:hAnsi="Verdana"/>
          <w:sz w:val="12"/>
          <w:szCs w:val="12"/>
          <w:lang w:val="fr-BE"/>
        </w:rPr>
        <w:t>Articles</w:t>
      </w:r>
      <w:r w:rsidR="006F28D9" w:rsidRPr="00B34C29">
        <w:rPr>
          <w:rStyle w:val="m1"/>
          <w:rFonts w:ascii="Verdana" w:hAnsi="Verdana"/>
          <w:sz w:val="12"/>
          <w:szCs w:val="12"/>
          <w:lang w:val="fr-BE"/>
        </w:rPr>
        <w:t>&gt;</w:t>
      </w:r>
    </w:p>
    <w:p w14:paraId="4D94B30D" w14:textId="77777777" w:rsidR="006F28D9" w:rsidRPr="00B34C29" w:rsidRDefault="009B0F69" w:rsidP="006F28D9">
      <w:pPr>
        <w:ind w:hanging="480"/>
        <w:rPr>
          <w:rFonts w:ascii="Verdana" w:hAnsi="Verdana"/>
          <w:sz w:val="12"/>
          <w:szCs w:val="12"/>
          <w:lang w:val="fr-BE"/>
        </w:rPr>
      </w:pPr>
      <w:hyperlink r:id="rId57" w:history="1">
        <w:r w:rsidR="006F28D9" w:rsidRPr="00B34C2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fr-BE"/>
          </w:rPr>
          <w:t>-</w:t>
        </w:r>
      </w:hyperlink>
      <w:r w:rsidR="006F28D9" w:rsidRPr="00B34C29">
        <w:rPr>
          <w:rStyle w:val="m1"/>
          <w:rFonts w:ascii="Verdana" w:hAnsi="Verdana"/>
          <w:sz w:val="12"/>
          <w:szCs w:val="12"/>
          <w:lang w:val="fr-BE"/>
        </w:rPr>
        <w:t>&lt;</w:t>
      </w:r>
      <w:r w:rsidR="006F28D9" w:rsidRPr="00B34C29">
        <w:rPr>
          <w:rStyle w:val="t1"/>
          <w:rFonts w:ascii="Verdana" w:hAnsi="Verdana"/>
          <w:sz w:val="12"/>
          <w:szCs w:val="12"/>
          <w:lang w:val="fr-BE"/>
        </w:rPr>
        <w:t>Article</w:t>
      </w:r>
      <w:r w:rsidR="006F28D9" w:rsidRPr="00B34C29">
        <w:rPr>
          <w:rStyle w:val="m1"/>
          <w:rFonts w:ascii="Verdana" w:hAnsi="Verdana"/>
          <w:sz w:val="12"/>
          <w:szCs w:val="12"/>
          <w:lang w:val="fr-BE"/>
        </w:rPr>
        <w:t>&gt;</w:t>
      </w:r>
    </w:p>
    <w:p w14:paraId="4D94B30E" w14:textId="77777777" w:rsidR="006F28D9" w:rsidRPr="00B34C29" w:rsidRDefault="006F28D9" w:rsidP="006F28D9">
      <w:pPr>
        <w:ind w:hanging="480"/>
        <w:rPr>
          <w:rFonts w:ascii="Verdana" w:hAnsi="Verdana"/>
          <w:sz w:val="12"/>
          <w:szCs w:val="12"/>
          <w:lang w:val="fr-BE"/>
        </w:rPr>
      </w:pPr>
      <w:r w:rsidRPr="00B34C29">
        <w:rPr>
          <w:rStyle w:val="b1"/>
          <w:sz w:val="12"/>
          <w:szCs w:val="12"/>
          <w:lang w:val="fr-BE"/>
        </w:rPr>
        <w:t> </w:t>
      </w:r>
      <w:r w:rsidRPr="00B34C29">
        <w:rPr>
          <w:rStyle w:val="m1"/>
          <w:rFonts w:ascii="Verdana" w:hAnsi="Verdana"/>
          <w:sz w:val="12"/>
          <w:szCs w:val="12"/>
          <w:lang w:val="fr-BE"/>
        </w:rPr>
        <w:t>&lt;</w:t>
      </w:r>
      <w:r w:rsidRPr="00B34C29">
        <w:rPr>
          <w:rStyle w:val="t1"/>
          <w:rFonts w:ascii="Verdana" w:hAnsi="Verdana"/>
          <w:sz w:val="12"/>
          <w:szCs w:val="12"/>
          <w:lang w:val="fr-BE"/>
        </w:rPr>
        <w:t>GTIN</w:t>
      </w:r>
      <w:r w:rsidRPr="00B34C29">
        <w:rPr>
          <w:rStyle w:val="m1"/>
          <w:rFonts w:ascii="Verdana" w:hAnsi="Verdana"/>
          <w:sz w:val="12"/>
          <w:szCs w:val="12"/>
          <w:lang w:val="fr-BE"/>
        </w:rPr>
        <w:t>&gt;</w:t>
      </w:r>
      <w:r w:rsidRPr="00B34C29">
        <w:rPr>
          <w:rStyle w:val="tx1"/>
          <w:rFonts w:ascii="Verdana" w:hAnsi="Verdana"/>
          <w:sz w:val="12"/>
          <w:szCs w:val="12"/>
          <w:lang w:val="fr-BE"/>
        </w:rPr>
        <w:t>5499990000019</w:t>
      </w:r>
      <w:r w:rsidRPr="00B34C29">
        <w:rPr>
          <w:rStyle w:val="m1"/>
          <w:rFonts w:ascii="Verdana" w:hAnsi="Verdana"/>
          <w:sz w:val="12"/>
          <w:szCs w:val="12"/>
          <w:lang w:val="fr-BE"/>
        </w:rPr>
        <w:t>&lt;/</w:t>
      </w:r>
      <w:r w:rsidRPr="00B34C29">
        <w:rPr>
          <w:rStyle w:val="t1"/>
          <w:rFonts w:ascii="Verdana" w:hAnsi="Verdana"/>
          <w:sz w:val="12"/>
          <w:szCs w:val="12"/>
          <w:lang w:val="fr-BE"/>
        </w:rPr>
        <w:t>GTIN</w:t>
      </w:r>
      <w:r w:rsidRPr="00B34C29">
        <w:rPr>
          <w:rStyle w:val="m1"/>
          <w:rFonts w:ascii="Verdana" w:hAnsi="Verdana"/>
          <w:sz w:val="12"/>
          <w:szCs w:val="12"/>
          <w:lang w:val="fr-BE"/>
        </w:rPr>
        <w:t>&gt;</w:t>
      </w:r>
    </w:p>
    <w:p w14:paraId="4D94B30F" w14:textId="77777777" w:rsidR="006F28D9" w:rsidRPr="00B34C29" w:rsidRDefault="006F28D9" w:rsidP="006F28D9">
      <w:pPr>
        <w:ind w:hanging="480"/>
        <w:rPr>
          <w:rFonts w:ascii="Verdana" w:hAnsi="Verdana"/>
          <w:sz w:val="12"/>
          <w:szCs w:val="12"/>
          <w:lang w:val="fr-BE"/>
        </w:rPr>
      </w:pPr>
      <w:r w:rsidRPr="00B34C29">
        <w:rPr>
          <w:rStyle w:val="b1"/>
          <w:sz w:val="12"/>
          <w:szCs w:val="12"/>
          <w:lang w:val="fr-BE"/>
        </w:rPr>
        <w:t> </w:t>
      </w:r>
      <w:r w:rsidRPr="00B34C29">
        <w:rPr>
          <w:rStyle w:val="m1"/>
          <w:rFonts w:ascii="Verdana" w:hAnsi="Verdana"/>
          <w:sz w:val="12"/>
          <w:szCs w:val="12"/>
          <w:lang w:val="fr-BE"/>
        </w:rPr>
        <w:t>&lt;</w:t>
      </w:r>
      <w:r w:rsidRPr="00B34C29">
        <w:rPr>
          <w:rStyle w:val="t1"/>
          <w:rFonts w:ascii="Verdana" w:hAnsi="Verdana"/>
          <w:sz w:val="12"/>
          <w:szCs w:val="12"/>
          <w:lang w:val="fr-BE"/>
        </w:rPr>
        <w:t xml:space="preserve">Description </w:t>
      </w:r>
      <w:proofErr w:type="spellStart"/>
      <w:r w:rsidRPr="00B34C29">
        <w:rPr>
          <w:rStyle w:val="t1"/>
          <w:rFonts w:ascii="Verdana" w:hAnsi="Verdana"/>
          <w:sz w:val="12"/>
          <w:szCs w:val="12"/>
          <w:lang w:val="fr-BE"/>
        </w:rPr>
        <w:t>language</w:t>
      </w:r>
      <w:proofErr w:type="spellEnd"/>
      <w:r w:rsidRPr="00B34C29">
        <w:rPr>
          <w:rStyle w:val="m1"/>
          <w:rFonts w:ascii="Verdana" w:hAnsi="Verdana"/>
          <w:sz w:val="12"/>
          <w:szCs w:val="12"/>
          <w:lang w:val="fr-BE"/>
        </w:rPr>
        <w:t>="</w:t>
      </w:r>
      <w:r w:rsidRPr="00B34C29">
        <w:rPr>
          <w:rFonts w:ascii="Verdana" w:hAnsi="Verdana"/>
          <w:b/>
          <w:bCs/>
          <w:sz w:val="12"/>
          <w:szCs w:val="12"/>
          <w:lang w:val="fr-BE"/>
        </w:rPr>
        <w:t>NL</w:t>
      </w:r>
      <w:r w:rsidRPr="00B34C29">
        <w:rPr>
          <w:rStyle w:val="m1"/>
          <w:rFonts w:ascii="Verdana" w:hAnsi="Verdana"/>
          <w:sz w:val="12"/>
          <w:szCs w:val="12"/>
          <w:lang w:val="fr-BE"/>
        </w:rPr>
        <w:t>"&gt;</w:t>
      </w:r>
      <w:r w:rsidRPr="00B34C29">
        <w:rPr>
          <w:rStyle w:val="tx1"/>
          <w:rFonts w:ascii="Verdana" w:hAnsi="Verdana"/>
          <w:sz w:val="12"/>
          <w:szCs w:val="12"/>
          <w:lang w:val="fr-BE"/>
        </w:rPr>
        <w:t>Matras Ergo Latex 300</w:t>
      </w:r>
      <w:r w:rsidRPr="00B34C29">
        <w:rPr>
          <w:rStyle w:val="m1"/>
          <w:rFonts w:ascii="Verdana" w:hAnsi="Verdana"/>
          <w:sz w:val="12"/>
          <w:szCs w:val="12"/>
          <w:lang w:val="fr-BE"/>
        </w:rPr>
        <w:t>&lt;/</w:t>
      </w:r>
      <w:r w:rsidRPr="00B34C29">
        <w:rPr>
          <w:rStyle w:val="t1"/>
          <w:rFonts w:ascii="Verdana" w:hAnsi="Verdana"/>
          <w:sz w:val="12"/>
          <w:szCs w:val="12"/>
          <w:lang w:val="fr-BE"/>
        </w:rPr>
        <w:t>Description</w:t>
      </w:r>
      <w:r w:rsidRPr="00B34C29">
        <w:rPr>
          <w:rStyle w:val="m1"/>
          <w:rFonts w:ascii="Verdana" w:hAnsi="Verdana"/>
          <w:sz w:val="12"/>
          <w:szCs w:val="12"/>
          <w:lang w:val="fr-BE"/>
        </w:rPr>
        <w:t>&gt;</w:t>
      </w:r>
    </w:p>
    <w:p w14:paraId="4D94B310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58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Options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11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59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Option order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="006F28D9" w:rsidRPr="006F28D9">
        <w:rPr>
          <w:rFonts w:ascii="Verdana" w:hAnsi="Verdana"/>
          <w:b/>
          <w:bCs/>
          <w:sz w:val="12"/>
          <w:szCs w:val="12"/>
          <w:lang w:val="en-US"/>
        </w:rPr>
        <w:t>50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"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 xml:space="preserve"> definition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="006F28D9" w:rsidRPr="006F28D9">
        <w:rPr>
          <w:rFonts w:ascii="Verdana" w:hAnsi="Verdana"/>
          <w:b/>
          <w:bCs/>
          <w:sz w:val="12"/>
          <w:szCs w:val="12"/>
          <w:lang w:val="en-US"/>
        </w:rPr>
        <w:t>Program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"&gt;</w:t>
      </w:r>
    </w:p>
    <w:p w14:paraId="4D94B312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</w:rPr>
        <w:t>&lt;</w:t>
      </w:r>
      <w:r w:rsidRPr="006F28D9">
        <w:rPr>
          <w:rStyle w:val="t1"/>
          <w:rFonts w:ascii="Verdana" w:hAnsi="Verdana"/>
          <w:sz w:val="12"/>
          <w:szCs w:val="12"/>
        </w:rPr>
        <w:t>GTIN</w:t>
      </w:r>
      <w:r w:rsidRPr="006F28D9">
        <w:rPr>
          <w:rStyle w:val="m1"/>
          <w:rFonts w:ascii="Verdana" w:hAnsi="Verdana"/>
          <w:sz w:val="12"/>
          <w:szCs w:val="12"/>
        </w:rPr>
        <w:t>&gt;</w:t>
      </w:r>
      <w:r w:rsidRPr="006F28D9">
        <w:rPr>
          <w:rStyle w:val="tx1"/>
          <w:rFonts w:ascii="Verdana" w:hAnsi="Verdana"/>
          <w:sz w:val="12"/>
          <w:szCs w:val="12"/>
        </w:rPr>
        <w:t>5499990000001</w:t>
      </w:r>
      <w:r w:rsidRPr="006F28D9">
        <w:rPr>
          <w:rStyle w:val="m1"/>
          <w:rFonts w:ascii="Verdana" w:hAnsi="Verdana"/>
          <w:sz w:val="12"/>
          <w:szCs w:val="12"/>
        </w:rPr>
        <w:t>&lt;/</w:t>
      </w:r>
      <w:r w:rsidRPr="006F28D9">
        <w:rPr>
          <w:rStyle w:val="t1"/>
          <w:rFonts w:ascii="Verdana" w:hAnsi="Verdana"/>
          <w:sz w:val="12"/>
          <w:szCs w:val="12"/>
        </w:rPr>
        <w:t>GTIN</w:t>
      </w:r>
      <w:r w:rsidRPr="006F28D9">
        <w:rPr>
          <w:rStyle w:val="m1"/>
          <w:rFonts w:ascii="Verdana" w:hAnsi="Verdana"/>
          <w:sz w:val="12"/>
          <w:szCs w:val="12"/>
        </w:rPr>
        <w:t>&gt;</w:t>
      </w:r>
      <w:r w:rsidRPr="006F28D9">
        <w:rPr>
          <w:rFonts w:ascii="Verdana" w:hAnsi="Verdana"/>
          <w:sz w:val="12"/>
          <w:szCs w:val="12"/>
        </w:rPr>
        <w:t xml:space="preserve"> - </w:t>
      </w:r>
      <w:r w:rsidRPr="006F28D9">
        <w:rPr>
          <w:rStyle w:val="m1"/>
          <w:rFonts w:ascii="Verdana" w:hAnsi="Verdana"/>
          <w:sz w:val="12"/>
          <w:szCs w:val="12"/>
        </w:rPr>
        <w:t>&lt;!--</w:t>
      </w:r>
      <w:r w:rsidRPr="006F28D9">
        <w:rPr>
          <w:color w:val="888888"/>
          <w:sz w:val="12"/>
          <w:szCs w:val="12"/>
        </w:rPr>
        <w:t xml:space="preserve"> Breedte</w:t>
      </w:r>
      <w:r w:rsidRPr="006F28D9">
        <w:rPr>
          <w:rStyle w:val="b1"/>
          <w:sz w:val="12"/>
          <w:szCs w:val="12"/>
        </w:rPr>
        <w:t> </w:t>
      </w:r>
      <w:r w:rsidRPr="006F28D9">
        <w:rPr>
          <w:rStyle w:val="m1"/>
          <w:rFonts w:ascii="Verdana" w:hAnsi="Verdana"/>
          <w:sz w:val="12"/>
          <w:szCs w:val="12"/>
        </w:rPr>
        <w:t>--&gt;</w:t>
      </w:r>
    </w:p>
    <w:p w14:paraId="4D94B313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</w:rPr>
      </w:pPr>
      <w:hyperlink r:id="rId60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</w:rPr>
        <w:t>&lt;</w:t>
      </w:r>
      <w:proofErr w:type="spellStart"/>
      <w:r w:rsidR="006F28D9" w:rsidRPr="006F28D9">
        <w:rPr>
          <w:rStyle w:val="t1"/>
          <w:rFonts w:ascii="Verdana" w:hAnsi="Verdana"/>
          <w:sz w:val="12"/>
          <w:szCs w:val="12"/>
        </w:rPr>
        <w:t>Values</w:t>
      </w:r>
      <w:proofErr w:type="spellEnd"/>
      <w:r w:rsidR="006F28D9" w:rsidRPr="006F28D9">
        <w:rPr>
          <w:rStyle w:val="m1"/>
          <w:rFonts w:ascii="Verdana" w:hAnsi="Verdana"/>
          <w:sz w:val="12"/>
          <w:szCs w:val="12"/>
        </w:rPr>
        <w:t>&gt;</w:t>
      </w:r>
      <w:r w:rsidR="006F28D9" w:rsidRPr="006F28D9">
        <w:rPr>
          <w:rFonts w:ascii="Verdana" w:hAnsi="Verdana"/>
          <w:sz w:val="12"/>
          <w:szCs w:val="12"/>
        </w:rPr>
        <w:t xml:space="preserve">- </w:t>
      </w:r>
      <w:r w:rsidR="006F28D9" w:rsidRPr="006F28D9">
        <w:rPr>
          <w:rStyle w:val="m1"/>
          <w:rFonts w:ascii="Verdana" w:hAnsi="Verdana"/>
          <w:sz w:val="12"/>
          <w:szCs w:val="12"/>
        </w:rPr>
        <w:t>&lt;!--</w:t>
      </w:r>
      <w:r w:rsidR="006F28D9" w:rsidRPr="006F28D9">
        <w:rPr>
          <w:color w:val="888888"/>
          <w:sz w:val="12"/>
          <w:szCs w:val="12"/>
        </w:rPr>
        <w:t xml:space="preserve">Breedte heeft </w:t>
      </w:r>
      <w:proofErr w:type="spellStart"/>
      <w:r w:rsidR="006F28D9" w:rsidRPr="006F28D9">
        <w:rPr>
          <w:color w:val="888888"/>
          <w:sz w:val="12"/>
          <w:szCs w:val="12"/>
        </w:rPr>
        <w:t>std</w:t>
      </w:r>
      <w:proofErr w:type="spellEnd"/>
      <w:r w:rsidR="006F28D9" w:rsidRPr="006F28D9">
        <w:rPr>
          <w:color w:val="888888"/>
          <w:sz w:val="12"/>
          <w:szCs w:val="12"/>
        </w:rPr>
        <w:t xml:space="preserve"> </w:t>
      </w:r>
      <w:proofErr w:type="spellStart"/>
      <w:r w:rsidR="006F28D9" w:rsidRPr="006F28D9">
        <w:rPr>
          <w:color w:val="888888"/>
          <w:sz w:val="12"/>
          <w:szCs w:val="12"/>
        </w:rPr>
        <w:t>values</w:t>
      </w:r>
      <w:proofErr w:type="spellEnd"/>
      <w:r w:rsidR="006F28D9" w:rsidRPr="006F28D9">
        <w:rPr>
          <w:color w:val="888888"/>
          <w:sz w:val="12"/>
          <w:szCs w:val="12"/>
        </w:rPr>
        <w:t xml:space="preserve"> 70,80,90 maar hier worden nog extra </w:t>
      </w:r>
      <w:proofErr w:type="spellStart"/>
      <w:r w:rsidR="006F28D9" w:rsidRPr="006F28D9">
        <w:rPr>
          <w:color w:val="888888"/>
          <w:sz w:val="12"/>
          <w:szCs w:val="12"/>
        </w:rPr>
        <w:t>value</w:t>
      </w:r>
      <w:proofErr w:type="spellEnd"/>
      <w:r w:rsidR="006F28D9" w:rsidRPr="006F28D9">
        <w:rPr>
          <w:color w:val="888888"/>
          <w:sz w:val="12"/>
          <w:szCs w:val="12"/>
        </w:rPr>
        <w:t xml:space="preserve"> gedefinieerd</w:t>
      </w:r>
      <w:r w:rsidR="006F28D9" w:rsidRPr="006F28D9">
        <w:rPr>
          <w:rStyle w:val="b1"/>
          <w:sz w:val="12"/>
          <w:szCs w:val="12"/>
        </w:rPr>
        <w:t> </w:t>
      </w:r>
      <w:r w:rsidR="006F28D9" w:rsidRPr="006F28D9">
        <w:rPr>
          <w:rStyle w:val="m1"/>
          <w:rFonts w:ascii="Verdana" w:hAnsi="Verdana"/>
          <w:sz w:val="12"/>
          <w:szCs w:val="12"/>
        </w:rPr>
        <w:t>--&gt;</w:t>
      </w:r>
    </w:p>
    <w:p w14:paraId="4D94B314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 definition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Pr="006F28D9">
        <w:rPr>
          <w:rFonts w:ascii="Verdana" w:hAnsi="Verdana"/>
          <w:b/>
          <w:bCs/>
          <w:sz w:val="12"/>
          <w:szCs w:val="12"/>
          <w:lang w:val="en-US"/>
        </w:rPr>
        <w:t>Program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"&gt;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5499990000030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Fonts w:ascii="Verdana" w:hAnsi="Verdana"/>
          <w:sz w:val="12"/>
          <w:szCs w:val="12"/>
          <w:lang w:val="en-US"/>
        </w:rPr>
        <w:t xml:space="preserve"> - 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&lt;!--</w:t>
      </w:r>
      <w:r w:rsidRPr="006F28D9">
        <w:rPr>
          <w:color w:val="888888"/>
          <w:sz w:val="12"/>
          <w:szCs w:val="12"/>
          <w:lang w:val="en-US"/>
        </w:rPr>
        <w:t xml:space="preserve"> 140</w:t>
      </w: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--&gt;</w:t>
      </w:r>
    </w:p>
    <w:p w14:paraId="4D94B315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 definition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Pr="006F28D9">
        <w:rPr>
          <w:rFonts w:ascii="Verdana" w:hAnsi="Verdana"/>
          <w:b/>
          <w:bCs/>
          <w:sz w:val="12"/>
          <w:szCs w:val="12"/>
          <w:lang w:val="en-US"/>
        </w:rPr>
        <w:t>Program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"&gt;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5499990000031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Fonts w:ascii="Verdana" w:hAnsi="Verdana"/>
          <w:sz w:val="12"/>
          <w:szCs w:val="12"/>
          <w:lang w:val="en-US"/>
        </w:rPr>
        <w:t xml:space="preserve"> - 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&lt;!--</w:t>
      </w:r>
      <w:r w:rsidRPr="006F28D9">
        <w:rPr>
          <w:color w:val="888888"/>
          <w:sz w:val="12"/>
          <w:szCs w:val="12"/>
          <w:lang w:val="en-US"/>
        </w:rPr>
        <w:t xml:space="preserve"> 160</w:t>
      </w: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--&gt;</w:t>
      </w:r>
    </w:p>
    <w:p w14:paraId="4D94B316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 definition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Pr="006F28D9">
        <w:rPr>
          <w:rFonts w:ascii="Verdana" w:hAnsi="Verdana"/>
          <w:b/>
          <w:bCs/>
          <w:sz w:val="12"/>
          <w:szCs w:val="12"/>
          <w:lang w:val="en-US"/>
        </w:rPr>
        <w:t>Program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"&gt;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5499990000033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Fonts w:ascii="Verdana" w:hAnsi="Verdana"/>
          <w:sz w:val="12"/>
          <w:szCs w:val="12"/>
          <w:lang w:val="en-US"/>
        </w:rPr>
        <w:t xml:space="preserve"> - 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&lt;!--</w:t>
      </w:r>
      <w:r w:rsidRPr="006F28D9">
        <w:rPr>
          <w:color w:val="888888"/>
          <w:sz w:val="12"/>
          <w:szCs w:val="12"/>
          <w:lang w:val="en-US"/>
        </w:rPr>
        <w:t xml:space="preserve"> 180</w:t>
      </w: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--&gt;</w:t>
      </w:r>
    </w:p>
    <w:p w14:paraId="4D94B317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Values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18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19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61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Option order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="006F28D9" w:rsidRPr="006F28D9">
        <w:rPr>
          <w:rFonts w:ascii="Verdana" w:hAnsi="Verdana"/>
          <w:b/>
          <w:bCs/>
          <w:sz w:val="12"/>
          <w:szCs w:val="12"/>
          <w:lang w:val="en-US"/>
        </w:rPr>
        <w:t>60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"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 xml:space="preserve"> definition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="006F28D9" w:rsidRPr="006F28D9">
        <w:rPr>
          <w:rFonts w:ascii="Verdana" w:hAnsi="Verdana"/>
          <w:b/>
          <w:bCs/>
          <w:sz w:val="12"/>
          <w:szCs w:val="12"/>
          <w:lang w:val="en-US"/>
        </w:rPr>
        <w:t>Program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"&gt;</w:t>
      </w:r>
    </w:p>
    <w:p w14:paraId="4D94B31A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GTIN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5499990000005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GTIN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Fonts w:ascii="Verdana" w:hAnsi="Verdana"/>
          <w:sz w:val="12"/>
          <w:szCs w:val="12"/>
          <w:lang w:val="en-US"/>
        </w:rPr>
        <w:t xml:space="preserve"> - 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&lt;!--</w:t>
      </w:r>
      <w:r w:rsidRPr="006F28D9">
        <w:rPr>
          <w:color w:val="888888"/>
          <w:sz w:val="12"/>
          <w:szCs w:val="12"/>
          <w:lang w:val="en-US"/>
        </w:rPr>
        <w:t xml:space="preserve"> </w:t>
      </w:r>
      <w:proofErr w:type="spellStart"/>
      <w:r w:rsidRPr="006F28D9">
        <w:rPr>
          <w:color w:val="888888"/>
          <w:sz w:val="12"/>
          <w:szCs w:val="12"/>
          <w:lang w:val="en-US"/>
        </w:rPr>
        <w:t>Lengte</w:t>
      </w:r>
      <w:proofErr w:type="spellEnd"/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--&gt;</w:t>
      </w:r>
    </w:p>
    <w:p w14:paraId="4D94B31B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1C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62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Option order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="006F28D9" w:rsidRPr="006F28D9">
        <w:rPr>
          <w:rFonts w:ascii="Verdana" w:hAnsi="Verdana"/>
          <w:b/>
          <w:bCs/>
          <w:sz w:val="12"/>
          <w:szCs w:val="12"/>
          <w:lang w:val="en-US"/>
        </w:rPr>
        <w:t>10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"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 xml:space="preserve"> definition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="006F28D9" w:rsidRPr="006F28D9">
        <w:rPr>
          <w:rFonts w:ascii="Verdana" w:hAnsi="Verdana"/>
          <w:b/>
          <w:bCs/>
          <w:sz w:val="12"/>
          <w:szCs w:val="12"/>
          <w:lang w:val="en-US"/>
        </w:rPr>
        <w:t>Program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"&gt;</w:t>
      </w:r>
      <w:r w:rsidR="006F28D9" w:rsidRPr="006F28D9">
        <w:rPr>
          <w:rFonts w:ascii="Verdana" w:hAnsi="Verdana"/>
          <w:sz w:val="12"/>
          <w:szCs w:val="12"/>
          <w:lang w:val="en-US"/>
        </w:rPr>
        <w:t xml:space="preserve">- 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&lt;!--</w:t>
      </w:r>
      <w:r w:rsidR="006F28D9" w:rsidRPr="006F28D9">
        <w:rPr>
          <w:color w:val="888888"/>
          <w:sz w:val="12"/>
          <w:szCs w:val="12"/>
          <w:lang w:val="en-US"/>
        </w:rPr>
        <w:t xml:space="preserve"> Comfort</w:t>
      </w:r>
      <w:r w:rsidR="006F28D9" w:rsidRPr="006F28D9">
        <w:rPr>
          <w:rStyle w:val="b1"/>
          <w:sz w:val="12"/>
          <w:szCs w:val="12"/>
          <w:lang w:val="en-US"/>
        </w:rPr>
        <w:t> 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--&gt;</w:t>
      </w:r>
    </w:p>
    <w:p w14:paraId="4D94B31D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GTIN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5499990000014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GTIN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1E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1F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63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Option order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="006F28D9" w:rsidRPr="006F28D9">
        <w:rPr>
          <w:rFonts w:ascii="Verdana" w:hAnsi="Verdana"/>
          <w:b/>
          <w:bCs/>
          <w:sz w:val="12"/>
          <w:szCs w:val="12"/>
          <w:lang w:val="en-US"/>
        </w:rPr>
        <w:t>20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"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 xml:space="preserve"> definition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="006F28D9" w:rsidRPr="006F28D9">
        <w:rPr>
          <w:rFonts w:ascii="Verdana" w:hAnsi="Verdana"/>
          <w:b/>
          <w:bCs/>
          <w:sz w:val="12"/>
          <w:szCs w:val="12"/>
          <w:lang w:val="en-US"/>
        </w:rPr>
        <w:t>Program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"&gt;</w:t>
      </w:r>
      <w:r w:rsidR="006F28D9" w:rsidRPr="006F28D9">
        <w:rPr>
          <w:rFonts w:ascii="Verdana" w:hAnsi="Verdana"/>
          <w:sz w:val="12"/>
          <w:szCs w:val="12"/>
          <w:lang w:val="en-US"/>
        </w:rPr>
        <w:t xml:space="preserve">- 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&lt;!--</w:t>
      </w:r>
      <w:r w:rsidR="006F28D9" w:rsidRPr="006F28D9">
        <w:rPr>
          <w:color w:val="888888"/>
          <w:sz w:val="12"/>
          <w:szCs w:val="12"/>
          <w:lang w:val="en-US"/>
        </w:rPr>
        <w:t xml:space="preserve"> Hoes</w:t>
      </w:r>
      <w:r w:rsidR="006F28D9" w:rsidRPr="006F28D9">
        <w:rPr>
          <w:rStyle w:val="b1"/>
          <w:sz w:val="12"/>
          <w:szCs w:val="12"/>
          <w:lang w:val="en-US"/>
        </w:rPr>
        <w:t> 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--&gt;</w:t>
      </w:r>
    </w:p>
    <w:p w14:paraId="4D94B320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GTIN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5499990000015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GTIN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21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64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Values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22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 definition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Pr="006F28D9">
        <w:rPr>
          <w:rFonts w:ascii="Verdana" w:hAnsi="Verdana"/>
          <w:b/>
          <w:bCs/>
          <w:sz w:val="12"/>
          <w:szCs w:val="12"/>
          <w:lang w:val="en-US"/>
        </w:rPr>
        <w:t>Program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"&gt;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5499990000027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Fonts w:ascii="Verdana" w:hAnsi="Verdana"/>
          <w:sz w:val="12"/>
          <w:szCs w:val="12"/>
          <w:lang w:val="en-US"/>
        </w:rPr>
        <w:t xml:space="preserve"> - 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&lt;!--</w:t>
      </w:r>
      <w:r w:rsidRPr="006F28D9">
        <w:rPr>
          <w:color w:val="888888"/>
          <w:sz w:val="12"/>
          <w:szCs w:val="12"/>
          <w:lang w:val="en-US"/>
        </w:rPr>
        <w:t xml:space="preserve"> Ergo </w:t>
      </w:r>
      <w:proofErr w:type="spellStart"/>
      <w:r w:rsidRPr="006F28D9">
        <w:rPr>
          <w:color w:val="888888"/>
          <w:sz w:val="12"/>
          <w:szCs w:val="12"/>
          <w:lang w:val="en-US"/>
        </w:rPr>
        <w:t>alpura</w:t>
      </w:r>
      <w:proofErr w:type="spellEnd"/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--&gt;</w:t>
      </w:r>
    </w:p>
    <w:p w14:paraId="4D94B323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 definition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Pr="006F28D9">
        <w:rPr>
          <w:rFonts w:ascii="Verdana" w:hAnsi="Verdana"/>
          <w:b/>
          <w:bCs/>
          <w:sz w:val="12"/>
          <w:szCs w:val="12"/>
          <w:lang w:val="en-US"/>
        </w:rPr>
        <w:t>Program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"&gt;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5499990000028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Fonts w:ascii="Verdana" w:hAnsi="Verdana"/>
          <w:sz w:val="12"/>
          <w:szCs w:val="12"/>
          <w:lang w:val="en-US"/>
        </w:rPr>
        <w:t xml:space="preserve"> - 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&lt;!--</w:t>
      </w:r>
      <w:r w:rsidRPr="006F28D9">
        <w:rPr>
          <w:color w:val="888888"/>
          <w:sz w:val="12"/>
          <w:szCs w:val="12"/>
          <w:lang w:val="en-US"/>
        </w:rPr>
        <w:t xml:space="preserve"> Ergo </w:t>
      </w:r>
      <w:proofErr w:type="spellStart"/>
      <w:r w:rsidRPr="006F28D9">
        <w:rPr>
          <w:color w:val="888888"/>
          <w:sz w:val="12"/>
          <w:szCs w:val="12"/>
          <w:lang w:val="en-US"/>
        </w:rPr>
        <w:t>sensea</w:t>
      </w:r>
      <w:proofErr w:type="spellEnd"/>
      <w:r w:rsidRPr="006F28D9">
        <w:rPr>
          <w:color w:val="888888"/>
          <w:sz w:val="12"/>
          <w:szCs w:val="12"/>
          <w:lang w:val="en-US"/>
        </w:rPr>
        <w:t xml:space="preserve"> new</w:t>
      </w: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--&gt;</w:t>
      </w:r>
    </w:p>
    <w:p w14:paraId="4D94B324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 definition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Pr="006F28D9">
        <w:rPr>
          <w:rFonts w:ascii="Verdana" w:hAnsi="Verdana"/>
          <w:b/>
          <w:bCs/>
          <w:sz w:val="12"/>
          <w:szCs w:val="12"/>
          <w:lang w:val="en-US"/>
        </w:rPr>
        <w:t>Program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"&gt;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5499990000029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Fonts w:ascii="Verdana" w:hAnsi="Verdana"/>
          <w:sz w:val="12"/>
          <w:szCs w:val="12"/>
          <w:lang w:val="en-US"/>
        </w:rPr>
        <w:t xml:space="preserve"> - 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&lt;!--</w:t>
      </w:r>
      <w:r w:rsidRPr="006F28D9">
        <w:rPr>
          <w:color w:val="888888"/>
          <w:sz w:val="12"/>
          <w:szCs w:val="12"/>
          <w:lang w:val="en-US"/>
        </w:rPr>
        <w:t xml:space="preserve"> </w:t>
      </w:r>
      <w:proofErr w:type="spellStart"/>
      <w:r w:rsidRPr="006F28D9">
        <w:rPr>
          <w:color w:val="888888"/>
          <w:sz w:val="12"/>
          <w:szCs w:val="12"/>
          <w:lang w:val="en-US"/>
        </w:rPr>
        <w:t>Reviva</w:t>
      </w:r>
      <w:proofErr w:type="spellEnd"/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--&gt;</w:t>
      </w:r>
    </w:p>
    <w:p w14:paraId="4D94B325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Values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26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27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65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Option order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="006F28D9" w:rsidRPr="006F28D9">
        <w:rPr>
          <w:rFonts w:ascii="Verdana" w:hAnsi="Verdana"/>
          <w:b/>
          <w:bCs/>
          <w:sz w:val="12"/>
          <w:szCs w:val="12"/>
          <w:lang w:val="en-US"/>
        </w:rPr>
        <w:t>70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"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 xml:space="preserve"> definition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="006F28D9" w:rsidRPr="006F28D9">
        <w:rPr>
          <w:rFonts w:ascii="Verdana" w:hAnsi="Verdana"/>
          <w:b/>
          <w:bCs/>
          <w:sz w:val="12"/>
          <w:szCs w:val="12"/>
          <w:lang w:val="en-US"/>
        </w:rPr>
        <w:t>Article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"&gt;</w:t>
      </w:r>
    </w:p>
    <w:p w14:paraId="4D94B328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GTIN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5499990000021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GTIN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Fonts w:ascii="Verdana" w:hAnsi="Verdana"/>
          <w:sz w:val="12"/>
          <w:szCs w:val="12"/>
          <w:lang w:val="en-US"/>
        </w:rPr>
        <w:t xml:space="preserve"> - 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&lt;!--</w:t>
      </w:r>
      <w:r w:rsidRPr="006F28D9">
        <w:rPr>
          <w:color w:val="888888"/>
          <w:sz w:val="12"/>
          <w:szCs w:val="12"/>
          <w:lang w:val="en-US"/>
        </w:rPr>
        <w:t xml:space="preserve"> split</w:t>
      </w: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--&gt;</w:t>
      </w:r>
    </w:p>
    <w:p w14:paraId="4D94B329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66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Values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2A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 definition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Pr="006F28D9">
        <w:rPr>
          <w:rFonts w:ascii="Verdana" w:hAnsi="Verdana"/>
          <w:b/>
          <w:bCs/>
          <w:sz w:val="12"/>
          <w:szCs w:val="12"/>
          <w:lang w:val="en-US"/>
        </w:rPr>
        <w:t>Article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"&gt;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5499990000022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Fonts w:ascii="Verdana" w:hAnsi="Verdana"/>
          <w:sz w:val="12"/>
          <w:szCs w:val="12"/>
          <w:lang w:val="en-US"/>
        </w:rPr>
        <w:t xml:space="preserve"> - 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&lt;!--</w:t>
      </w:r>
      <w:r w:rsidRPr="006F28D9">
        <w:rPr>
          <w:color w:val="888888"/>
          <w:sz w:val="12"/>
          <w:szCs w:val="12"/>
          <w:lang w:val="en-US"/>
        </w:rPr>
        <w:t xml:space="preserve"> </w:t>
      </w:r>
      <w:proofErr w:type="spellStart"/>
      <w:r w:rsidRPr="006F28D9">
        <w:rPr>
          <w:color w:val="888888"/>
          <w:sz w:val="12"/>
          <w:szCs w:val="12"/>
          <w:lang w:val="en-US"/>
        </w:rPr>
        <w:t>geen</w:t>
      </w:r>
      <w:proofErr w:type="spellEnd"/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--&gt;</w:t>
      </w:r>
    </w:p>
    <w:p w14:paraId="4D94B32B" w14:textId="77777777" w:rsidR="006F28D9" w:rsidRPr="0073080D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093299">
        <w:rPr>
          <w:rStyle w:val="b1"/>
          <w:sz w:val="12"/>
          <w:szCs w:val="12"/>
          <w:lang w:val="en-US"/>
        </w:rPr>
        <w:t> </w:t>
      </w:r>
      <w:r w:rsidRPr="0073080D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73080D">
        <w:rPr>
          <w:rStyle w:val="t1"/>
          <w:rFonts w:ascii="Verdana" w:hAnsi="Verdana"/>
          <w:sz w:val="12"/>
          <w:szCs w:val="12"/>
          <w:lang w:val="en-US"/>
        </w:rPr>
        <w:t>Value definition</w:t>
      </w:r>
      <w:r w:rsidRPr="0073080D">
        <w:rPr>
          <w:rStyle w:val="m1"/>
          <w:rFonts w:ascii="Verdana" w:hAnsi="Verdana"/>
          <w:sz w:val="12"/>
          <w:szCs w:val="12"/>
          <w:lang w:val="en-US"/>
        </w:rPr>
        <w:t>="</w:t>
      </w:r>
      <w:r w:rsidRPr="0073080D">
        <w:rPr>
          <w:rFonts w:ascii="Verdana" w:hAnsi="Verdana"/>
          <w:b/>
          <w:bCs/>
          <w:sz w:val="12"/>
          <w:szCs w:val="12"/>
          <w:lang w:val="en-US"/>
        </w:rPr>
        <w:t>Article</w:t>
      </w:r>
      <w:r w:rsidRPr="0073080D">
        <w:rPr>
          <w:rStyle w:val="m1"/>
          <w:rFonts w:ascii="Verdana" w:hAnsi="Verdana"/>
          <w:sz w:val="12"/>
          <w:szCs w:val="12"/>
          <w:lang w:val="en-US"/>
        </w:rPr>
        <w:t>"&gt;</w:t>
      </w:r>
      <w:r w:rsidRPr="0073080D">
        <w:rPr>
          <w:rStyle w:val="tx1"/>
          <w:rFonts w:ascii="Verdana" w:hAnsi="Verdana"/>
          <w:sz w:val="12"/>
          <w:szCs w:val="12"/>
          <w:lang w:val="en-US"/>
        </w:rPr>
        <w:t>5499990000023</w:t>
      </w:r>
      <w:r w:rsidRPr="0073080D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73080D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73080D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73080D">
        <w:rPr>
          <w:rFonts w:ascii="Verdana" w:hAnsi="Verdana"/>
          <w:sz w:val="12"/>
          <w:szCs w:val="12"/>
          <w:lang w:val="en-US"/>
        </w:rPr>
        <w:t xml:space="preserve"> - </w:t>
      </w:r>
      <w:r w:rsidRPr="0073080D">
        <w:rPr>
          <w:rStyle w:val="m1"/>
          <w:rFonts w:ascii="Verdana" w:hAnsi="Verdana"/>
          <w:sz w:val="12"/>
          <w:szCs w:val="12"/>
          <w:lang w:val="en-US"/>
        </w:rPr>
        <w:t>&lt;!--</w:t>
      </w:r>
      <w:r w:rsidRPr="0073080D">
        <w:rPr>
          <w:color w:val="888888"/>
          <w:sz w:val="12"/>
          <w:szCs w:val="12"/>
          <w:lang w:val="en-US"/>
        </w:rPr>
        <w:t xml:space="preserve">Split </w:t>
      </w:r>
      <w:proofErr w:type="spellStart"/>
      <w:r w:rsidRPr="0073080D">
        <w:rPr>
          <w:color w:val="888888"/>
          <w:sz w:val="12"/>
          <w:szCs w:val="12"/>
          <w:lang w:val="en-US"/>
        </w:rPr>
        <w:t>aan</w:t>
      </w:r>
      <w:proofErr w:type="spellEnd"/>
      <w:r w:rsidRPr="0073080D">
        <w:rPr>
          <w:color w:val="888888"/>
          <w:sz w:val="12"/>
          <w:szCs w:val="12"/>
          <w:lang w:val="en-US"/>
        </w:rPr>
        <w:t xml:space="preserve"> </w:t>
      </w:r>
      <w:proofErr w:type="spellStart"/>
      <w:r w:rsidRPr="0073080D">
        <w:rPr>
          <w:color w:val="888888"/>
          <w:sz w:val="12"/>
          <w:szCs w:val="12"/>
          <w:lang w:val="en-US"/>
        </w:rPr>
        <w:t>hoofd</w:t>
      </w:r>
      <w:proofErr w:type="spellEnd"/>
      <w:r w:rsidRPr="0073080D">
        <w:rPr>
          <w:color w:val="888888"/>
          <w:sz w:val="12"/>
          <w:szCs w:val="12"/>
          <w:lang w:val="en-US"/>
        </w:rPr>
        <w:t xml:space="preserve"> -</w:t>
      </w:r>
      <w:proofErr w:type="spellStart"/>
      <w:r w:rsidRPr="0073080D">
        <w:rPr>
          <w:color w:val="888888"/>
          <w:sz w:val="12"/>
          <w:szCs w:val="12"/>
          <w:lang w:val="en-US"/>
        </w:rPr>
        <w:t>en</w:t>
      </w:r>
      <w:proofErr w:type="spellEnd"/>
      <w:r w:rsidRPr="0073080D">
        <w:rPr>
          <w:color w:val="888888"/>
          <w:sz w:val="12"/>
          <w:szCs w:val="12"/>
          <w:lang w:val="en-US"/>
        </w:rPr>
        <w:t xml:space="preserve"> </w:t>
      </w:r>
      <w:proofErr w:type="spellStart"/>
      <w:r w:rsidRPr="0073080D">
        <w:rPr>
          <w:color w:val="888888"/>
          <w:sz w:val="12"/>
          <w:szCs w:val="12"/>
          <w:lang w:val="en-US"/>
        </w:rPr>
        <w:t>voeteinde</w:t>
      </w:r>
      <w:proofErr w:type="spellEnd"/>
      <w:r w:rsidRPr="0073080D">
        <w:rPr>
          <w:rStyle w:val="b1"/>
          <w:sz w:val="12"/>
          <w:szCs w:val="12"/>
          <w:lang w:val="en-US"/>
        </w:rPr>
        <w:t> </w:t>
      </w:r>
      <w:r w:rsidRPr="0073080D">
        <w:rPr>
          <w:rStyle w:val="m1"/>
          <w:rFonts w:ascii="Verdana" w:hAnsi="Verdana"/>
          <w:sz w:val="12"/>
          <w:szCs w:val="12"/>
          <w:lang w:val="en-US"/>
        </w:rPr>
        <w:t>--&gt;</w:t>
      </w:r>
    </w:p>
    <w:p w14:paraId="4D94B32C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73080D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 definition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Pr="006F28D9">
        <w:rPr>
          <w:rFonts w:ascii="Verdana" w:hAnsi="Verdana"/>
          <w:b/>
          <w:bCs/>
          <w:sz w:val="12"/>
          <w:szCs w:val="12"/>
          <w:lang w:val="en-US"/>
        </w:rPr>
        <w:t>Article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"&gt;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5499990000024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Fonts w:ascii="Verdana" w:hAnsi="Verdana"/>
          <w:sz w:val="12"/>
          <w:szCs w:val="12"/>
          <w:lang w:val="en-US"/>
        </w:rPr>
        <w:t xml:space="preserve"> - 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&lt;!--</w:t>
      </w:r>
      <w:r w:rsidRPr="006F28D9">
        <w:rPr>
          <w:color w:val="888888"/>
          <w:sz w:val="12"/>
          <w:szCs w:val="12"/>
          <w:lang w:val="en-US"/>
        </w:rPr>
        <w:t xml:space="preserve"> Split </w:t>
      </w:r>
      <w:proofErr w:type="spellStart"/>
      <w:r w:rsidRPr="006F28D9">
        <w:rPr>
          <w:color w:val="888888"/>
          <w:sz w:val="12"/>
          <w:szCs w:val="12"/>
          <w:lang w:val="en-US"/>
        </w:rPr>
        <w:t>aan</w:t>
      </w:r>
      <w:proofErr w:type="spellEnd"/>
      <w:r w:rsidRPr="006F28D9">
        <w:rPr>
          <w:color w:val="888888"/>
          <w:sz w:val="12"/>
          <w:szCs w:val="12"/>
          <w:lang w:val="en-US"/>
        </w:rPr>
        <w:t xml:space="preserve"> </w:t>
      </w:r>
      <w:proofErr w:type="spellStart"/>
      <w:r w:rsidRPr="006F28D9">
        <w:rPr>
          <w:color w:val="888888"/>
          <w:sz w:val="12"/>
          <w:szCs w:val="12"/>
          <w:lang w:val="en-US"/>
        </w:rPr>
        <w:t>hoofdeinde</w:t>
      </w:r>
      <w:proofErr w:type="spellEnd"/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--&gt;</w:t>
      </w:r>
    </w:p>
    <w:p w14:paraId="4D94B32D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Values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2E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2F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67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Option order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="006F28D9" w:rsidRPr="006F28D9">
        <w:rPr>
          <w:rFonts w:ascii="Verdana" w:hAnsi="Verdana"/>
          <w:b/>
          <w:bCs/>
          <w:sz w:val="12"/>
          <w:szCs w:val="12"/>
          <w:lang w:val="en-US"/>
        </w:rPr>
        <w:t>65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"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 xml:space="preserve"> definition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="006F28D9" w:rsidRPr="006F28D9">
        <w:rPr>
          <w:rFonts w:ascii="Verdana" w:hAnsi="Verdana"/>
          <w:b/>
          <w:bCs/>
          <w:sz w:val="12"/>
          <w:szCs w:val="12"/>
          <w:lang w:val="en-US"/>
        </w:rPr>
        <w:t>Article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"&gt;</w:t>
      </w:r>
    </w:p>
    <w:p w14:paraId="4D94B330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GTIN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5499990000026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GTIN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Fonts w:ascii="Verdana" w:hAnsi="Verdana"/>
          <w:sz w:val="12"/>
          <w:szCs w:val="12"/>
          <w:lang w:val="en-US"/>
        </w:rPr>
        <w:t xml:space="preserve"> - 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&lt;!--</w:t>
      </w:r>
      <w:proofErr w:type="spellStart"/>
      <w:r w:rsidRPr="006F28D9">
        <w:rPr>
          <w:color w:val="888888"/>
          <w:sz w:val="12"/>
          <w:szCs w:val="12"/>
          <w:lang w:val="en-US"/>
        </w:rPr>
        <w:t>Kernhoes</w:t>
      </w:r>
      <w:proofErr w:type="spellEnd"/>
      <w:r w:rsidRPr="006F28D9">
        <w:rPr>
          <w:color w:val="888888"/>
          <w:sz w:val="12"/>
          <w:szCs w:val="12"/>
          <w:lang w:val="en-US"/>
        </w:rPr>
        <w:t xml:space="preserve"> anti-</w:t>
      </w:r>
      <w:proofErr w:type="spellStart"/>
      <w:r w:rsidRPr="006F28D9">
        <w:rPr>
          <w:color w:val="888888"/>
          <w:sz w:val="12"/>
          <w:szCs w:val="12"/>
          <w:lang w:val="en-US"/>
        </w:rPr>
        <w:t>allergisch</w:t>
      </w:r>
      <w:proofErr w:type="spellEnd"/>
      <w:r w:rsidRPr="006F28D9">
        <w:rPr>
          <w:color w:val="888888"/>
          <w:sz w:val="12"/>
          <w:szCs w:val="12"/>
          <w:lang w:val="en-US"/>
        </w:rPr>
        <w:t xml:space="preserve"> </w:t>
      </w: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--&gt;</w:t>
      </w:r>
    </w:p>
    <w:p w14:paraId="4D94B331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68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Values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32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 definition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Pr="006F28D9">
        <w:rPr>
          <w:rFonts w:ascii="Verdana" w:hAnsi="Verdana"/>
          <w:b/>
          <w:bCs/>
          <w:sz w:val="12"/>
          <w:szCs w:val="12"/>
          <w:lang w:val="en-US"/>
        </w:rPr>
        <w:t>Article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"&gt;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5499990000022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Fonts w:ascii="Verdana" w:hAnsi="Verdana"/>
          <w:sz w:val="12"/>
          <w:szCs w:val="12"/>
          <w:lang w:val="en-US"/>
        </w:rPr>
        <w:t xml:space="preserve"> - 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&lt;!--</w:t>
      </w:r>
      <w:r w:rsidRPr="006F28D9">
        <w:rPr>
          <w:color w:val="888888"/>
          <w:sz w:val="12"/>
          <w:szCs w:val="12"/>
          <w:lang w:val="en-US"/>
        </w:rPr>
        <w:t xml:space="preserve"> </w:t>
      </w:r>
      <w:proofErr w:type="spellStart"/>
      <w:r w:rsidRPr="006F28D9">
        <w:rPr>
          <w:color w:val="888888"/>
          <w:sz w:val="12"/>
          <w:szCs w:val="12"/>
          <w:lang w:val="en-US"/>
        </w:rPr>
        <w:t>geen</w:t>
      </w:r>
      <w:proofErr w:type="spellEnd"/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--&gt;</w:t>
      </w:r>
    </w:p>
    <w:p w14:paraId="4D94B333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 definition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Pr="006F28D9">
        <w:rPr>
          <w:rFonts w:ascii="Verdana" w:hAnsi="Verdana"/>
          <w:b/>
          <w:bCs/>
          <w:sz w:val="12"/>
          <w:szCs w:val="12"/>
          <w:lang w:val="en-US"/>
        </w:rPr>
        <w:t>Article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"&gt;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5499990000025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Fonts w:ascii="Verdana" w:hAnsi="Verdana"/>
          <w:sz w:val="12"/>
          <w:szCs w:val="12"/>
          <w:lang w:val="en-US"/>
        </w:rPr>
        <w:t xml:space="preserve"> - 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&lt;!--</w:t>
      </w:r>
      <w:r w:rsidRPr="006F28D9">
        <w:rPr>
          <w:color w:val="888888"/>
          <w:sz w:val="12"/>
          <w:szCs w:val="12"/>
          <w:lang w:val="en-US"/>
        </w:rPr>
        <w:t xml:space="preserve"> Cover up </w:t>
      </w:r>
      <w:proofErr w:type="spellStart"/>
      <w:r w:rsidRPr="006F28D9">
        <w:rPr>
          <w:color w:val="888888"/>
          <w:sz w:val="12"/>
          <w:szCs w:val="12"/>
          <w:lang w:val="en-US"/>
        </w:rPr>
        <w:t>kernhoes</w:t>
      </w:r>
      <w:proofErr w:type="spellEnd"/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--&gt;</w:t>
      </w:r>
    </w:p>
    <w:p w14:paraId="4D94B334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Values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35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36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Options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37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69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Configurations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38" w14:textId="77777777" w:rsidR="006F28D9" w:rsidRPr="00B34C2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70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Configuration action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="006F28D9" w:rsidRPr="006F28D9">
        <w:rPr>
          <w:rFonts w:ascii="Verdana" w:hAnsi="Verdana"/>
          <w:b/>
          <w:bCs/>
          <w:sz w:val="12"/>
          <w:szCs w:val="12"/>
          <w:lang w:val="en-US"/>
        </w:rPr>
        <w:t>Add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"&gt;</w:t>
      </w:r>
      <w:r w:rsidR="006F28D9" w:rsidRPr="006F28D9">
        <w:rPr>
          <w:rFonts w:ascii="Verdana" w:hAnsi="Verdana"/>
          <w:sz w:val="12"/>
          <w:szCs w:val="12"/>
          <w:lang w:val="en-US"/>
        </w:rPr>
        <w:t xml:space="preserve">- 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&lt;!--</w:t>
      </w:r>
      <w:proofErr w:type="spellStart"/>
      <w:r w:rsidR="006F28D9" w:rsidRPr="00B34C29">
        <w:rPr>
          <w:color w:val="888888"/>
          <w:sz w:val="12"/>
          <w:szCs w:val="12"/>
          <w:lang w:val="en-US"/>
        </w:rPr>
        <w:t>subvalue</w:t>
      </w:r>
      <w:proofErr w:type="spellEnd"/>
      <w:r w:rsidR="006F28D9" w:rsidRPr="00B34C29">
        <w:rPr>
          <w:color w:val="888888"/>
          <w:sz w:val="12"/>
          <w:szCs w:val="12"/>
          <w:lang w:val="en-US"/>
        </w:rPr>
        <w:t xml:space="preserve"> </w:t>
      </w:r>
      <w:proofErr w:type="spellStart"/>
      <w:r w:rsidR="006F28D9" w:rsidRPr="00B34C29">
        <w:rPr>
          <w:color w:val="888888"/>
          <w:sz w:val="12"/>
          <w:szCs w:val="12"/>
          <w:lang w:val="en-US"/>
        </w:rPr>
        <w:t>toevoegen</w:t>
      </w:r>
      <w:proofErr w:type="spellEnd"/>
      <w:r w:rsidR="006F28D9" w:rsidRPr="00B34C29">
        <w:rPr>
          <w:rStyle w:val="b1"/>
          <w:sz w:val="12"/>
          <w:szCs w:val="12"/>
          <w:lang w:val="en-US"/>
        </w:rPr>
        <w:t> </w:t>
      </w:r>
      <w:r w:rsidR="006F28D9" w:rsidRPr="00B34C29">
        <w:rPr>
          <w:rStyle w:val="m1"/>
          <w:rFonts w:ascii="Verdana" w:hAnsi="Verdana"/>
          <w:sz w:val="12"/>
          <w:szCs w:val="12"/>
          <w:lang w:val="en-US"/>
        </w:rPr>
        <w:t>--&gt;</w:t>
      </w:r>
    </w:p>
    <w:p w14:paraId="4D94B339" w14:textId="77777777" w:rsidR="006F28D9" w:rsidRPr="0073080D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B34C29">
        <w:rPr>
          <w:rStyle w:val="b1"/>
          <w:sz w:val="12"/>
          <w:szCs w:val="12"/>
          <w:lang w:val="en-US"/>
        </w:rPr>
        <w:t> </w:t>
      </w:r>
      <w:r w:rsidRPr="0073080D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73080D">
        <w:rPr>
          <w:rStyle w:val="t1"/>
          <w:rFonts w:ascii="Verdana" w:hAnsi="Verdana"/>
          <w:sz w:val="12"/>
          <w:szCs w:val="12"/>
          <w:lang w:val="en-US"/>
        </w:rPr>
        <w:t>OptionToConfigure</w:t>
      </w:r>
      <w:r w:rsidRPr="0073080D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73080D">
        <w:rPr>
          <w:rStyle w:val="tx1"/>
          <w:rFonts w:ascii="Verdana" w:hAnsi="Verdana"/>
          <w:sz w:val="12"/>
          <w:szCs w:val="12"/>
          <w:lang w:val="en-US"/>
        </w:rPr>
        <w:t>5499990000021|5499990000023</w:t>
      </w:r>
      <w:r w:rsidRPr="0073080D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73080D">
        <w:rPr>
          <w:rStyle w:val="t1"/>
          <w:rFonts w:ascii="Verdana" w:hAnsi="Verdana"/>
          <w:sz w:val="12"/>
          <w:szCs w:val="12"/>
          <w:lang w:val="en-US"/>
        </w:rPr>
        <w:t>OptionToConfigure</w:t>
      </w:r>
      <w:r w:rsidRPr="0073080D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73080D">
        <w:rPr>
          <w:rFonts w:ascii="Verdana" w:hAnsi="Verdana"/>
          <w:sz w:val="12"/>
          <w:szCs w:val="12"/>
          <w:lang w:val="en-US"/>
        </w:rPr>
        <w:t xml:space="preserve"> - </w:t>
      </w:r>
      <w:r w:rsidRPr="0073080D">
        <w:rPr>
          <w:rStyle w:val="m1"/>
          <w:rFonts w:ascii="Verdana" w:hAnsi="Verdana"/>
          <w:sz w:val="12"/>
          <w:szCs w:val="12"/>
          <w:lang w:val="en-US"/>
        </w:rPr>
        <w:t>&lt;!--</w:t>
      </w:r>
      <w:r w:rsidRPr="0073080D">
        <w:rPr>
          <w:color w:val="888888"/>
          <w:sz w:val="12"/>
          <w:szCs w:val="12"/>
          <w:lang w:val="en-US"/>
        </w:rPr>
        <w:t xml:space="preserve"> split | split </w:t>
      </w:r>
      <w:proofErr w:type="spellStart"/>
      <w:r w:rsidRPr="0073080D">
        <w:rPr>
          <w:color w:val="888888"/>
          <w:sz w:val="12"/>
          <w:szCs w:val="12"/>
          <w:lang w:val="en-US"/>
        </w:rPr>
        <w:t>aan</w:t>
      </w:r>
      <w:proofErr w:type="spellEnd"/>
      <w:r w:rsidRPr="0073080D">
        <w:rPr>
          <w:color w:val="888888"/>
          <w:sz w:val="12"/>
          <w:szCs w:val="12"/>
          <w:lang w:val="en-US"/>
        </w:rPr>
        <w:t xml:space="preserve"> </w:t>
      </w:r>
      <w:proofErr w:type="spellStart"/>
      <w:r w:rsidRPr="0073080D">
        <w:rPr>
          <w:color w:val="888888"/>
          <w:sz w:val="12"/>
          <w:szCs w:val="12"/>
          <w:lang w:val="en-US"/>
        </w:rPr>
        <w:t>hoofd</w:t>
      </w:r>
      <w:proofErr w:type="spellEnd"/>
      <w:r w:rsidRPr="0073080D">
        <w:rPr>
          <w:color w:val="888888"/>
          <w:sz w:val="12"/>
          <w:szCs w:val="12"/>
          <w:lang w:val="en-US"/>
        </w:rPr>
        <w:t xml:space="preserve"> </w:t>
      </w:r>
      <w:proofErr w:type="spellStart"/>
      <w:r w:rsidRPr="0073080D">
        <w:rPr>
          <w:color w:val="888888"/>
          <w:sz w:val="12"/>
          <w:szCs w:val="12"/>
          <w:lang w:val="en-US"/>
        </w:rPr>
        <w:t>en</w:t>
      </w:r>
      <w:proofErr w:type="spellEnd"/>
      <w:r w:rsidRPr="0073080D">
        <w:rPr>
          <w:color w:val="888888"/>
          <w:sz w:val="12"/>
          <w:szCs w:val="12"/>
          <w:lang w:val="en-US"/>
        </w:rPr>
        <w:t xml:space="preserve"> </w:t>
      </w:r>
      <w:proofErr w:type="spellStart"/>
      <w:r w:rsidRPr="0073080D">
        <w:rPr>
          <w:color w:val="888888"/>
          <w:sz w:val="12"/>
          <w:szCs w:val="12"/>
          <w:lang w:val="en-US"/>
        </w:rPr>
        <w:t>voeteinde</w:t>
      </w:r>
      <w:proofErr w:type="spellEnd"/>
      <w:r w:rsidRPr="0073080D">
        <w:rPr>
          <w:rStyle w:val="b1"/>
          <w:sz w:val="12"/>
          <w:szCs w:val="12"/>
          <w:lang w:val="en-US"/>
        </w:rPr>
        <w:t> </w:t>
      </w:r>
      <w:r w:rsidRPr="0073080D">
        <w:rPr>
          <w:rStyle w:val="m1"/>
          <w:rFonts w:ascii="Verdana" w:hAnsi="Verdana"/>
          <w:sz w:val="12"/>
          <w:szCs w:val="12"/>
          <w:lang w:val="en-US"/>
        </w:rPr>
        <w:t>--&gt;</w:t>
      </w:r>
    </w:p>
    <w:p w14:paraId="4D94B33A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73080D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ValueToConfigure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5499990000035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ValueToConfigure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Fonts w:ascii="Verdana" w:hAnsi="Verdana"/>
          <w:sz w:val="12"/>
          <w:szCs w:val="12"/>
          <w:lang w:val="en-US"/>
        </w:rPr>
        <w:t xml:space="preserve"> - 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&lt;!--</w:t>
      </w:r>
      <w:r w:rsidRPr="006F28D9">
        <w:rPr>
          <w:color w:val="888888"/>
          <w:sz w:val="12"/>
          <w:szCs w:val="12"/>
          <w:lang w:val="en-US"/>
        </w:rPr>
        <w:t xml:space="preserve"> </w:t>
      </w:r>
      <w:proofErr w:type="spellStart"/>
      <w:r w:rsidRPr="006F28D9">
        <w:rPr>
          <w:color w:val="888888"/>
          <w:sz w:val="12"/>
          <w:szCs w:val="12"/>
          <w:lang w:val="en-US"/>
        </w:rPr>
        <w:t>automatisch</w:t>
      </w:r>
      <w:proofErr w:type="spellEnd"/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--&gt;</w:t>
      </w:r>
    </w:p>
    <w:p w14:paraId="4D94B33B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Configuration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3C" w14:textId="77777777" w:rsidR="006F28D9" w:rsidRPr="00E85C54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71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Configuration action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="006F28D9" w:rsidRPr="006F28D9">
        <w:rPr>
          <w:rFonts w:ascii="Verdana" w:hAnsi="Verdana"/>
          <w:b/>
          <w:bCs/>
          <w:sz w:val="12"/>
          <w:szCs w:val="12"/>
          <w:lang w:val="en-US"/>
        </w:rPr>
        <w:t>Add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"&gt;</w:t>
      </w:r>
      <w:r w:rsidR="006F28D9" w:rsidRPr="006F28D9">
        <w:rPr>
          <w:rFonts w:ascii="Verdana" w:hAnsi="Verdana"/>
          <w:sz w:val="12"/>
          <w:szCs w:val="12"/>
          <w:lang w:val="en-US"/>
        </w:rPr>
        <w:t xml:space="preserve">- 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&lt;!--</w:t>
      </w:r>
      <w:proofErr w:type="spellStart"/>
      <w:r w:rsidR="006F28D9" w:rsidRPr="00E85C54">
        <w:rPr>
          <w:color w:val="888888"/>
          <w:sz w:val="12"/>
          <w:szCs w:val="12"/>
          <w:lang w:val="en-US"/>
        </w:rPr>
        <w:t>subvalue</w:t>
      </w:r>
      <w:proofErr w:type="spellEnd"/>
      <w:r w:rsidR="006F28D9" w:rsidRPr="00E85C54">
        <w:rPr>
          <w:color w:val="888888"/>
          <w:sz w:val="12"/>
          <w:szCs w:val="12"/>
          <w:lang w:val="en-US"/>
        </w:rPr>
        <w:t xml:space="preserve"> </w:t>
      </w:r>
      <w:proofErr w:type="spellStart"/>
      <w:r w:rsidR="006F28D9" w:rsidRPr="00E85C54">
        <w:rPr>
          <w:color w:val="888888"/>
          <w:sz w:val="12"/>
          <w:szCs w:val="12"/>
          <w:lang w:val="en-US"/>
        </w:rPr>
        <w:t>toevoegen</w:t>
      </w:r>
      <w:proofErr w:type="spellEnd"/>
      <w:r w:rsidR="006F28D9" w:rsidRPr="00E85C54">
        <w:rPr>
          <w:rStyle w:val="b1"/>
          <w:sz w:val="12"/>
          <w:szCs w:val="12"/>
          <w:lang w:val="en-US"/>
        </w:rPr>
        <w:t> </w:t>
      </w:r>
      <w:r w:rsidR="006F28D9" w:rsidRPr="00E85C54">
        <w:rPr>
          <w:rStyle w:val="m1"/>
          <w:rFonts w:ascii="Verdana" w:hAnsi="Verdana"/>
          <w:sz w:val="12"/>
          <w:szCs w:val="12"/>
          <w:lang w:val="en-US"/>
        </w:rPr>
        <w:t>--&gt;</w:t>
      </w:r>
    </w:p>
    <w:p w14:paraId="4D94B33D" w14:textId="77777777" w:rsidR="006F28D9" w:rsidRPr="0073080D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E85C54">
        <w:rPr>
          <w:rStyle w:val="b1"/>
          <w:sz w:val="12"/>
          <w:szCs w:val="12"/>
          <w:lang w:val="en-US"/>
        </w:rPr>
        <w:t> </w:t>
      </w:r>
      <w:r w:rsidRPr="0073080D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73080D">
        <w:rPr>
          <w:rStyle w:val="t1"/>
          <w:rFonts w:ascii="Verdana" w:hAnsi="Verdana"/>
          <w:sz w:val="12"/>
          <w:szCs w:val="12"/>
          <w:lang w:val="en-US"/>
        </w:rPr>
        <w:t>OptionToConfigure</w:t>
      </w:r>
      <w:r w:rsidRPr="0073080D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73080D">
        <w:rPr>
          <w:rStyle w:val="tx1"/>
          <w:rFonts w:ascii="Verdana" w:hAnsi="Verdana"/>
          <w:sz w:val="12"/>
          <w:szCs w:val="12"/>
          <w:lang w:val="en-US"/>
        </w:rPr>
        <w:t>5499990000021|5499990000023</w:t>
      </w:r>
      <w:r w:rsidRPr="0073080D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73080D">
        <w:rPr>
          <w:rStyle w:val="t1"/>
          <w:rFonts w:ascii="Verdana" w:hAnsi="Verdana"/>
          <w:sz w:val="12"/>
          <w:szCs w:val="12"/>
          <w:lang w:val="en-US"/>
        </w:rPr>
        <w:t>OptionToConfigure</w:t>
      </w:r>
      <w:r w:rsidRPr="0073080D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73080D">
        <w:rPr>
          <w:rFonts w:ascii="Verdana" w:hAnsi="Verdana"/>
          <w:sz w:val="12"/>
          <w:szCs w:val="12"/>
          <w:lang w:val="en-US"/>
        </w:rPr>
        <w:t xml:space="preserve"> - </w:t>
      </w:r>
      <w:r w:rsidRPr="0073080D">
        <w:rPr>
          <w:rStyle w:val="m1"/>
          <w:rFonts w:ascii="Verdana" w:hAnsi="Verdana"/>
          <w:sz w:val="12"/>
          <w:szCs w:val="12"/>
          <w:lang w:val="en-US"/>
        </w:rPr>
        <w:t>&lt;!--</w:t>
      </w:r>
      <w:r w:rsidRPr="0073080D">
        <w:rPr>
          <w:color w:val="888888"/>
          <w:sz w:val="12"/>
          <w:szCs w:val="12"/>
          <w:lang w:val="en-US"/>
        </w:rPr>
        <w:t xml:space="preserve"> split | split </w:t>
      </w:r>
      <w:proofErr w:type="spellStart"/>
      <w:r w:rsidRPr="0073080D">
        <w:rPr>
          <w:color w:val="888888"/>
          <w:sz w:val="12"/>
          <w:szCs w:val="12"/>
          <w:lang w:val="en-US"/>
        </w:rPr>
        <w:t>aan</w:t>
      </w:r>
      <w:proofErr w:type="spellEnd"/>
      <w:r w:rsidRPr="0073080D">
        <w:rPr>
          <w:color w:val="888888"/>
          <w:sz w:val="12"/>
          <w:szCs w:val="12"/>
          <w:lang w:val="en-US"/>
        </w:rPr>
        <w:t xml:space="preserve"> </w:t>
      </w:r>
      <w:proofErr w:type="spellStart"/>
      <w:r w:rsidRPr="0073080D">
        <w:rPr>
          <w:color w:val="888888"/>
          <w:sz w:val="12"/>
          <w:szCs w:val="12"/>
          <w:lang w:val="en-US"/>
        </w:rPr>
        <w:t>hoofd</w:t>
      </w:r>
      <w:proofErr w:type="spellEnd"/>
      <w:r w:rsidRPr="0073080D">
        <w:rPr>
          <w:color w:val="888888"/>
          <w:sz w:val="12"/>
          <w:szCs w:val="12"/>
          <w:lang w:val="en-US"/>
        </w:rPr>
        <w:t xml:space="preserve"> </w:t>
      </w:r>
      <w:proofErr w:type="spellStart"/>
      <w:r w:rsidRPr="0073080D">
        <w:rPr>
          <w:color w:val="888888"/>
          <w:sz w:val="12"/>
          <w:szCs w:val="12"/>
          <w:lang w:val="en-US"/>
        </w:rPr>
        <w:t>en</w:t>
      </w:r>
      <w:proofErr w:type="spellEnd"/>
      <w:r w:rsidRPr="0073080D">
        <w:rPr>
          <w:color w:val="888888"/>
          <w:sz w:val="12"/>
          <w:szCs w:val="12"/>
          <w:lang w:val="en-US"/>
        </w:rPr>
        <w:t xml:space="preserve"> </w:t>
      </w:r>
      <w:proofErr w:type="spellStart"/>
      <w:r w:rsidRPr="0073080D">
        <w:rPr>
          <w:color w:val="888888"/>
          <w:sz w:val="12"/>
          <w:szCs w:val="12"/>
          <w:lang w:val="en-US"/>
        </w:rPr>
        <w:t>voeteinde</w:t>
      </w:r>
      <w:proofErr w:type="spellEnd"/>
      <w:r w:rsidRPr="0073080D">
        <w:rPr>
          <w:rStyle w:val="b1"/>
          <w:sz w:val="12"/>
          <w:szCs w:val="12"/>
          <w:lang w:val="en-US"/>
        </w:rPr>
        <w:t> </w:t>
      </w:r>
      <w:r w:rsidRPr="0073080D">
        <w:rPr>
          <w:rStyle w:val="m1"/>
          <w:rFonts w:ascii="Verdana" w:hAnsi="Verdana"/>
          <w:sz w:val="12"/>
          <w:szCs w:val="12"/>
          <w:lang w:val="en-US"/>
        </w:rPr>
        <w:t>--&gt;</w:t>
      </w:r>
    </w:p>
    <w:p w14:paraId="4D94B33E" w14:textId="77777777" w:rsidR="006F28D9" w:rsidRPr="0073080D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73080D">
        <w:rPr>
          <w:rStyle w:val="b1"/>
          <w:sz w:val="12"/>
          <w:szCs w:val="12"/>
          <w:lang w:val="en-US"/>
        </w:rPr>
        <w:t> </w:t>
      </w:r>
      <w:r w:rsidRPr="0073080D">
        <w:rPr>
          <w:rStyle w:val="m1"/>
          <w:rFonts w:ascii="Verdana" w:hAnsi="Verdana"/>
          <w:sz w:val="12"/>
          <w:szCs w:val="12"/>
          <w:lang w:val="en-US"/>
        </w:rPr>
        <w:t>&lt;</w:t>
      </w:r>
      <w:proofErr w:type="spellStart"/>
      <w:r w:rsidRPr="0073080D">
        <w:rPr>
          <w:rStyle w:val="t1"/>
          <w:rFonts w:ascii="Verdana" w:hAnsi="Verdana"/>
          <w:sz w:val="12"/>
          <w:szCs w:val="12"/>
          <w:lang w:val="en-US"/>
        </w:rPr>
        <w:t>ValueToConfigure</w:t>
      </w:r>
      <w:proofErr w:type="spellEnd"/>
      <w:r w:rsidRPr="0073080D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73080D">
        <w:rPr>
          <w:rStyle w:val="tx1"/>
          <w:rFonts w:ascii="Verdana" w:hAnsi="Verdana"/>
          <w:sz w:val="12"/>
          <w:szCs w:val="12"/>
          <w:lang w:val="en-US"/>
        </w:rPr>
        <w:t>5499990000037</w:t>
      </w:r>
      <w:r w:rsidRPr="0073080D">
        <w:rPr>
          <w:rStyle w:val="m1"/>
          <w:rFonts w:ascii="Verdana" w:hAnsi="Verdana"/>
          <w:sz w:val="12"/>
          <w:szCs w:val="12"/>
          <w:lang w:val="en-US"/>
        </w:rPr>
        <w:t>&lt;/</w:t>
      </w:r>
      <w:proofErr w:type="spellStart"/>
      <w:r w:rsidRPr="0073080D">
        <w:rPr>
          <w:rStyle w:val="t1"/>
          <w:rFonts w:ascii="Verdana" w:hAnsi="Verdana"/>
          <w:sz w:val="12"/>
          <w:szCs w:val="12"/>
          <w:lang w:val="en-US"/>
        </w:rPr>
        <w:t>ValueToConfigure</w:t>
      </w:r>
      <w:proofErr w:type="spellEnd"/>
      <w:r w:rsidRPr="0073080D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73080D">
        <w:rPr>
          <w:rFonts w:ascii="Verdana" w:hAnsi="Verdana"/>
          <w:sz w:val="12"/>
          <w:szCs w:val="12"/>
          <w:lang w:val="en-US"/>
        </w:rPr>
        <w:t xml:space="preserve"> - </w:t>
      </w:r>
      <w:r w:rsidRPr="0073080D">
        <w:rPr>
          <w:rStyle w:val="m1"/>
          <w:rFonts w:ascii="Verdana" w:hAnsi="Verdana"/>
          <w:sz w:val="12"/>
          <w:szCs w:val="12"/>
          <w:lang w:val="en-US"/>
        </w:rPr>
        <w:t>&lt;!--</w:t>
      </w:r>
      <w:r w:rsidRPr="0073080D">
        <w:rPr>
          <w:color w:val="888888"/>
          <w:sz w:val="12"/>
          <w:szCs w:val="12"/>
          <w:lang w:val="en-US"/>
        </w:rPr>
        <w:t xml:space="preserve"> </w:t>
      </w:r>
      <w:proofErr w:type="spellStart"/>
      <w:r w:rsidRPr="0073080D">
        <w:rPr>
          <w:color w:val="888888"/>
          <w:sz w:val="12"/>
          <w:szCs w:val="12"/>
          <w:lang w:val="en-US"/>
        </w:rPr>
        <w:t>automatisch</w:t>
      </w:r>
      <w:proofErr w:type="spellEnd"/>
      <w:r w:rsidRPr="0073080D">
        <w:rPr>
          <w:color w:val="888888"/>
          <w:sz w:val="12"/>
          <w:szCs w:val="12"/>
          <w:lang w:val="en-US"/>
        </w:rPr>
        <w:t xml:space="preserve"> met </w:t>
      </w:r>
      <w:proofErr w:type="spellStart"/>
      <w:r w:rsidRPr="0073080D">
        <w:rPr>
          <w:color w:val="888888"/>
          <w:sz w:val="12"/>
          <w:szCs w:val="12"/>
          <w:lang w:val="en-US"/>
        </w:rPr>
        <w:t>afstandsbediening</w:t>
      </w:r>
      <w:proofErr w:type="spellEnd"/>
      <w:r w:rsidRPr="0073080D">
        <w:rPr>
          <w:rStyle w:val="b1"/>
          <w:sz w:val="12"/>
          <w:szCs w:val="12"/>
          <w:lang w:val="en-US"/>
        </w:rPr>
        <w:t> </w:t>
      </w:r>
      <w:r w:rsidRPr="0073080D">
        <w:rPr>
          <w:rStyle w:val="m1"/>
          <w:rFonts w:ascii="Verdana" w:hAnsi="Verdana"/>
          <w:sz w:val="12"/>
          <w:szCs w:val="12"/>
          <w:lang w:val="en-US"/>
        </w:rPr>
        <w:t>--&gt;</w:t>
      </w:r>
    </w:p>
    <w:p w14:paraId="4D94B33F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73080D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Configuration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40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72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Configuration action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="006F28D9" w:rsidRPr="006F28D9">
        <w:rPr>
          <w:rFonts w:ascii="Verdana" w:hAnsi="Verdana"/>
          <w:b/>
          <w:bCs/>
          <w:sz w:val="12"/>
          <w:szCs w:val="12"/>
          <w:lang w:val="en-US"/>
        </w:rPr>
        <w:t>Remove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"&gt;</w:t>
      </w:r>
    </w:p>
    <w:p w14:paraId="4D94B341" w14:textId="77777777" w:rsidR="006F28D9" w:rsidRPr="00E85C54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OptionToConfigure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5499990000026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OptionToConfigure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Fonts w:ascii="Verdana" w:hAnsi="Verdana"/>
          <w:sz w:val="12"/>
          <w:szCs w:val="12"/>
          <w:lang w:val="en-US"/>
        </w:rPr>
        <w:t xml:space="preserve"> - 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&lt;!--</w:t>
      </w:r>
      <w:proofErr w:type="spellStart"/>
      <w:r w:rsidRPr="00E85C54">
        <w:rPr>
          <w:color w:val="888888"/>
          <w:sz w:val="12"/>
          <w:szCs w:val="12"/>
          <w:lang w:val="en-US"/>
        </w:rPr>
        <w:t>Kernhoes</w:t>
      </w:r>
      <w:proofErr w:type="spellEnd"/>
      <w:r w:rsidRPr="00E85C54">
        <w:rPr>
          <w:color w:val="888888"/>
          <w:sz w:val="12"/>
          <w:szCs w:val="12"/>
          <w:lang w:val="en-US"/>
        </w:rPr>
        <w:t xml:space="preserve"> anti-</w:t>
      </w:r>
      <w:proofErr w:type="spellStart"/>
      <w:r w:rsidRPr="00E85C54">
        <w:rPr>
          <w:color w:val="888888"/>
          <w:sz w:val="12"/>
          <w:szCs w:val="12"/>
          <w:lang w:val="en-US"/>
        </w:rPr>
        <w:t>allergisch</w:t>
      </w:r>
      <w:proofErr w:type="spellEnd"/>
      <w:r w:rsidRPr="00E85C54">
        <w:rPr>
          <w:color w:val="888888"/>
          <w:sz w:val="12"/>
          <w:szCs w:val="12"/>
          <w:lang w:val="en-US"/>
        </w:rPr>
        <w:t xml:space="preserve"> </w:t>
      </w:r>
      <w:r w:rsidRPr="00E85C54">
        <w:rPr>
          <w:rStyle w:val="b1"/>
          <w:sz w:val="12"/>
          <w:szCs w:val="12"/>
          <w:lang w:val="en-US"/>
        </w:rPr>
        <w:t> </w:t>
      </w:r>
      <w:r w:rsidRPr="00E85C54">
        <w:rPr>
          <w:rStyle w:val="m1"/>
          <w:rFonts w:ascii="Verdana" w:hAnsi="Verdana"/>
          <w:sz w:val="12"/>
          <w:szCs w:val="12"/>
          <w:lang w:val="en-US"/>
        </w:rPr>
        <w:t>--&gt;</w:t>
      </w:r>
    </w:p>
    <w:p w14:paraId="4D94B342" w14:textId="77777777" w:rsidR="006F28D9" w:rsidRPr="0073080D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E85C54">
        <w:rPr>
          <w:rStyle w:val="b1"/>
          <w:sz w:val="12"/>
          <w:szCs w:val="12"/>
          <w:lang w:val="en-US"/>
        </w:rPr>
        <w:lastRenderedPageBreak/>
        <w:t> </w:t>
      </w:r>
      <w:r w:rsidRPr="0073080D">
        <w:rPr>
          <w:rStyle w:val="m1"/>
          <w:rFonts w:ascii="Verdana" w:hAnsi="Verdana"/>
          <w:sz w:val="12"/>
          <w:szCs w:val="12"/>
          <w:lang w:val="en-US"/>
        </w:rPr>
        <w:t>&lt;</w:t>
      </w:r>
      <w:proofErr w:type="spellStart"/>
      <w:r w:rsidRPr="0073080D">
        <w:rPr>
          <w:rStyle w:val="t1"/>
          <w:rFonts w:ascii="Verdana" w:hAnsi="Verdana"/>
          <w:sz w:val="12"/>
          <w:szCs w:val="12"/>
          <w:lang w:val="en-US"/>
        </w:rPr>
        <w:t>ValueToConfigure</w:t>
      </w:r>
      <w:proofErr w:type="spellEnd"/>
      <w:r w:rsidRPr="0073080D">
        <w:rPr>
          <w:rStyle w:val="m1"/>
          <w:rFonts w:ascii="Verdana" w:hAnsi="Verdana"/>
          <w:sz w:val="12"/>
          <w:szCs w:val="12"/>
          <w:lang w:val="en-US"/>
        </w:rPr>
        <w:t>/&gt;</w:t>
      </w:r>
    </w:p>
    <w:p w14:paraId="4D94B343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73" w:history="1">
        <w:r w:rsidR="006F28D9" w:rsidRPr="0073080D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73080D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73080D">
        <w:rPr>
          <w:rStyle w:val="t1"/>
          <w:rFonts w:ascii="Verdana" w:hAnsi="Verdana"/>
          <w:sz w:val="12"/>
          <w:szCs w:val="12"/>
          <w:lang w:val="en-US"/>
        </w:rPr>
        <w:t>Conditions type</w:t>
      </w:r>
      <w:r w:rsidR="006F28D9" w:rsidRPr="0073080D">
        <w:rPr>
          <w:rStyle w:val="m1"/>
          <w:rFonts w:ascii="Verdana" w:hAnsi="Verdana"/>
          <w:sz w:val="12"/>
          <w:szCs w:val="12"/>
          <w:lang w:val="en-US"/>
        </w:rPr>
        <w:t>="</w:t>
      </w:r>
      <w:r w:rsidR="006F28D9" w:rsidRPr="0073080D">
        <w:rPr>
          <w:rFonts w:ascii="Verdana" w:hAnsi="Verdana"/>
          <w:b/>
          <w:bCs/>
          <w:sz w:val="12"/>
          <w:szCs w:val="12"/>
          <w:lang w:val="en-US"/>
        </w:rPr>
        <w:t>IF CONDITIONS MET</w:t>
      </w:r>
      <w:r w:rsidR="006F28D9" w:rsidRPr="0073080D">
        <w:rPr>
          <w:rStyle w:val="m1"/>
          <w:rFonts w:ascii="Verdana" w:hAnsi="Verdana"/>
          <w:sz w:val="12"/>
          <w:szCs w:val="12"/>
          <w:lang w:val="en-US"/>
        </w:rPr>
        <w:t>"&gt;</w:t>
      </w:r>
      <w:r w:rsidR="006F28D9" w:rsidRPr="0073080D">
        <w:rPr>
          <w:rFonts w:ascii="Verdana" w:hAnsi="Verdana"/>
          <w:sz w:val="12"/>
          <w:szCs w:val="12"/>
          <w:lang w:val="en-US"/>
        </w:rPr>
        <w:t xml:space="preserve">- </w:t>
      </w:r>
      <w:r w:rsidR="006F28D9" w:rsidRPr="0073080D">
        <w:rPr>
          <w:rStyle w:val="m1"/>
          <w:rFonts w:ascii="Verdana" w:hAnsi="Verdana"/>
          <w:sz w:val="12"/>
          <w:szCs w:val="12"/>
          <w:lang w:val="en-US"/>
        </w:rPr>
        <w:t>&lt;!--</w:t>
      </w:r>
      <w:proofErr w:type="spellStart"/>
      <w:r w:rsidR="006F28D9" w:rsidRPr="0073080D">
        <w:rPr>
          <w:color w:val="888888"/>
          <w:sz w:val="12"/>
          <w:szCs w:val="12"/>
          <w:lang w:val="en-US"/>
        </w:rPr>
        <w:t>optie</w:t>
      </w:r>
      <w:proofErr w:type="spellEnd"/>
      <w:r w:rsidR="006F28D9" w:rsidRPr="0073080D">
        <w:rPr>
          <w:color w:val="888888"/>
          <w:sz w:val="12"/>
          <w:szCs w:val="12"/>
          <w:lang w:val="en-US"/>
        </w:rPr>
        <w:t xml:space="preserve"> is </w:t>
      </w:r>
      <w:proofErr w:type="spellStart"/>
      <w:r w:rsidR="006F28D9" w:rsidRPr="0073080D">
        <w:rPr>
          <w:color w:val="888888"/>
          <w:sz w:val="12"/>
          <w:szCs w:val="12"/>
          <w:lang w:val="en-US"/>
        </w:rPr>
        <w:t>niet</w:t>
      </w:r>
      <w:proofErr w:type="spellEnd"/>
      <w:r w:rsidR="006F28D9" w:rsidRPr="0073080D">
        <w:rPr>
          <w:color w:val="888888"/>
          <w:sz w:val="12"/>
          <w:szCs w:val="12"/>
          <w:lang w:val="en-US"/>
        </w:rPr>
        <w:t xml:space="preserve"> </w:t>
      </w:r>
      <w:proofErr w:type="spellStart"/>
      <w:r w:rsidR="006F28D9" w:rsidRPr="0073080D">
        <w:rPr>
          <w:color w:val="888888"/>
          <w:sz w:val="12"/>
          <w:szCs w:val="12"/>
          <w:lang w:val="en-US"/>
        </w:rPr>
        <w:t>mogelijk</w:t>
      </w:r>
      <w:proofErr w:type="spellEnd"/>
      <w:r w:rsidR="006F28D9" w:rsidRPr="0073080D">
        <w:rPr>
          <w:color w:val="888888"/>
          <w:sz w:val="12"/>
          <w:szCs w:val="12"/>
          <w:lang w:val="en-US"/>
        </w:rPr>
        <w:t xml:space="preserve"> </w:t>
      </w:r>
      <w:proofErr w:type="spellStart"/>
      <w:r w:rsidR="006F28D9" w:rsidRPr="0073080D">
        <w:rPr>
          <w:color w:val="888888"/>
          <w:sz w:val="12"/>
          <w:szCs w:val="12"/>
          <w:lang w:val="en-US"/>
        </w:rPr>
        <w:t>als</w:t>
      </w:r>
      <w:proofErr w:type="spellEnd"/>
      <w:r w:rsidR="006F28D9" w:rsidRPr="0073080D">
        <w:rPr>
          <w:color w:val="888888"/>
          <w:sz w:val="12"/>
          <w:szCs w:val="12"/>
          <w:lang w:val="en-US"/>
        </w:rPr>
        <w:t xml:space="preserve">: ... </w:t>
      </w:r>
      <w:r w:rsidR="006F28D9" w:rsidRPr="0073080D">
        <w:rPr>
          <w:rStyle w:val="b1"/>
          <w:sz w:val="12"/>
          <w:szCs w:val="12"/>
          <w:lang w:val="en-US"/>
        </w:rPr>
        <w:t> 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--&gt;</w:t>
      </w:r>
    </w:p>
    <w:p w14:paraId="4D94B344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74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Condition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45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5499990000015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Fonts w:ascii="Verdana" w:hAnsi="Verdana"/>
          <w:sz w:val="12"/>
          <w:szCs w:val="12"/>
          <w:lang w:val="en-US"/>
        </w:rPr>
        <w:t xml:space="preserve"> - 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&lt;!--</w:t>
      </w:r>
      <w:r w:rsidRPr="006F28D9">
        <w:rPr>
          <w:color w:val="888888"/>
          <w:sz w:val="12"/>
          <w:szCs w:val="12"/>
          <w:lang w:val="en-US"/>
        </w:rPr>
        <w:t xml:space="preserve">Hoes </w:t>
      </w: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--&gt;</w:t>
      </w:r>
    </w:p>
    <w:p w14:paraId="4D94B346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75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Values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47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5499990000028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Fonts w:ascii="Verdana" w:hAnsi="Verdana"/>
          <w:sz w:val="12"/>
          <w:szCs w:val="12"/>
          <w:lang w:val="en-US"/>
        </w:rPr>
        <w:t xml:space="preserve"> - 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&lt;!--</w:t>
      </w:r>
      <w:r w:rsidRPr="006F28D9">
        <w:rPr>
          <w:color w:val="888888"/>
          <w:sz w:val="12"/>
          <w:szCs w:val="12"/>
          <w:lang w:val="en-US"/>
        </w:rPr>
        <w:t xml:space="preserve"> Ergo </w:t>
      </w:r>
      <w:proofErr w:type="spellStart"/>
      <w:r w:rsidRPr="006F28D9">
        <w:rPr>
          <w:color w:val="888888"/>
          <w:sz w:val="12"/>
          <w:szCs w:val="12"/>
          <w:lang w:val="en-US"/>
        </w:rPr>
        <w:t>sensea</w:t>
      </w:r>
      <w:proofErr w:type="spellEnd"/>
      <w:r w:rsidRPr="006F28D9">
        <w:rPr>
          <w:color w:val="888888"/>
          <w:sz w:val="12"/>
          <w:szCs w:val="12"/>
          <w:lang w:val="en-US"/>
        </w:rPr>
        <w:t xml:space="preserve"> new</w:t>
      </w: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--&gt;</w:t>
      </w:r>
    </w:p>
    <w:p w14:paraId="4D94B348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Values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49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Condition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4A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Conditions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4B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Configuration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4C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76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Configuration action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="006F28D9" w:rsidRPr="006F28D9">
        <w:rPr>
          <w:rFonts w:ascii="Verdana" w:hAnsi="Verdana"/>
          <w:b/>
          <w:bCs/>
          <w:sz w:val="12"/>
          <w:szCs w:val="12"/>
          <w:lang w:val="en-US"/>
        </w:rPr>
        <w:t>Remove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"&gt;</w:t>
      </w:r>
    </w:p>
    <w:p w14:paraId="4D94B34D" w14:textId="77777777" w:rsidR="006F28D9" w:rsidRPr="0073080D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73080D">
        <w:rPr>
          <w:rStyle w:val="m1"/>
          <w:rFonts w:ascii="Verdana" w:hAnsi="Verdana"/>
          <w:sz w:val="12"/>
          <w:szCs w:val="12"/>
          <w:lang w:val="en-US"/>
        </w:rPr>
        <w:t>&lt;</w:t>
      </w:r>
      <w:proofErr w:type="spellStart"/>
      <w:r w:rsidRPr="0073080D">
        <w:rPr>
          <w:rStyle w:val="t1"/>
          <w:rFonts w:ascii="Verdana" w:hAnsi="Verdana"/>
          <w:sz w:val="12"/>
          <w:szCs w:val="12"/>
          <w:lang w:val="en-US"/>
        </w:rPr>
        <w:t>OptionToConfigure</w:t>
      </w:r>
      <w:proofErr w:type="spellEnd"/>
      <w:r w:rsidRPr="0073080D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73080D">
        <w:rPr>
          <w:rStyle w:val="tx1"/>
          <w:rFonts w:ascii="Verdana" w:hAnsi="Verdana"/>
          <w:sz w:val="12"/>
          <w:szCs w:val="12"/>
          <w:lang w:val="en-US"/>
        </w:rPr>
        <w:t>5499990000021</w:t>
      </w:r>
      <w:r w:rsidRPr="0073080D">
        <w:rPr>
          <w:rStyle w:val="m1"/>
          <w:rFonts w:ascii="Verdana" w:hAnsi="Verdana"/>
          <w:sz w:val="12"/>
          <w:szCs w:val="12"/>
          <w:lang w:val="en-US"/>
        </w:rPr>
        <w:t>&lt;/</w:t>
      </w:r>
      <w:proofErr w:type="spellStart"/>
      <w:r w:rsidRPr="0073080D">
        <w:rPr>
          <w:rStyle w:val="t1"/>
          <w:rFonts w:ascii="Verdana" w:hAnsi="Verdana"/>
          <w:sz w:val="12"/>
          <w:szCs w:val="12"/>
          <w:lang w:val="en-US"/>
        </w:rPr>
        <w:t>OptionToConfigure</w:t>
      </w:r>
      <w:proofErr w:type="spellEnd"/>
      <w:r w:rsidRPr="0073080D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73080D">
        <w:rPr>
          <w:rFonts w:ascii="Verdana" w:hAnsi="Verdana"/>
          <w:sz w:val="12"/>
          <w:szCs w:val="12"/>
          <w:lang w:val="en-US"/>
        </w:rPr>
        <w:t xml:space="preserve"> - </w:t>
      </w:r>
      <w:r w:rsidRPr="0073080D">
        <w:rPr>
          <w:rStyle w:val="m1"/>
          <w:rFonts w:ascii="Verdana" w:hAnsi="Verdana"/>
          <w:sz w:val="12"/>
          <w:szCs w:val="12"/>
          <w:lang w:val="en-US"/>
        </w:rPr>
        <w:t>&lt;!--</w:t>
      </w:r>
      <w:r w:rsidRPr="0073080D">
        <w:rPr>
          <w:color w:val="888888"/>
          <w:sz w:val="12"/>
          <w:szCs w:val="12"/>
          <w:lang w:val="en-US"/>
        </w:rPr>
        <w:t xml:space="preserve">Split </w:t>
      </w:r>
      <w:r w:rsidRPr="0073080D">
        <w:rPr>
          <w:rStyle w:val="b1"/>
          <w:sz w:val="12"/>
          <w:szCs w:val="12"/>
          <w:lang w:val="en-US"/>
        </w:rPr>
        <w:t> </w:t>
      </w:r>
      <w:r w:rsidRPr="0073080D">
        <w:rPr>
          <w:rStyle w:val="m1"/>
          <w:rFonts w:ascii="Verdana" w:hAnsi="Verdana"/>
          <w:sz w:val="12"/>
          <w:szCs w:val="12"/>
          <w:lang w:val="en-US"/>
        </w:rPr>
        <w:t>--&gt;</w:t>
      </w:r>
    </w:p>
    <w:p w14:paraId="4D94B34E" w14:textId="77777777" w:rsidR="006F28D9" w:rsidRPr="0073080D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73080D">
        <w:rPr>
          <w:rStyle w:val="b1"/>
          <w:sz w:val="12"/>
          <w:szCs w:val="12"/>
          <w:lang w:val="en-US"/>
        </w:rPr>
        <w:t> </w:t>
      </w:r>
      <w:r w:rsidRPr="0073080D">
        <w:rPr>
          <w:rStyle w:val="m1"/>
          <w:rFonts w:ascii="Verdana" w:hAnsi="Verdana"/>
          <w:sz w:val="12"/>
          <w:szCs w:val="12"/>
          <w:lang w:val="en-US"/>
        </w:rPr>
        <w:t>&lt;</w:t>
      </w:r>
      <w:proofErr w:type="spellStart"/>
      <w:r w:rsidRPr="0073080D">
        <w:rPr>
          <w:rStyle w:val="t1"/>
          <w:rFonts w:ascii="Verdana" w:hAnsi="Verdana"/>
          <w:sz w:val="12"/>
          <w:szCs w:val="12"/>
          <w:lang w:val="en-US"/>
        </w:rPr>
        <w:t>ValueToConfigure</w:t>
      </w:r>
      <w:proofErr w:type="spellEnd"/>
      <w:r w:rsidRPr="0073080D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73080D">
        <w:rPr>
          <w:rStyle w:val="tx1"/>
          <w:rFonts w:ascii="Verdana" w:hAnsi="Verdana"/>
          <w:sz w:val="12"/>
          <w:szCs w:val="12"/>
          <w:lang w:val="en-US"/>
        </w:rPr>
        <w:t>5499990000023</w:t>
      </w:r>
      <w:r w:rsidRPr="0073080D">
        <w:rPr>
          <w:rStyle w:val="m1"/>
          <w:rFonts w:ascii="Verdana" w:hAnsi="Verdana"/>
          <w:sz w:val="12"/>
          <w:szCs w:val="12"/>
          <w:lang w:val="en-US"/>
        </w:rPr>
        <w:t>&lt;/</w:t>
      </w:r>
      <w:proofErr w:type="spellStart"/>
      <w:r w:rsidRPr="0073080D">
        <w:rPr>
          <w:rStyle w:val="t1"/>
          <w:rFonts w:ascii="Verdana" w:hAnsi="Verdana"/>
          <w:sz w:val="12"/>
          <w:szCs w:val="12"/>
          <w:lang w:val="en-US"/>
        </w:rPr>
        <w:t>ValueToConfigure</w:t>
      </w:r>
      <w:proofErr w:type="spellEnd"/>
      <w:r w:rsidRPr="0073080D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73080D">
        <w:rPr>
          <w:rFonts w:ascii="Verdana" w:hAnsi="Verdana"/>
          <w:sz w:val="12"/>
          <w:szCs w:val="12"/>
          <w:lang w:val="en-US"/>
        </w:rPr>
        <w:t xml:space="preserve"> - </w:t>
      </w:r>
      <w:r w:rsidRPr="0073080D">
        <w:rPr>
          <w:rStyle w:val="m1"/>
          <w:rFonts w:ascii="Verdana" w:hAnsi="Verdana"/>
          <w:sz w:val="12"/>
          <w:szCs w:val="12"/>
          <w:lang w:val="en-US"/>
        </w:rPr>
        <w:t>&lt;!--</w:t>
      </w:r>
      <w:r w:rsidRPr="0073080D">
        <w:rPr>
          <w:color w:val="888888"/>
          <w:sz w:val="12"/>
          <w:szCs w:val="12"/>
          <w:lang w:val="en-US"/>
        </w:rPr>
        <w:t xml:space="preserve">split </w:t>
      </w:r>
      <w:proofErr w:type="spellStart"/>
      <w:r w:rsidRPr="0073080D">
        <w:rPr>
          <w:color w:val="888888"/>
          <w:sz w:val="12"/>
          <w:szCs w:val="12"/>
          <w:lang w:val="en-US"/>
        </w:rPr>
        <w:t>aan</w:t>
      </w:r>
      <w:proofErr w:type="spellEnd"/>
      <w:r w:rsidRPr="0073080D">
        <w:rPr>
          <w:color w:val="888888"/>
          <w:sz w:val="12"/>
          <w:szCs w:val="12"/>
          <w:lang w:val="en-US"/>
        </w:rPr>
        <w:t xml:space="preserve"> </w:t>
      </w:r>
      <w:proofErr w:type="spellStart"/>
      <w:r w:rsidRPr="0073080D">
        <w:rPr>
          <w:color w:val="888888"/>
          <w:sz w:val="12"/>
          <w:szCs w:val="12"/>
          <w:lang w:val="en-US"/>
        </w:rPr>
        <w:t>hoofd</w:t>
      </w:r>
      <w:proofErr w:type="spellEnd"/>
      <w:r w:rsidRPr="0073080D">
        <w:rPr>
          <w:color w:val="888888"/>
          <w:sz w:val="12"/>
          <w:szCs w:val="12"/>
          <w:lang w:val="en-US"/>
        </w:rPr>
        <w:t xml:space="preserve"> </w:t>
      </w:r>
      <w:proofErr w:type="spellStart"/>
      <w:r w:rsidRPr="0073080D">
        <w:rPr>
          <w:color w:val="888888"/>
          <w:sz w:val="12"/>
          <w:szCs w:val="12"/>
          <w:lang w:val="en-US"/>
        </w:rPr>
        <w:t>en</w:t>
      </w:r>
      <w:proofErr w:type="spellEnd"/>
      <w:r w:rsidRPr="0073080D">
        <w:rPr>
          <w:color w:val="888888"/>
          <w:sz w:val="12"/>
          <w:szCs w:val="12"/>
          <w:lang w:val="en-US"/>
        </w:rPr>
        <w:t xml:space="preserve"> </w:t>
      </w:r>
      <w:proofErr w:type="spellStart"/>
      <w:r w:rsidRPr="0073080D">
        <w:rPr>
          <w:color w:val="888888"/>
          <w:sz w:val="12"/>
          <w:szCs w:val="12"/>
          <w:lang w:val="en-US"/>
        </w:rPr>
        <w:t>voeteinde</w:t>
      </w:r>
      <w:proofErr w:type="spellEnd"/>
      <w:r w:rsidRPr="0073080D">
        <w:rPr>
          <w:color w:val="888888"/>
          <w:sz w:val="12"/>
          <w:szCs w:val="12"/>
          <w:lang w:val="en-US"/>
        </w:rPr>
        <w:t xml:space="preserve">- </w:t>
      </w:r>
      <w:r w:rsidRPr="0073080D">
        <w:rPr>
          <w:rStyle w:val="b1"/>
          <w:sz w:val="12"/>
          <w:szCs w:val="12"/>
          <w:lang w:val="en-US"/>
        </w:rPr>
        <w:t> </w:t>
      </w:r>
      <w:r w:rsidRPr="0073080D">
        <w:rPr>
          <w:rStyle w:val="m1"/>
          <w:rFonts w:ascii="Verdana" w:hAnsi="Verdana"/>
          <w:sz w:val="12"/>
          <w:szCs w:val="12"/>
          <w:lang w:val="en-US"/>
        </w:rPr>
        <w:t>--&gt;</w:t>
      </w:r>
    </w:p>
    <w:p w14:paraId="4D94B34F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</w:rPr>
      </w:pPr>
      <w:hyperlink r:id="rId77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</w:rPr>
        <w:t>&lt;</w:t>
      </w:r>
      <w:proofErr w:type="spellStart"/>
      <w:r w:rsidR="006F28D9" w:rsidRPr="006F28D9">
        <w:rPr>
          <w:rStyle w:val="t1"/>
          <w:rFonts w:ascii="Verdana" w:hAnsi="Verdana"/>
          <w:sz w:val="12"/>
          <w:szCs w:val="12"/>
        </w:rPr>
        <w:t>Conditions</w:t>
      </w:r>
      <w:proofErr w:type="spellEnd"/>
      <w:r w:rsidR="006F28D9" w:rsidRPr="006F28D9">
        <w:rPr>
          <w:rStyle w:val="t1"/>
          <w:rFonts w:ascii="Verdana" w:hAnsi="Verdana"/>
          <w:sz w:val="12"/>
          <w:szCs w:val="12"/>
        </w:rPr>
        <w:t xml:space="preserve"> type</w:t>
      </w:r>
      <w:r w:rsidR="006F28D9" w:rsidRPr="006F28D9">
        <w:rPr>
          <w:rStyle w:val="m1"/>
          <w:rFonts w:ascii="Verdana" w:hAnsi="Verdana"/>
          <w:sz w:val="12"/>
          <w:szCs w:val="12"/>
        </w:rPr>
        <w:t>="</w:t>
      </w:r>
      <w:r w:rsidR="006F28D9" w:rsidRPr="006F28D9">
        <w:rPr>
          <w:rFonts w:ascii="Verdana" w:hAnsi="Verdana"/>
          <w:b/>
          <w:bCs/>
          <w:sz w:val="12"/>
          <w:szCs w:val="12"/>
        </w:rPr>
        <w:t>IF CONDITIONS NOT MET</w:t>
      </w:r>
      <w:r w:rsidR="006F28D9" w:rsidRPr="006F28D9">
        <w:rPr>
          <w:rStyle w:val="m1"/>
          <w:rFonts w:ascii="Verdana" w:hAnsi="Verdana"/>
          <w:sz w:val="12"/>
          <w:szCs w:val="12"/>
        </w:rPr>
        <w:t>"&gt;</w:t>
      </w:r>
      <w:r w:rsidR="006F28D9" w:rsidRPr="006F28D9">
        <w:rPr>
          <w:rFonts w:ascii="Verdana" w:hAnsi="Verdana"/>
          <w:sz w:val="12"/>
          <w:szCs w:val="12"/>
        </w:rPr>
        <w:t xml:space="preserve">- </w:t>
      </w:r>
      <w:r w:rsidR="006F28D9" w:rsidRPr="006F28D9">
        <w:rPr>
          <w:rStyle w:val="m1"/>
          <w:rFonts w:ascii="Verdana" w:hAnsi="Verdana"/>
          <w:sz w:val="12"/>
          <w:szCs w:val="12"/>
        </w:rPr>
        <w:t>&lt;!--</w:t>
      </w:r>
      <w:proofErr w:type="spellStart"/>
      <w:r w:rsidR="006F28D9" w:rsidRPr="006F28D9">
        <w:rPr>
          <w:color w:val="888888"/>
          <w:sz w:val="12"/>
          <w:szCs w:val="12"/>
        </w:rPr>
        <w:t>value</w:t>
      </w:r>
      <w:proofErr w:type="spellEnd"/>
      <w:r w:rsidR="006F28D9" w:rsidRPr="006F28D9">
        <w:rPr>
          <w:color w:val="888888"/>
          <w:sz w:val="12"/>
          <w:szCs w:val="12"/>
        </w:rPr>
        <w:t xml:space="preserve"> is niet mogelijk tenzij voldaan is aan </w:t>
      </w:r>
      <w:r w:rsidR="006F28D9" w:rsidRPr="006F28D9">
        <w:rPr>
          <w:rStyle w:val="b1"/>
          <w:sz w:val="12"/>
          <w:szCs w:val="12"/>
        </w:rPr>
        <w:t> </w:t>
      </w:r>
      <w:r w:rsidR="006F28D9" w:rsidRPr="006F28D9">
        <w:rPr>
          <w:rStyle w:val="m1"/>
          <w:rFonts w:ascii="Verdana" w:hAnsi="Verdana"/>
          <w:sz w:val="12"/>
          <w:szCs w:val="12"/>
        </w:rPr>
        <w:t>--&gt;</w:t>
      </w:r>
    </w:p>
    <w:p w14:paraId="4D94B350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78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Condition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51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5499990000001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Fonts w:ascii="Verdana" w:hAnsi="Verdana"/>
          <w:sz w:val="12"/>
          <w:szCs w:val="12"/>
          <w:lang w:val="en-US"/>
        </w:rPr>
        <w:t xml:space="preserve"> - 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&lt;!--</w:t>
      </w:r>
      <w:proofErr w:type="spellStart"/>
      <w:r w:rsidRPr="006F28D9">
        <w:rPr>
          <w:color w:val="888888"/>
          <w:sz w:val="12"/>
          <w:szCs w:val="12"/>
          <w:lang w:val="en-US"/>
        </w:rPr>
        <w:t>Breedte</w:t>
      </w:r>
      <w:proofErr w:type="spellEnd"/>
      <w:r w:rsidRPr="006F28D9">
        <w:rPr>
          <w:color w:val="888888"/>
          <w:sz w:val="12"/>
          <w:szCs w:val="12"/>
          <w:lang w:val="en-US"/>
        </w:rPr>
        <w:t xml:space="preserve"> </w:t>
      </w: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--&gt;</w:t>
      </w:r>
    </w:p>
    <w:p w14:paraId="4D94B352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79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Values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53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5499990000030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Fonts w:ascii="Verdana" w:hAnsi="Verdana"/>
          <w:sz w:val="12"/>
          <w:szCs w:val="12"/>
          <w:lang w:val="en-US"/>
        </w:rPr>
        <w:t xml:space="preserve"> - 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&lt;!--</w:t>
      </w:r>
      <w:r w:rsidRPr="006F28D9">
        <w:rPr>
          <w:color w:val="888888"/>
          <w:sz w:val="12"/>
          <w:szCs w:val="12"/>
          <w:lang w:val="en-US"/>
        </w:rPr>
        <w:t xml:space="preserve">140 </w:t>
      </w: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--&gt;</w:t>
      </w:r>
    </w:p>
    <w:p w14:paraId="4D94B354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5499990000031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Fonts w:ascii="Verdana" w:hAnsi="Verdana"/>
          <w:sz w:val="12"/>
          <w:szCs w:val="12"/>
          <w:lang w:val="en-US"/>
        </w:rPr>
        <w:t xml:space="preserve"> - 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&lt;!--</w:t>
      </w:r>
      <w:r w:rsidRPr="006F28D9">
        <w:rPr>
          <w:color w:val="888888"/>
          <w:sz w:val="12"/>
          <w:szCs w:val="12"/>
          <w:lang w:val="en-US"/>
        </w:rPr>
        <w:t xml:space="preserve">160 </w:t>
      </w: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--&gt;</w:t>
      </w:r>
    </w:p>
    <w:p w14:paraId="4D94B355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5499990000033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Fonts w:ascii="Verdana" w:hAnsi="Verdana"/>
          <w:sz w:val="12"/>
          <w:szCs w:val="12"/>
          <w:lang w:val="en-US"/>
        </w:rPr>
        <w:t xml:space="preserve"> - 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&lt;!--</w:t>
      </w:r>
      <w:r w:rsidRPr="006F28D9">
        <w:rPr>
          <w:color w:val="888888"/>
          <w:sz w:val="12"/>
          <w:szCs w:val="12"/>
          <w:lang w:val="en-US"/>
        </w:rPr>
        <w:t xml:space="preserve">180 </w:t>
      </w: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--&gt;</w:t>
      </w:r>
    </w:p>
    <w:p w14:paraId="4D94B356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Values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57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Condition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58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Conditions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59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Configuration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5A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80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Configuration action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="006F28D9" w:rsidRPr="006F28D9">
        <w:rPr>
          <w:rFonts w:ascii="Verdana" w:hAnsi="Verdana"/>
          <w:b/>
          <w:bCs/>
          <w:sz w:val="12"/>
          <w:szCs w:val="12"/>
          <w:lang w:val="en-US"/>
        </w:rPr>
        <w:t>Remove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"&gt;</w:t>
      </w:r>
    </w:p>
    <w:p w14:paraId="4D94B35B" w14:textId="77777777" w:rsidR="006F28D9" w:rsidRPr="0073080D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73080D">
        <w:rPr>
          <w:rStyle w:val="m1"/>
          <w:rFonts w:ascii="Verdana" w:hAnsi="Verdana"/>
          <w:sz w:val="12"/>
          <w:szCs w:val="12"/>
          <w:lang w:val="en-US"/>
        </w:rPr>
        <w:t>&lt;</w:t>
      </w:r>
      <w:proofErr w:type="spellStart"/>
      <w:r w:rsidRPr="0073080D">
        <w:rPr>
          <w:rStyle w:val="t1"/>
          <w:rFonts w:ascii="Verdana" w:hAnsi="Verdana"/>
          <w:sz w:val="12"/>
          <w:szCs w:val="12"/>
          <w:lang w:val="en-US"/>
        </w:rPr>
        <w:t>OptionToConfigure</w:t>
      </w:r>
      <w:proofErr w:type="spellEnd"/>
      <w:r w:rsidRPr="0073080D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73080D">
        <w:rPr>
          <w:rStyle w:val="tx1"/>
          <w:rFonts w:ascii="Verdana" w:hAnsi="Verdana"/>
          <w:sz w:val="12"/>
          <w:szCs w:val="12"/>
          <w:lang w:val="en-US"/>
        </w:rPr>
        <w:t>5499990000021</w:t>
      </w:r>
      <w:r w:rsidRPr="0073080D">
        <w:rPr>
          <w:rStyle w:val="m1"/>
          <w:rFonts w:ascii="Verdana" w:hAnsi="Verdana"/>
          <w:sz w:val="12"/>
          <w:szCs w:val="12"/>
          <w:lang w:val="en-US"/>
        </w:rPr>
        <w:t>&lt;/</w:t>
      </w:r>
      <w:proofErr w:type="spellStart"/>
      <w:r w:rsidRPr="0073080D">
        <w:rPr>
          <w:rStyle w:val="t1"/>
          <w:rFonts w:ascii="Verdana" w:hAnsi="Verdana"/>
          <w:sz w:val="12"/>
          <w:szCs w:val="12"/>
          <w:lang w:val="en-US"/>
        </w:rPr>
        <w:t>OptionToConfigure</w:t>
      </w:r>
      <w:proofErr w:type="spellEnd"/>
      <w:r w:rsidRPr="0073080D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73080D">
        <w:rPr>
          <w:rFonts w:ascii="Verdana" w:hAnsi="Verdana"/>
          <w:sz w:val="12"/>
          <w:szCs w:val="12"/>
          <w:lang w:val="en-US"/>
        </w:rPr>
        <w:t xml:space="preserve"> - </w:t>
      </w:r>
      <w:r w:rsidRPr="0073080D">
        <w:rPr>
          <w:rStyle w:val="m1"/>
          <w:rFonts w:ascii="Verdana" w:hAnsi="Verdana"/>
          <w:sz w:val="12"/>
          <w:szCs w:val="12"/>
          <w:lang w:val="en-US"/>
        </w:rPr>
        <w:t>&lt;!--</w:t>
      </w:r>
      <w:r w:rsidRPr="0073080D">
        <w:rPr>
          <w:color w:val="888888"/>
          <w:sz w:val="12"/>
          <w:szCs w:val="12"/>
          <w:lang w:val="en-US"/>
        </w:rPr>
        <w:t xml:space="preserve">Split </w:t>
      </w:r>
      <w:r w:rsidRPr="0073080D">
        <w:rPr>
          <w:rStyle w:val="b1"/>
          <w:sz w:val="12"/>
          <w:szCs w:val="12"/>
          <w:lang w:val="en-US"/>
        </w:rPr>
        <w:t> </w:t>
      </w:r>
      <w:r w:rsidRPr="0073080D">
        <w:rPr>
          <w:rStyle w:val="m1"/>
          <w:rFonts w:ascii="Verdana" w:hAnsi="Verdana"/>
          <w:sz w:val="12"/>
          <w:szCs w:val="12"/>
          <w:lang w:val="en-US"/>
        </w:rPr>
        <w:t>--&gt;</w:t>
      </w:r>
    </w:p>
    <w:p w14:paraId="4D94B35C" w14:textId="77777777" w:rsidR="006F28D9" w:rsidRPr="0073080D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73080D">
        <w:rPr>
          <w:rStyle w:val="b1"/>
          <w:sz w:val="12"/>
          <w:szCs w:val="12"/>
          <w:lang w:val="en-US"/>
        </w:rPr>
        <w:t> </w:t>
      </w:r>
      <w:r w:rsidRPr="0073080D">
        <w:rPr>
          <w:rStyle w:val="m1"/>
          <w:rFonts w:ascii="Verdana" w:hAnsi="Verdana"/>
          <w:sz w:val="12"/>
          <w:szCs w:val="12"/>
          <w:lang w:val="en-US"/>
        </w:rPr>
        <w:t>&lt;</w:t>
      </w:r>
      <w:proofErr w:type="spellStart"/>
      <w:r w:rsidRPr="0073080D">
        <w:rPr>
          <w:rStyle w:val="t1"/>
          <w:rFonts w:ascii="Verdana" w:hAnsi="Verdana"/>
          <w:sz w:val="12"/>
          <w:szCs w:val="12"/>
          <w:lang w:val="en-US"/>
        </w:rPr>
        <w:t>ValueToConfigure</w:t>
      </w:r>
      <w:proofErr w:type="spellEnd"/>
      <w:r w:rsidRPr="0073080D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73080D">
        <w:rPr>
          <w:rStyle w:val="tx1"/>
          <w:rFonts w:ascii="Verdana" w:hAnsi="Verdana"/>
          <w:sz w:val="12"/>
          <w:szCs w:val="12"/>
          <w:lang w:val="en-US"/>
        </w:rPr>
        <w:t>5499990000024</w:t>
      </w:r>
      <w:r w:rsidRPr="0073080D">
        <w:rPr>
          <w:rStyle w:val="m1"/>
          <w:rFonts w:ascii="Verdana" w:hAnsi="Verdana"/>
          <w:sz w:val="12"/>
          <w:szCs w:val="12"/>
          <w:lang w:val="en-US"/>
        </w:rPr>
        <w:t>&lt;/</w:t>
      </w:r>
      <w:proofErr w:type="spellStart"/>
      <w:r w:rsidRPr="0073080D">
        <w:rPr>
          <w:rStyle w:val="t1"/>
          <w:rFonts w:ascii="Verdana" w:hAnsi="Verdana"/>
          <w:sz w:val="12"/>
          <w:szCs w:val="12"/>
          <w:lang w:val="en-US"/>
        </w:rPr>
        <w:t>ValueToConfigure</w:t>
      </w:r>
      <w:proofErr w:type="spellEnd"/>
      <w:r w:rsidRPr="0073080D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73080D">
        <w:rPr>
          <w:rFonts w:ascii="Verdana" w:hAnsi="Verdana"/>
          <w:sz w:val="12"/>
          <w:szCs w:val="12"/>
          <w:lang w:val="en-US"/>
        </w:rPr>
        <w:t xml:space="preserve"> - </w:t>
      </w:r>
      <w:r w:rsidRPr="0073080D">
        <w:rPr>
          <w:rStyle w:val="m1"/>
          <w:rFonts w:ascii="Verdana" w:hAnsi="Verdana"/>
          <w:sz w:val="12"/>
          <w:szCs w:val="12"/>
          <w:lang w:val="en-US"/>
        </w:rPr>
        <w:t>&lt;!--</w:t>
      </w:r>
      <w:r w:rsidRPr="0073080D">
        <w:rPr>
          <w:color w:val="888888"/>
          <w:sz w:val="12"/>
          <w:szCs w:val="12"/>
          <w:lang w:val="en-US"/>
        </w:rPr>
        <w:t xml:space="preserve">Split </w:t>
      </w:r>
      <w:proofErr w:type="spellStart"/>
      <w:r w:rsidRPr="0073080D">
        <w:rPr>
          <w:color w:val="888888"/>
          <w:sz w:val="12"/>
          <w:szCs w:val="12"/>
          <w:lang w:val="en-US"/>
        </w:rPr>
        <w:t>aan</w:t>
      </w:r>
      <w:proofErr w:type="spellEnd"/>
      <w:r w:rsidRPr="0073080D">
        <w:rPr>
          <w:color w:val="888888"/>
          <w:sz w:val="12"/>
          <w:szCs w:val="12"/>
          <w:lang w:val="en-US"/>
        </w:rPr>
        <w:t xml:space="preserve"> </w:t>
      </w:r>
      <w:proofErr w:type="spellStart"/>
      <w:r w:rsidRPr="0073080D">
        <w:rPr>
          <w:color w:val="888888"/>
          <w:sz w:val="12"/>
          <w:szCs w:val="12"/>
          <w:lang w:val="en-US"/>
        </w:rPr>
        <w:t>hoofdeinde</w:t>
      </w:r>
      <w:proofErr w:type="spellEnd"/>
      <w:r w:rsidRPr="0073080D">
        <w:rPr>
          <w:rStyle w:val="b1"/>
          <w:sz w:val="12"/>
          <w:szCs w:val="12"/>
          <w:lang w:val="en-US"/>
        </w:rPr>
        <w:t> </w:t>
      </w:r>
      <w:r w:rsidRPr="0073080D">
        <w:rPr>
          <w:rStyle w:val="m1"/>
          <w:rFonts w:ascii="Verdana" w:hAnsi="Verdana"/>
          <w:sz w:val="12"/>
          <w:szCs w:val="12"/>
          <w:lang w:val="en-US"/>
        </w:rPr>
        <w:t>--&gt;</w:t>
      </w:r>
    </w:p>
    <w:p w14:paraId="4D94B35D" w14:textId="77777777" w:rsidR="006F28D9" w:rsidRPr="0073080D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81" w:history="1">
        <w:r w:rsidR="006F28D9" w:rsidRPr="0073080D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73080D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73080D">
        <w:rPr>
          <w:rStyle w:val="t1"/>
          <w:rFonts w:ascii="Verdana" w:hAnsi="Verdana"/>
          <w:sz w:val="12"/>
          <w:szCs w:val="12"/>
          <w:lang w:val="en-US"/>
        </w:rPr>
        <w:t>Conditions type</w:t>
      </w:r>
      <w:r w:rsidR="006F28D9" w:rsidRPr="0073080D">
        <w:rPr>
          <w:rStyle w:val="m1"/>
          <w:rFonts w:ascii="Verdana" w:hAnsi="Verdana"/>
          <w:sz w:val="12"/>
          <w:szCs w:val="12"/>
          <w:lang w:val="en-US"/>
        </w:rPr>
        <w:t>="</w:t>
      </w:r>
      <w:r w:rsidR="006F28D9" w:rsidRPr="0073080D">
        <w:rPr>
          <w:rFonts w:ascii="Verdana" w:hAnsi="Verdana"/>
          <w:b/>
          <w:bCs/>
          <w:sz w:val="12"/>
          <w:szCs w:val="12"/>
          <w:lang w:val="en-US"/>
        </w:rPr>
        <w:t>IF CONDITIONS MET</w:t>
      </w:r>
      <w:r w:rsidR="006F28D9" w:rsidRPr="0073080D">
        <w:rPr>
          <w:rStyle w:val="m1"/>
          <w:rFonts w:ascii="Verdana" w:hAnsi="Verdana"/>
          <w:sz w:val="12"/>
          <w:szCs w:val="12"/>
          <w:lang w:val="en-US"/>
        </w:rPr>
        <w:t>"&gt;</w:t>
      </w:r>
      <w:r w:rsidR="006F28D9" w:rsidRPr="0073080D">
        <w:rPr>
          <w:rFonts w:ascii="Verdana" w:hAnsi="Verdana"/>
          <w:sz w:val="12"/>
          <w:szCs w:val="12"/>
          <w:lang w:val="en-US"/>
        </w:rPr>
        <w:t xml:space="preserve">- </w:t>
      </w:r>
      <w:r w:rsidR="006F28D9" w:rsidRPr="0073080D">
        <w:rPr>
          <w:rStyle w:val="m1"/>
          <w:rFonts w:ascii="Verdana" w:hAnsi="Verdana"/>
          <w:sz w:val="12"/>
          <w:szCs w:val="12"/>
          <w:lang w:val="en-US"/>
        </w:rPr>
        <w:t>&lt;!--</w:t>
      </w:r>
      <w:r w:rsidR="006F28D9" w:rsidRPr="0073080D">
        <w:rPr>
          <w:color w:val="888888"/>
          <w:sz w:val="12"/>
          <w:szCs w:val="12"/>
          <w:lang w:val="en-US"/>
        </w:rPr>
        <w:t xml:space="preserve">value is </w:t>
      </w:r>
      <w:proofErr w:type="spellStart"/>
      <w:r w:rsidR="006F28D9" w:rsidRPr="0073080D">
        <w:rPr>
          <w:color w:val="888888"/>
          <w:sz w:val="12"/>
          <w:szCs w:val="12"/>
          <w:lang w:val="en-US"/>
        </w:rPr>
        <w:t>niet</w:t>
      </w:r>
      <w:proofErr w:type="spellEnd"/>
      <w:r w:rsidR="006F28D9" w:rsidRPr="0073080D">
        <w:rPr>
          <w:color w:val="888888"/>
          <w:sz w:val="12"/>
          <w:szCs w:val="12"/>
          <w:lang w:val="en-US"/>
        </w:rPr>
        <w:t xml:space="preserve"> </w:t>
      </w:r>
      <w:proofErr w:type="spellStart"/>
      <w:r w:rsidR="006F28D9" w:rsidRPr="0073080D">
        <w:rPr>
          <w:color w:val="888888"/>
          <w:sz w:val="12"/>
          <w:szCs w:val="12"/>
          <w:lang w:val="en-US"/>
        </w:rPr>
        <w:t>mogelijk</w:t>
      </w:r>
      <w:proofErr w:type="spellEnd"/>
      <w:r w:rsidR="006F28D9" w:rsidRPr="0073080D">
        <w:rPr>
          <w:color w:val="888888"/>
          <w:sz w:val="12"/>
          <w:szCs w:val="12"/>
          <w:lang w:val="en-US"/>
        </w:rPr>
        <w:t xml:space="preserve"> </w:t>
      </w:r>
      <w:proofErr w:type="spellStart"/>
      <w:r w:rsidR="006F28D9" w:rsidRPr="0073080D">
        <w:rPr>
          <w:color w:val="888888"/>
          <w:sz w:val="12"/>
          <w:szCs w:val="12"/>
          <w:lang w:val="en-US"/>
        </w:rPr>
        <w:t>als</w:t>
      </w:r>
      <w:proofErr w:type="spellEnd"/>
      <w:r w:rsidR="006F28D9" w:rsidRPr="0073080D">
        <w:rPr>
          <w:color w:val="888888"/>
          <w:sz w:val="12"/>
          <w:szCs w:val="12"/>
          <w:lang w:val="en-US"/>
        </w:rPr>
        <w:t xml:space="preserve"> </w:t>
      </w:r>
      <w:proofErr w:type="spellStart"/>
      <w:r w:rsidR="006F28D9" w:rsidRPr="0073080D">
        <w:rPr>
          <w:color w:val="888888"/>
          <w:sz w:val="12"/>
          <w:szCs w:val="12"/>
          <w:lang w:val="en-US"/>
        </w:rPr>
        <w:t>voldaan</w:t>
      </w:r>
      <w:proofErr w:type="spellEnd"/>
      <w:r w:rsidR="006F28D9" w:rsidRPr="0073080D">
        <w:rPr>
          <w:color w:val="888888"/>
          <w:sz w:val="12"/>
          <w:szCs w:val="12"/>
          <w:lang w:val="en-US"/>
        </w:rPr>
        <w:t xml:space="preserve"> is </w:t>
      </w:r>
      <w:proofErr w:type="spellStart"/>
      <w:r w:rsidR="006F28D9" w:rsidRPr="0073080D">
        <w:rPr>
          <w:color w:val="888888"/>
          <w:sz w:val="12"/>
          <w:szCs w:val="12"/>
          <w:lang w:val="en-US"/>
        </w:rPr>
        <w:t>aan</w:t>
      </w:r>
      <w:proofErr w:type="spellEnd"/>
      <w:r w:rsidR="006F28D9" w:rsidRPr="0073080D">
        <w:rPr>
          <w:color w:val="888888"/>
          <w:sz w:val="12"/>
          <w:szCs w:val="12"/>
          <w:lang w:val="en-US"/>
        </w:rPr>
        <w:t xml:space="preserve"> </w:t>
      </w:r>
      <w:r w:rsidR="006F28D9" w:rsidRPr="0073080D">
        <w:rPr>
          <w:rStyle w:val="b1"/>
          <w:sz w:val="12"/>
          <w:szCs w:val="12"/>
          <w:lang w:val="en-US"/>
        </w:rPr>
        <w:t> </w:t>
      </w:r>
      <w:r w:rsidR="006F28D9" w:rsidRPr="0073080D">
        <w:rPr>
          <w:rStyle w:val="m1"/>
          <w:rFonts w:ascii="Verdana" w:hAnsi="Verdana"/>
          <w:sz w:val="12"/>
          <w:szCs w:val="12"/>
          <w:lang w:val="en-US"/>
        </w:rPr>
        <w:t>--&gt;</w:t>
      </w:r>
    </w:p>
    <w:p w14:paraId="4D94B35E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82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Condition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5F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5499990000001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Fonts w:ascii="Verdana" w:hAnsi="Verdana"/>
          <w:sz w:val="12"/>
          <w:szCs w:val="12"/>
          <w:lang w:val="en-US"/>
        </w:rPr>
        <w:t xml:space="preserve"> - 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&lt;!--</w:t>
      </w:r>
      <w:proofErr w:type="spellStart"/>
      <w:r w:rsidRPr="006F28D9">
        <w:rPr>
          <w:color w:val="888888"/>
          <w:sz w:val="12"/>
          <w:szCs w:val="12"/>
          <w:lang w:val="en-US"/>
        </w:rPr>
        <w:t>Breedte</w:t>
      </w:r>
      <w:proofErr w:type="spellEnd"/>
      <w:r w:rsidRPr="006F28D9">
        <w:rPr>
          <w:color w:val="888888"/>
          <w:sz w:val="12"/>
          <w:szCs w:val="12"/>
          <w:lang w:val="en-US"/>
        </w:rPr>
        <w:t xml:space="preserve"> </w:t>
      </w: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--&gt;</w:t>
      </w:r>
    </w:p>
    <w:p w14:paraId="4D94B360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83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Values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61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5499990000002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Fonts w:ascii="Verdana" w:hAnsi="Verdana"/>
          <w:sz w:val="12"/>
          <w:szCs w:val="12"/>
          <w:lang w:val="en-US"/>
        </w:rPr>
        <w:t xml:space="preserve"> - 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&lt;!--</w:t>
      </w:r>
      <w:r w:rsidRPr="006F28D9">
        <w:rPr>
          <w:color w:val="888888"/>
          <w:sz w:val="12"/>
          <w:szCs w:val="12"/>
          <w:lang w:val="en-US"/>
        </w:rPr>
        <w:t xml:space="preserve">70 </w:t>
      </w: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--&gt;</w:t>
      </w:r>
    </w:p>
    <w:p w14:paraId="4D94B362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5499990000003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Fonts w:ascii="Verdana" w:hAnsi="Verdana"/>
          <w:sz w:val="12"/>
          <w:szCs w:val="12"/>
          <w:lang w:val="en-US"/>
        </w:rPr>
        <w:t xml:space="preserve"> - 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&lt;!--</w:t>
      </w:r>
      <w:r w:rsidRPr="006F28D9">
        <w:rPr>
          <w:color w:val="888888"/>
          <w:sz w:val="12"/>
          <w:szCs w:val="12"/>
          <w:lang w:val="en-US"/>
        </w:rPr>
        <w:t xml:space="preserve">80 </w:t>
      </w: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--&gt;</w:t>
      </w:r>
    </w:p>
    <w:p w14:paraId="4D94B363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5499990000004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Fonts w:ascii="Verdana" w:hAnsi="Verdana"/>
          <w:sz w:val="12"/>
          <w:szCs w:val="12"/>
          <w:lang w:val="en-US"/>
        </w:rPr>
        <w:t xml:space="preserve"> - 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&lt;!--</w:t>
      </w:r>
      <w:r w:rsidRPr="006F28D9">
        <w:rPr>
          <w:color w:val="888888"/>
          <w:sz w:val="12"/>
          <w:szCs w:val="12"/>
          <w:lang w:val="en-US"/>
        </w:rPr>
        <w:t xml:space="preserve">90 </w:t>
      </w: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--&gt;</w:t>
      </w:r>
    </w:p>
    <w:p w14:paraId="4D94B364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Values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65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Condition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66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Conditions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67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Configuration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68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Configurations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69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84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Prices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6A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85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Price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6B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SalesPrice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300.00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SalesPrice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6C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RetailPrice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600.00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RetailPrice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6D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86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Conditions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6E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87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Condition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6F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5499990000001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Fonts w:ascii="Verdana" w:hAnsi="Verdana"/>
          <w:sz w:val="12"/>
          <w:szCs w:val="12"/>
          <w:lang w:val="en-US"/>
        </w:rPr>
        <w:t xml:space="preserve"> - 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&lt;!--</w:t>
      </w:r>
      <w:proofErr w:type="spellStart"/>
      <w:r w:rsidRPr="006F28D9">
        <w:rPr>
          <w:color w:val="888888"/>
          <w:sz w:val="12"/>
          <w:szCs w:val="12"/>
          <w:lang w:val="en-US"/>
        </w:rPr>
        <w:t>Breedte</w:t>
      </w:r>
      <w:proofErr w:type="spellEnd"/>
      <w:r w:rsidRPr="006F28D9">
        <w:rPr>
          <w:color w:val="888888"/>
          <w:sz w:val="12"/>
          <w:szCs w:val="12"/>
          <w:lang w:val="en-US"/>
        </w:rPr>
        <w:t xml:space="preserve"> </w:t>
      </w: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--&gt;</w:t>
      </w:r>
    </w:p>
    <w:p w14:paraId="4D94B370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5499990000030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Fonts w:ascii="Verdana" w:hAnsi="Verdana"/>
          <w:sz w:val="12"/>
          <w:szCs w:val="12"/>
          <w:lang w:val="en-US"/>
        </w:rPr>
        <w:t xml:space="preserve"> - 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&lt;!--</w:t>
      </w:r>
      <w:r w:rsidRPr="006F28D9">
        <w:rPr>
          <w:color w:val="888888"/>
          <w:sz w:val="12"/>
          <w:szCs w:val="12"/>
          <w:lang w:val="en-US"/>
        </w:rPr>
        <w:t xml:space="preserve">140 </w:t>
      </w: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--&gt;</w:t>
      </w:r>
    </w:p>
    <w:p w14:paraId="4D94B371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Condition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72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88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Condition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73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5499990000015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Fonts w:ascii="Verdana" w:hAnsi="Verdana"/>
          <w:sz w:val="12"/>
          <w:szCs w:val="12"/>
          <w:lang w:val="en-US"/>
        </w:rPr>
        <w:t xml:space="preserve"> - 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&lt;!--</w:t>
      </w:r>
      <w:r w:rsidRPr="006F28D9">
        <w:rPr>
          <w:color w:val="888888"/>
          <w:sz w:val="12"/>
          <w:szCs w:val="12"/>
          <w:lang w:val="en-US"/>
        </w:rPr>
        <w:t xml:space="preserve">Hoes </w:t>
      </w: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--&gt;</w:t>
      </w:r>
    </w:p>
    <w:p w14:paraId="4D94B374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5499990000027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Fonts w:ascii="Verdana" w:hAnsi="Verdana"/>
          <w:sz w:val="12"/>
          <w:szCs w:val="12"/>
          <w:lang w:val="en-US"/>
        </w:rPr>
        <w:t xml:space="preserve"> - 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&lt;!--</w:t>
      </w:r>
      <w:r w:rsidRPr="006F28D9">
        <w:rPr>
          <w:color w:val="888888"/>
          <w:sz w:val="12"/>
          <w:szCs w:val="12"/>
          <w:lang w:val="en-US"/>
        </w:rPr>
        <w:t xml:space="preserve">Ergo </w:t>
      </w:r>
      <w:proofErr w:type="spellStart"/>
      <w:r w:rsidRPr="006F28D9">
        <w:rPr>
          <w:color w:val="888888"/>
          <w:sz w:val="12"/>
          <w:szCs w:val="12"/>
          <w:lang w:val="en-US"/>
        </w:rPr>
        <w:t>Alpura</w:t>
      </w:r>
      <w:proofErr w:type="spellEnd"/>
      <w:r w:rsidRPr="006F28D9">
        <w:rPr>
          <w:color w:val="888888"/>
          <w:sz w:val="12"/>
          <w:szCs w:val="12"/>
          <w:lang w:val="en-US"/>
        </w:rPr>
        <w:t xml:space="preserve"> </w:t>
      </w: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--&gt;</w:t>
      </w:r>
    </w:p>
    <w:p w14:paraId="4D94B375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Condition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76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Conditions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77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Price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78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89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Price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79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SalesPrice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320.00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SalesPrice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7A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RetailPrice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640.00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RetailPrice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7B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90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Conditions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7C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91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Condition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7D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5499990000001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Fonts w:ascii="Verdana" w:hAnsi="Verdana"/>
          <w:sz w:val="12"/>
          <w:szCs w:val="12"/>
          <w:lang w:val="en-US"/>
        </w:rPr>
        <w:t xml:space="preserve"> - 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&lt;!--</w:t>
      </w:r>
      <w:proofErr w:type="spellStart"/>
      <w:r w:rsidRPr="006F28D9">
        <w:rPr>
          <w:color w:val="888888"/>
          <w:sz w:val="12"/>
          <w:szCs w:val="12"/>
          <w:lang w:val="en-US"/>
        </w:rPr>
        <w:t>Breedte</w:t>
      </w:r>
      <w:proofErr w:type="spellEnd"/>
      <w:r w:rsidRPr="006F28D9">
        <w:rPr>
          <w:color w:val="888888"/>
          <w:sz w:val="12"/>
          <w:szCs w:val="12"/>
          <w:lang w:val="en-US"/>
        </w:rPr>
        <w:t xml:space="preserve"> </w:t>
      </w: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--&gt;</w:t>
      </w:r>
    </w:p>
    <w:p w14:paraId="4D94B37E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5499990000030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Fonts w:ascii="Verdana" w:hAnsi="Verdana"/>
          <w:sz w:val="12"/>
          <w:szCs w:val="12"/>
          <w:lang w:val="en-US"/>
        </w:rPr>
        <w:t xml:space="preserve"> - 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&lt;!--</w:t>
      </w:r>
      <w:r w:rsidRPr="006F28D9">
        <w:rPr>
          <w:color w:val="888888"/>
          <w:sz w:val="12"/>
          <w:szCs w:val="12"/>
          <w:lang w:val="en-US"/>
        </w:rPr>
        <w:t xml:space="preserve">140 </w:t>
      </w: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--&gt;</w:t>
      </w:r>
    </w:p>
    <w:p w14:paraId="4D94B37F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Condition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80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92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Condition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81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5499990000015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Fonts w:ascii="Verdana" w:hAnsi="Verdana"/>
          <w:sz w:val="12"/>
          <w:szCs w:val="12"/>
          <w:lang w:val="en-US"/>
        </w:rPr>
        <w:t xml:space="preserve"> - 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&lt;!--</w:t>
      </w:r>
      <w:r w:rsidRPr="006F28D9">
        <w:rPr>
          <w:color w:val="888888"/>
          <w:sz w:val="12"/>
          <w:szCs w:val="12"/>
          <w:lang w:val="en-US"/>
        </w:rPr>
        <w:t xml:space="preserve">Hoes </w:t>
      </w: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--&gt;</w:t>
      </w:r>
    </w:p>
    <w:p w14:paraId="4D94B382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5499990000028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Fonts w:ascii="Verdana" w:hAnsi="Verdana"/>
          <w:sz w:val="12"/>
          <w:szCs w:val="12"/>
          <w:lang w:val="en-US"/>
        </w:rPr>
        <w:t xml:space="preserve"> - 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&lt;!--</w:t>
      </w:r>
      <w:r w:rsidRPr="006F28D9">
        <w:rPr>
          <w:color w:val="888888"/>
          <w:sz w:val="12"/>
          <w:szCs w:val="12"/>
          <w:lang w:val="en-US"/>
        </w:rPr>
        <w:t xml:space="preserve">Ergo </w:t>
      </w:r>
      <w:proofErr w:type="spellStart"/>
      <w:r w:rsidRPr="006F28D9">
        <w:rPr>
          <w:color w:val="888888"/>
          <w:sz w:val="12"/>
          <w:szCs w:val="12"/>
          <w:lang w:val="en-US"/>
        </w:rPr>
        <w:t>sensea</w:t>
      </w:r>
      <w:proofErr w:type="spellEnd"/>
      <w:r w:rsidRPr="006F28D9">
        <w:rPr>
          <w:color w:val="888888"/>
          <w:sz w:val="12"/>
          <w:szCs w:val="12"/>
          <w:lang w:val="en-US"/>
        </w:rPr>
        <w:t xml:space="preserve"> new </w:t>
      </w: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--&gt;</w:t>
      </w:r>
    </w:p>
    <w:p w14:paraId="4D94B383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Condition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84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Conditions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85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Price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86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93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Price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87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SalesPrice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340.00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SalesPrice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88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RetailPrice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680.00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RetailPrice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89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94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Conditions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8A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95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Condition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8B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5499990000001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8C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lastRenderedPageBreak/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5499990000030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8D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Condition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8E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96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Condition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8F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5499990000015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90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5499990000029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91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Condition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92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Conditions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93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Price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94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97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Price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95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SalesPrice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350.00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SalesPrice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96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RetailPrice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700.00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RetailPrice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97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98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Conditions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98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99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Condition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99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5499990000001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9A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5499990000031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9B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Condition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9C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100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Condition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9D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5499990000015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9E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5499990000027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9F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Condition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A0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Conditions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A1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Price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A2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101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Price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A3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SalesPrice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370.00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SalesPrice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A4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RetailPrice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740.00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RetailPrice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A5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102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Conditions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A6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103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Condition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A7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5499990000001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A8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5499990000031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A9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Condition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AA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104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Condition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AB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5499990000015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AC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5499990000028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AD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Condition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AE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Conditions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AF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Price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B0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105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Price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B1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SalesPrice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390.00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SalesPrice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B2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RetailPrice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780.00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RetailPrice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B3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106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Conditions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B4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107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Condition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B5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5499990000001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B6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5499990000031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B7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Condition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B8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108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Condition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B9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5499990000015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BA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5499990000029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BB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Condition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BC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Conditions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BD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Price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BE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109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Price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BF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SalesPrice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400.00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SalesPrice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C0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RetailPrice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800.00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RetailPrice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C1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110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Conditions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C2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111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Condition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C3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5499990000001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C4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5499990000033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C5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Condition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C6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112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Condition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C7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5499990000015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C8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5499990000027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C9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Condition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CA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Conditions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CB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Price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CC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113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Price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CD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SalesPrice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420.00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SalesPrice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CE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RetailPrice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840.00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RetailPrice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CF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114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Conditions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D0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115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Condition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D1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5499990000001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D2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5499990000033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D3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Condition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D4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116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Condition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D5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5499990000015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D6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lastRenderedPageBreak/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5499990000028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D7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Condition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D8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Conditions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D9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Price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DA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117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Price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DB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SalesPrice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440.00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SalesPrice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DC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RetailPrice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880.00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RetailPrice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DD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118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Conditions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DE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119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Condition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DF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5499990000001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E0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5499990000033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E1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Condition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E2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120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Condition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E3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5499990000015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E4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5499990000029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E5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Condition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E6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Conditions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E7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Price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E8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121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Price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E9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SalesPrice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150.00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SalesPrice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EA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RetailPrice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300.00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RetailPrice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EB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122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Conditions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EC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123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Condition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ED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5499990000001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EE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5499990000002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EF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Condition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F0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124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Condition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F1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5499990000015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F2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5499990000027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F3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Condition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F4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Conditions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F5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Price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F6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125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Price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F7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SalesPrice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160.00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SalesPrice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F8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RetailPrice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320.00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RetailPrice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F9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126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Conditions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FA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127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Condition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FB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5499990000001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FC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5499990000002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FD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Condition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FE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128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Condition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3FF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5499990000015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00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5499990000028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01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Condition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02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Conditions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03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Price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04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129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Price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05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SalesPrice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170.00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SalesPrice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06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RetailPrice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340.00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RetailPrice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07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130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Conditions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08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131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Condition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09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5499990000001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0A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5499990000002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0B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Condition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0C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132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Condition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0D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5499990000015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0E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5499990000029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0F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Condition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10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Conditions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11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Price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12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133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Price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13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SalesPrice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175.00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SalesPrice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14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RetailPrice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350.00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RetailPrice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15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134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Conditions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16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135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Condition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17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5499990000001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18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5499990000003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19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Condition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1A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136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Condition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1B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5499990000015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1C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5499990000027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1D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Condition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1E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Conditions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1F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Price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20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137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Price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21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SalesPrice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185.00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SalesPrice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22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RetailPrice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370.00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RetailPrice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23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138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Conditions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24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139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Condition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25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5499990000001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26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5499990000003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27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Condition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28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140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Condition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29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5499990000015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2A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5499990000028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2B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Condition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2C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Conditions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2D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Price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2E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141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Price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2F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SalesPrice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195.00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SalesPrice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30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RetailPrice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390.00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RetailPrice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31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142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Conditions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32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143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Condition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33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5499990000001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34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5499990000003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35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Condition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36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144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Condition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37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5499990000015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38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5499990000029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39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Condition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3A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Conditions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3B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Price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3C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145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Price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3D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SalesPrice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200.00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SalesPrice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3E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RetailPrice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400.00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RetailPrice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3F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146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Conditions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40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147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Condition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41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5499990000001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42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5499990000004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43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Condition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44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148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Condition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45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5499990000015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46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5499990000027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47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Condition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48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Conditions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49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Price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4A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149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Price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4B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SalesPrice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210.00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SalesPrice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4C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RetailPrice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420.00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RetailPrice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4D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150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Conditions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4E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151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Condition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4F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5499990000001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50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5499990000004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51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Condition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52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152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Condition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53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5499990000015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54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5499990000028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55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Condition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56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Conditions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57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Price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58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153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Price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59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SalesPrice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220.00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SalesPrice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5A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RetailPrice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440.00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RetailPrice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5B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154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Conditions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5C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155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Condition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5D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5499990000001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5E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5499990000004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5F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Condition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60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156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Condition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61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5499990000015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62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5499990000029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63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Condition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64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Conditions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65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Price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66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157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Price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67" w14:textId="77777777" w:rsidR="006F28D9" w:rsidRPr="006F28D9" w:rsidRDefault="006F28D9" w:rsidP="007A441E">
      <w:pPr>
        <w:tabs>
          <w:tab w:val="center" w:pos="4296"/>
        </w:tabs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SalesPrice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100.00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SalesPrice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="007A441E">
        <w:rPr>
          <w:rStyle w:val="m1"/>
          <w:rFonts w:ascii="Verdana" w:hAnsi="Verdana"/>
          <w:sz w:val="12"/>
          <w:szCs w:val="12"/>
          <w:lang w:val="en-US"/>
        </w:rPr>
        <w:tab/>
      </w:r>
    </w:p>
    <w:p w14:paraId="4D94B468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RetailPrice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200.00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RetailPrice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69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158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Conditions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6A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159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Condition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6B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5499990000026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6C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5499990000025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6D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Condition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6E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Conditions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6F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Price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70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160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Price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71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SalesPrice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50.00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SalesPrice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72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RetailPrice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100.00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RetailPrice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73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161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Conditions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74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162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Condition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75" w14:textId="77777777" w:rsidR="006F28D9" w:rsidRPr="0009329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5499990000021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093299">
        <w:rPr>
          <w:rFonts w:ascii="Verdana" w:hAnsi="Verdana"/>
          <w:sz w:val="12"/>
          <w:szCs w:val="12"/>
          <w:lang w:val="en-US"/>
        </w:rPr>
        <w:t xml:space="preserve">- </w:t>
      </w:r>
      <w:r w:rsidRPr="00093299">
        <w:rPr>
          <w:rStyle w:val="m1"/>
          <w:rFonts w:ascii="Verdana" w:hAnsi="Verdana"/>
          <w:sz w:val="12"/>
          <w:szCs w:val="12"/>
          <w:lang w:val="en-US"/>
        </w:rPr>
        <w:t>&lt;!--</w:t>
      </w:r>
      <w:r w:rsidRPr="00093299">
        <w:rPr>
          <w:color w:val="888888"/>
          <w:sz w:val="12"/>
          <w:szCs w:val="12"/>
          <w:lang w:val="en-US"/>
        </w:rPr>
        <w:t xml:space="preserve">split </w:t>
      </w:r>
      <w:r w:rsidRPr="00093299">
        <w:rPr>
          <w:rStyle w:val="b1"/>
          <w:sz w:val="12"/>
          <w:szCs w:val="12"/>
          <w:lang w:val="en-US"/>
        </w:rPr>
        <w:t> </w:t>
      </w:r>
      <w:r w:rsidRPr="00093299">
        <w:rPr>
          <w:rStyle w:val="m1"/>
          <w:rFonts w:ascii="Verdana" w:hAnsi="Verdana"/>
          <w:sz w:val="12"/>
          <w:szCs w:val="12"/>
          <w:lang w:val="en-US"/>
        </w:rPr>
        <w:t>--&gt;</w:t>
      </w:r>
    </w:p>
    <w:p w14:paraId="4D94B476" w14:textId="77777777" w:rsidR="006F28D9" w:rsidRPr="0073080D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093299">
        <w:rPr>
          <w:rStyle w:val="b1"/>
          <w:sz w:val="12"/>
          <w:szCs w:val="12"/>
          <w:lang w:val="en-US"/>
        </w:rPr>
        <w:t> </w:t>
      </w:r>
      <w:r w:rsidRPr="0073080D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73080D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73080D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73080D">
        <w:rPr>
          <w:rStyle w:val="tx1"/>
          <w:rFonts w:ascii="Verdana" w:hAnsi="Verdana"/>
          <w:sz w:val="12"/>
          <w:szCs w:val="12"/>
          <w:lang w:val="en-US"/>
        </w:rPr>
        <w:t>5499990000023</w:t>
      </w:r>
      <w:r w:rsidRPr="0073080D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73080D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73080D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73080D">
        <w:rPr>
          <w:rFonts w:ascii="Verdana" w:hAnsi="Verdana"/>
          <w:sz w:val="12"/>
          <w:szCs w:val="12"/>
          <w:lang w:val="en-US"/>
        </w:rPr>
        <w:t xml:space="preserve"> - </w:t>
      </w:r>
      <w:r w:rsidRPr="0073080D">
        <w:rPr>
          <w:rStyle w:val="m1"/>
          <w:rFonts w:ascii="Verdana" w:hAnsi="Verdana"/>
          <w:sz w:val="12"/>
          <w:szCs w:val="12"/>
          <w:lang w:val="en-US"/>
        </w:rPr>
        <w:t>&lt;!--</w:t>
      </w:r>
      <w:r w:rsidRPr="0073080D">
        <w:rPr>
          <w:color w:val="888888"/>
          <w:sz w:val="12"/>
          <w:szCs w:val="12"/>
          <w:lang w:val="en-US"/>
        </w:rPr>
        <w:t xml:space="preserve">split </w:t>
      </w:r>
      <w:proofErr w:type="spellStart"/>
      <w:r w:rsidRPr="0073080D">
        <w:rPr>
          <w:color w:val="888888"/>
          <w:sz w:val="12"/>
          <w:szCs w:val="12"/>
          <w:lang w:val="en-US"/>
        </w:rPr>
        <w:t>aan</w:t>
      </w:r>
      <w:proofErr w:type="spellEnd"/>
      <w:r w:rsidRPr="0073080D">
        <w:rPr>
          <w:color w:val="888888"/>
          <w:sz w:val="12"/>
          <w:szCs w:val="12"/>
          <w:lang w:val="en-US"/>
        </w:rPr>
        <w:t xml:space="preserve"> </w:t>
      </w:r>
      <w:proofErr w:type="spellStart"/>
      <w:r w:rsidRPr="0073080D">
        <w:rPr>
          <w:color w:val="888888"/>
          <w:sz w:val="12"/>
          <w:szCs w:val="12"/>
          <w:lang w:val="en-US"/>
        </w:rPr>
        <w:t>hoofd</w:t>
      </w:r>
      <w:proofErr w:type="spellEnd"/>
      <w:r w:rsidRPr="0073080D">
        <w:rPr>
          <w:color w:val="888888"/>
          <w:sz w:val="12"/>
          <w:szCs w:val="12"/>
          <w:lang w:val="en-US"/>
        </w:rPr>
        <w:t xml:space="preserve"> </w:t>
      </w:r>
      <w:proofErr w:type="spellStart"/>
      <w:r w:rsidRPr="0073080D">
        <w:rPr>
          <w:color w:val="888888"/>
          <w:sz w:val="12"/>
          <w:szCs w:val="12"/>
          <w:lang w:val="en-US"/>
        </w:rPr>
        <w:t>en</w:t>
      </w:r>
      <w:proofErr w:type="spellEnd"/>
      <w:r w:rsidRPr="0073080D">
        <w:rPr>
          <w:color w:val="888888"/>
          <w:sz w:val="12"/>
          <w:szCs w:val="12"/>
          <w:lang w:val="en-US"/>
        </w:rPr>
        <w:t xml:space="preserve"> </w:t>
      </w:r>
      <w:proofErr w:type="spellStart"/>
      <w:r w:rsidRPr="0073080D">
        <w:rPr>
          <w:color w:val="888888"/>
          <w:sz w:val="12"/>
          <w:szCs w:val="12"/>
          <w:lang w:val="en-US"/>
        </w:rPr>
        <w:t>voeteinde</w:t>
      </w:r>
      <w:proofErr w:type="spellEnd"/>
      <w:r w:rsidRPr="0073080D">
        <w:rPr>
          <w:color w:val="888888"/>
          <w:sz w:val="12"/>
          <w:szCs w:val="12"/>
          <w:lang w:val="en-US"/>
        </w:rPr>
        <w:t xml:space="preserve"> </w:t>
      </w:r>
      <w:r w:rsidRPr="0073080D">
        <w:rPr>
          <w:rStyle w:val="b1"/>
          <w:sz w:val="12"/>
          <w:szCs w:val="12"/>
          <w:lang w:val="en-US"/>
        </w:rPr>
        <w:t> </w:t>
      </w:r>
      <w:r w:rsidRPr="0073080D">
        <w:rPr>
          <w:rStyle w:val="m1"/>
          <w:rFonts w:ascii="Verdana" w:hAnsi="Verdana"/>
          <w:sz w:val="12"/>
          <w:szCs w:val="12"/>
          <w:lang w:val="en-US"/>
        </w:rPr>
        <w:t>--&gt;</w:t>
      </w:r>
    </w:p>
    <w:p w14:paraId="4D94B477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73080D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Condition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78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Conditions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79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Price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7A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163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Price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7B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SalesPrice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25.00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SalesPrice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7C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RetailPrice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50.00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RetailPrice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7D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164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Conditions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7E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165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Condition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7F" w14:textId="77777777" w:rsidR="006F28D9" w:rsidRPr="00E85C54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5499990000021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093299">
        <w:rPr>
          <w:rFonts w:ascii="Verdana" w:hAnsi="Verdana"/>
          <w:sz w:val="12"/>
          <w:szCs w:val="12"/>
          <w:lang w:val="en-US"/>
        </w:rPr>
        <w:t xml:space="preserve">- </w:t>
      </w:r>
      <w:r w:rsidRPr="00093299">
        <w:rPr>
          <w:rStyle w:val="m1"/>
          <w:rFonts w:ascii="Verdana" w:hAnsi="Verdana"/>
          <w:sz w:val="12"/>
          <w:szCs w:val="12"/>
          <w:lang w:val="en-US"/>
        </w:rPr>
        <w:t>&lt;!--</w:t>
      </w:r>
      <w:r w:rsidRPr="00E85C54">
        <w:rPr>
          <w:color w:val="888888"/>
          <w:sz w:val="12"/>
          <w:szCs w:val="12"/>
          <w:lang w:val="en-US"/>
        </w:rPr>
        <w:t xml:space="preserve">Split </w:t>
      </w:r>
      <w:r w:rsidRPr="00E85C54">
        <w:rPr>
          <w:rStyle w:val="b1"/>
          <w:sz w:val="12"/>
          <w:szCs w:val="12"/>
          <w:lang w:val="en-US"/>
        </w:rPr>
        <w:t> </w:t>
      </w:r>
      <w:r w:rsidRPr="00E85C54">
        <w:rPr>
          <w:rStyle w:val="m1"/>
          <w:rFonts w:ascii="Verdana" w:hAnsi="Verdana"/>
          <w:sz w:val="12"/>
          <w:szCs w:val="12"/>
          <w:lang w:val="en-US"/>
        </w:rPr>
        <w:t>--&gt;</w:t>
      </w:r>
    </w:p>
    <w:p w14:paraId="4D94B480" w14:textId="77777777" w:rsidR="006F28D9" w:rsidRPr="0073080D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E85C54">
        <w:rPr>
          <w:rStyle w:val="b1"/>
          <w:sz w:val="12"/>
          <w:szCs w:val="12"/>
          <w:lang w:val="en-US"/>
        </w:rPr>
        <w:t> </w:t>
      </w:r>
      <w:r w:rsidRPr="0073080D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73080D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73080D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73080D">
        <w:rPr>
          <w:rStyle w:val="tx1"/>
          <w:rFonts w:ascii="Verdana" w:hAnsi="Verdana"/>
          <w:sz w:val="12"/>
          <w:szCs w:val="12"/>
          <w:lang w:val="en-US"/>
        </w:rPr>
        <w:t>5499990000024</w:t>
      </w:r>
      <w:r w:rsidRPr="0073080D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73080D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73080D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73080D">
        <w:rPr>
          <w:rFonts w:ascii="Verdana" w:hAnsi="Verdana"/>
          <w:sz w:val="12"/>
          <w:szCs w:val="12"/>
          <w:lang w:val="en-US"/>
        </w:rPr>
        <w:t xml:space="preserve"> - </w:t>
      </w:r>
      <w:r w:rsidRPr="0073080D">
        <w:rPr>
          <w:rStyle w:val="m1"/>
          <w:rFonts w:ascii="Verdana" w:hAnsi="Verdana"/>
          <w:sz w:val="12"/>
          <w:szCs w:val="12"/>
          <w:lang w:val="en-US"/>
        </w:rPr>
        <w:t>&lt;!--</w:t>
      </w:r>
      <w:r w:rsidRPr="0073080D">
        <w:rPr>
          <w:color w:val="888888"/>
          <w:sz w:val="12"/>
          <w:szCs w:val="12"/>
          <w:lang w:val="en-US"/>
        </w:rPr>
        <w:t xml:space="preserve">split </w:t>
      </w:r>
      <w:proofErr w:type="spellStart"/>
      <w:r w:rsidRPr="0073080D">
        <w:rPr>
          <w:color w:val="888888"/>
          <w:sz w:val="12"/>
          <w:szCs w:val="12"/>
          <w:lang w:val="en-US"/>
        </w:rPr>
        <w:t>aan</w:t>
      </w:r>
      <w:proofErr w:type="spellEnd"/>
      <w:r w:rsidRPr="0073080D">
        <w:rPr>
          <w:color w:val="888888"/>
          <w:sz w:val="12"/>
          <w:szCs w:val="12"/>
          <w:lang w:val="en-US"/>
        </w:rPr>
        <w:t xml:space="preserve"> </w:t>
      </w:r>
      <w:proofErr w:type="spellStart"/>
      <w:r w:rsidRPr="0073080D">
        <w:rPr>
          <w:color w:val="888888"/>
          <w:sz w:val="12"/>
          <w:szCs w:val="12"/>
          <w:lang w:val="en-US"/>
        </w:rPr>
        <w:t>hoofdeinde</w:t>
      </w:r>
      <w:proofErr w:type="spellEnd"/>
      <w:r w:rsidRPr="0073080D">
        <w:rPr>
          <w:color w:val="888888"/>
          <w:sz w:val="12"/>
          <w:szCs w:val="12"/>
          <w:lang w:val="en-US"/>
        </w:rPr>
        <w:t xml:space="preserve"> </w:t>
      </w:r>
      <w:r w:rsidRPr="0073080D">
        <w:rPr>
          <w:rStyle w:val="b1"/>
          <w:sz w:val="12"/>
          <w:szCs w:val="12"/>
          <w:lang w:val="en-US"/>
        </w:rPr>
        <w:t> </w:t>
      </w:r>
      <w:r w:rsidRPr="0073080D">
        <w:rPr>
          <w:rStyle w:val="m1"/>
          <w:rFonts w:ascii="Verdana" w:hAnsi="Verdana"/>
          <w:sz w:val="12"/>
          <w:szCs w:val="12"/>
          <w:lang w:val="en-US"/>
        </w:rPr>
        <w:t>--&gt;</w:t>
      </w:r>
    </w:p>
    <w:p w14:paraId="4D94B481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73080D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Condition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82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Conditions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83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Price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84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166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Price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="006F28D9" w:rsidRPr="006F28D9">
        <w:rPr>
          <w:rFonts w:ascii="Verdana" w:hAnsi="Verdana"/>
          <w:sz w:val="12"/>
          <w:szCs w:val="12"/>
          <w:lang w:val="en-US"/>
        </w:rPr>
        <w:t xml:space="preserve">- 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&lt;!--</w:t>
      </w:r>
      <w:proofErr w:type="spellStart"/>
      <w:r w:rsidR="006F28D9" w:rsidRPr="006F28D9">
        <w:rPr>
          <w:color w:val="888888"/>
          <w:sz w:val="12"/>
          <w:szCs w:val="12"/>
          <w:lang w:val="en-US"/>
        </w:rPr>
        <w:t>meerprijs</w:t>
      </w:r>
      <w:proofErr w:type="spellEnd"/>
      <w:r w:rsidR="006F28D9" w:rsidRPr="006F28D9">
        <w:rPr>
          <w:color w:val="888888"/>
          <w:sz w:val="12"/>
          <w:szCs w:val="12"/>
          <w:lang w:val="en-US"/>
        </w:rPr>
        <w:t xml:space="preserve"> </w:t>
      </w:r>
      <w:proofErr w:type="spellStart"/>
      <w:r w:rsidR="006F28D9" w:rsidRPr="006F28D9">
        <w:rPr>
          <w:color w:val="888888"/>
          <w:sz w:val="12"/>
          <w:szCs w:val="12"/>
          <w:lang w:val="en-US"/>
        </w:rPr>
        <w:t>voor</w:t>
      </w:r>
      <w:proofErr w:type="spellEnd"/>
      <w:r w:rsidR="006F28D9" w:rsidRPr="006F28D9">
        <w:rPr>
          <w:color w:val="888888"/>
          <w:sz w:val="12"/>
          <w:szCs w:val="12"/>
          <w:lang w:val="en-US"/>
        </w:rPr>
        <w:t xml:space="preserve"> </w:t>
      </w:r>
      <w:proofErr w:type="spellStart"/>
      <w:r w:rsidR="006F28D9" w:rsidRPr="006F28D9">
        <w:rPr>
          <w:color w:val="888888"/>
          <w:sz w:val="12"/>
          <w:szCs w:val="12"/>
          <w:lang w:val="en-US"/>
        </w:rPr>
        <w:t>een</w:t>
      </w:r>
      <w:proofErr w:type="spellEnd"/>
      <w:r w:rsidR="006F28D9" w:rsidRPr="006F28D9">
        <w:rPr>
          <w:color w:val="888888"/>
          <w:sz w:val="12"/>
          <w:szCs w:val="12"/>
          <w:lang w:val="en-US"/>
        </w:rPr>
        <w:t xml:space="preserve"> </w:t>
      </w:r>
      <w:proofErr w:type="spellStart"/>
      <w:r w:rsidR="006F28D9" w:rsidRPr="006F28D9">
        <w:rPr>
          <w:color w:val="888888"/>
          <w:sz w:val="12"/>
          <w:szCs w:val="12"/>
          <w:lang w:val="en-US"/>
        </w:rPr>
        <w:t>subvalue</w:t>
      </w:r>
      <w:proofErr w:type="spellEnd"/>
      <w:r w:rsidR="006F28D9" w:rsidRPr="006F28D9">
        <w:rPr>
          <w:color w:val="888888"/>
          <w:sz w:val="12"/>
          <w:szCs w:val="12"/>
          <w:lang w:val="en-US"/>
        </w:rPr>
        <w:t xml:space="preserve"> </w:t>
      </w:r>
      <w:r w:rsidR="006F28D9" w:rsidRPr="006F28D9">
        <w:rPr>
          <w:rStyle w:val="b1"/>
          <w:sz w:val="12"/>
          <w:szCs w:val="12"/>
          <w:lang w:val="en-US"/>
        </w:rPr>
        <w:t> 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--&gt;</w:t>
      </w:r>
    </w:p>
    <w:p w14:paraId="4D94B485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SalesPrice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125.00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SalesPrice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86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RetailPrice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250.00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RetailPrice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87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167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Conditions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88" w14:textId="77777777" w:rsidR="006F28D9" w:rsidRPr="0073080D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168" w:history="1">
        <w:r w:rsidR="006F28D9" w:rsidRPr="0073080D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73080D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73080D">
        <w:rPr>
          <w:rStyle w:val="t1"/>
          <w:rFonts w:ascii="Verdana" w:hAnsi="Verdana"/>
          <w:sz w:val="12"/>
          <w:szCs w:val="12"/>
          <w:lang w:val="en-US"/>
        </w:rPr>
        <w:t>Condition</w:t>
      </w:r>
      <w:r w:rsidR="006F28D9" w:rsidRPr="0073080D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89" w14:textId="77777777" w:rsidR="006F28D9" w:rsidRPr="0073080D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73080D">
        <w:rPr>
          <w:rStyle w:val="b1"/>
          <w:sz w:val="12"/>
          <w:szCs w:val="12"/>
          <w:lang w:val="en-US"/>
        </w:rPr>
        <w:t> </w:t>
      </w:r>
      <w:r w:rsidRPr="0073080D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73080D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73080D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73080D">
        <w:rPr>
          <w:rStyle w:val="tx1"/>
          <w:rFonts w:ascii="Verdana" w:hAnsi="Verdana"/>
          <w:sz w:val="12"/>
          <w:szCs w:val="12"/>
          <w:lang w:val="en-US"/>
        </w:rPr>
        <w:t>5499990000021|5499990000023</w:t>
      </w:r>
      <w:r w:rsidRPr="0073080D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73080D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73080D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73080D">
        <w:rPr>
          <w:rFonts w:ascii="Verdana" w:hAnsi="Verdana"/>
          <w:sz w:val="12"/>
          <w:szCs w:val="12"/>
          <w:lang w:val="en-US"/>
        </w:rPr>
        <w:t xml:space="preserve"> - </w:t>
      </w:r>
      <w:r w:rsidRPr="0073080D">
        <w:rPr>
          <w:rStyle w:val="m1"/>
          <w:rFonts w:ascii="Verdana" w:hAnsi="Verdana"/>
          <w:sz w:val="12"/>
          <w:szCs w:val="12"/>
          <w:lang w:val="en-US"/>
        </w:rPr>
        <w:t>&lt;!--</w:t>
      </w:r>
      <w:r w:rsidRPr="0073080D">
        <w:rPr>
          <w:color w:val="888888"/>
          <w:sz w:val="12"/>
          <w:szCs w:val="12"/>
          <w:lang w:val="en-US"/>
        </w:rPr>
        <w:t xml:space="preserve">Split | split </w:t>
      </w:r>
      <w:proofErr w:type="spellStart"/>
      <w:r w:rsidRPr="0073080D">
        <w:rPr>
          <w:color w:val="888888"/>
          <w:sz w:val="12"/>
          <w:szCs w:val="12"/>
          <w:lang w:val="en-US"/>
        </w:rPr>
        <w:t>aan</w:t>
      </w:r>
      <w:proofErr w:type="spellEnd"/>
      <w:r w:rsidRPr="0073080D">
        <w:rPr>
          <w:color w:val="888888"/>
          <w:sz w:val="12"/>
          <w:szCs w:val="12"/>
          <w:lang w:val="en-US"/>
        </w:rPr>
        <w:t xml:space="preserve"> </w:t>
      </w:r>
      <w:proofErr w:type="spellStart"/>
      <w:r w:rsidRPr="0073080D">
        <w:rPr>
          <w:color w:val="888888"/>
          <w:sz w:val="12"/>
          <w:szCs w:val="12"/>
          <w:lang w:val="en-US"/>
        </w:rPr>
        <w:t>hoofd</w:t>
      </w:r>
      <w:proofErr w:type="spellEnd"/>
      <w:r w:rsidRPr="0073080D">
        <w:rPr>
          <w:color w:val="888888"/>
          <w:sz w:val="12"/>
          <w:szCs w:val="12"/>
          <w:lang w:val="en-US"/>
        </w:rPr>
        <w:t xml:space="preserve"> </w:t>
      </w:r>
      <w:proofErr w:type="spellStart"/>
      <w:r w:rsidRPr="0073080D">
        <w:rPr>
          <w:color w:val="888888"/>
          <w:sz w:val="12"/>
          <w:szCs w:val="12"/>
          <w:lang w:val="en-US"/>
        </w:rPr>
        <w:t>en</w:t>
      </w:r>
      <w:proofErr w:type="spellEnd"/>
      <w:r w:rsidRPr="0073080D">
        <w:rPr>
          <w:color w:val="888888"/>
          <w:sz w:val="12"/>
          <w:szCs w:val="12"/>
          <w:lang w:val="en-US"/>
        </w:rPr>
        <w:t xml:space="preserve"> </w:t>
      </w:r>
      <w:proofErr w:type="spellStart"/>
      <w:r w:rsidRPr="0073080D">
        <w:rPr>
          <w:color w:val="888888"/>
          <w:sz w:val="12"/>
          <w:szCs w:val="12"/>
          <w:lang w:val="en-US"/>
        </w:rPr>
        <w:t>voeteinde</w:t>
      </w:r>
      <w:proofErr w:type="spellEnd"/>
      <w:r w:rsidRPr="0073080D">
        <w:rPr>
          <w:color w:val="888888"/>
          <w:sz w:val="12"/>
          <w:szCs w:val="12"/>
          <w:lang w:val="en-US"/>
        </w:rPr>
        <w:t xml:space="preserve"> </w:t>
      </w:r>
      <w:r w:rsidRPr="0073080D">
        <w:rPr>
          <w:rStyle w:val="b1"/>
          <w:sz w:val="12"/>
          <w:szCs w:val="12"/>
          <w:lang w:val="en-US"/>
        </w:rPr>
        <w:t> </w:t>
      </w:r>
      <w:r w:rsidRPr="0073080D">
        <w:rPr>
          <w:rStyle w:val="m1"/>
          <w:rFonts w:ascii="Verdana" w:hAnsi="Verdana"/>
          <w:sz w:val="12"/>
          <w:szCs w:val="12"/>
          <w:lang w:val="en-US"/>
        </w:rPr>
        <w:t>--&gt;</w:t>
      </w:r>
    </w:p>
    <w:p w14:paraId="4D94B48A" w14:textId="77777777" w:rsidR="006F28D9" w:rsidRPr="0073080D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73080D">
        <w:rPr>
          <w:rStyle w:val="b1"/>
          <w:sz w:val="12"/>
          <w:szCs w:val="12"/>
          <w:lang w:val="en-US"/>
        </w:rPr>
        <w:t> </w:t>
      </w:r>
      <w:r w:rsidRPr="0073080D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73080D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73080D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73080D">
        <w:rPr>
          <w:rStyle w:val="tx1"/>
          <w:rFonts w:ascii="Verdana" w:hAnsi="Verdana"/>
          <w:sz w:val="12"/>
          <w:szCs w:val="12"/>
          <w:lang w:val="en-US"/>
        </w:rPr>
        <w:t>5499990000037</w:t>
      </w:r>
      <w:r w:rsidRPr="0073080D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73080D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73080D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73080D">
        <w:rPr>
          <w:rFonts w:ascii="Verdana" w:hAnsi="Verdana"/>
          <w:sz w:val="12"/>
          <w:szCs w:val="12"/>
          <w:lang w:val="en-US"/>
        </w:rPr>
        <w:t xml:space="preserve"> - </w:t>
      </w:r>
      <w:r w:rsidRPr="0073080D">
        <w:rPr>
          <w:rStyle w:val="m1"/>
          <w:rFonts w:ascii="Verdana" w:hAnsi="Verdana"/>
          <w:sz w:val="12"/>
          <w:szCs w:val="12"/>
          <w:lang w:val="en-US"/>
        </w:rPr>
        <w:t>&lt;!--</w:t>
      </w:r>
      <w:proofErr w:type="spellStart"/>
      <w:r w:rsidRPr="0073080D">
        <w:rPr>
          <w:color w:val="888888"/>
          <w:sz w:val="12"/>
          <w:szCs w:val="12"/>
          <w:lang w:val="en-US"/>
        </w:rPr>
        <w:t>automatisch</w:t>
      </w:r>
      <w:proofErr w:type="spellEnd"/>
      <w:r w:rsidRPr="0073080D">
        <w:rPr>
          <w:color w:val="888888"/>
          <w:sz w:val="12"/>
          <w:szCs w:val="12"/>
          <w:lang w:val="en-US"/>
        </w:rPr>
        <w:t xml:space="preserve"> met </w:t>
      </w:r>
      <w:proofErr w:type="spellStart"/>
      <w:r w:rsidRPr="0073080D">
        <w:rPr>
          <w:color w:val="888888"/>
          <w:sz w:val="12"/>
          <w:szCs w:val="12"/>
          <w:lang w:val="en-US"/>
        </w:rPr>
        <w:t>afstandsbediening</w:t>
      </w:r>
      <w:proofErr w:type="spellEnd"/>
      <w:r w:rsidRPr="0073080D">
        <w:rPr>
          <w:color w:val="888888"/>
          <w:sz w:val="12"/>
          <w:szCs w:val="12"/>
          <w:lang w:val="en-US"/>
        </w:rPr>
        <w:t xml:space="preserve"> </w:t>
      </w:r>
      <w:r w:rsidRPr="0073080D">
        <w:rPr>
          <w:rStyle w:val="b1"/>
          <w:sz w:val="12"/>
          <w:szCs w:val="12"/>
          <w:lang w:val="en-US"/>
        </w:rPr>
        <w:t> </w:t>
      </w:r>
      <w:r w:rsidRPr="0073080D">
        <w:rPr>
          <w:rStyle w:val="m1"/>
          <w:rFonts w:ascii="Verdana" w:hAnsi="Verdana"/>
          <w:sz w:val="12"/>
          <w:szCs w:val="12"/>
          <w:lang w:val="en-US"/>
        </w:rPr>
        <w:t>--&gt;</w:t>
      </w:r>
    </w:p>
    <w:p w14:paraId="4D94B48B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73080D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Condition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8C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Conditions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8D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Price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8E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169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Price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8F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SalesPrice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100.00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SalesPrice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90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RetailPrice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200.00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RetailPrice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91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170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Conditions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92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171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Condition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93" w14:textId="77777777" w:rsidR="006F28D9" w:rsidRPr="00E85C54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093299">
        <w:rPr>
          <w:rStyle w:val="b1"/>
          <w:sz w:val="12"/>
          <w:szCs w:val="12"/>
          <w:lang w:val="en-US"/>
        </w:rPr>
        <w:t> </w:t>
      </w:r>
      <w:r w:rsidRPr="0009329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09329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09329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093299">
        <w:rPr>
          <w:rStyle w:val="tx1"/>
          <w:rFonts w:ascii="Verdana" w:hAnsi="Verdana"/>
          <w:sz w:val="12"/>
          <w:szCs w:val="12"/>
          <w:lang w:val="en-US"/>
        </w:rPr>
        <w:t>5499990000021|5499990000023</w:t>
      </w:r>
      <w:r w:rsidRPr="0009329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09329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09329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093299">
        <w:rPr>
          <w:rFonts w:ascii="Verdana" w:hAnsi="Verdana"/>
          <w:sz w:val="12"/>
          <w:szCs w:val="12"/>
          <w:lang w:val="en-US"/>
        </w:rPr>
        <w:t xml:space="preserve"> - </w:t>
      </w:r>
      <w:r w:rsidRPr="00093299">
        <w:rPr>
          <w:rStyle w:val="m1"/>
          <w:rFonts w:ascii="Verdana" w:hAnsi="Verdana"/>
          <w:sz w:val="12"/>
          <w:szCs w:val="12"/>
          <w:lang w:val="en-US"/>
        </w:rPr>
        <w:t>&lt;!--</w:t>
      </w:r>
      <w:r w:rsidRPr="00E85C54">
        <w:rPr>
          <w:color w:val="888888"/>
          <w:sz w:val="12"/>
          <w:szCs w:val="12"/>
          <w:lang w:val="en-US"/>
        </w:rPr>
        <w:t xml:space="preserve">Split | split </w:t>
      </w:r>
      <w:proofErr w:type="spellStart"/>
      <w:r w:rsidRPr="00E85C54">
        <w:rPr>
          <w:color w:val="888888"/>
          <w:sz w:val="12"/>
          <w:szCs w:val="12"/>
          <w:lang w:val="en-US"/>
        </w:rPr>
        <w:t>aan</w:t>
      </w:r>
      <w:proofErr w:type="spellEnd"/>
      <w:r w:rsidRPr="00E85C54">
        <w:rPr>
          <w:color w:val="888888"/>
          <w:sz w:val="12"/>
          <w:szCs w:val="12"/>
          <w:lang w:val="en-US"/>
        </w:rPr>
        <w:t xml:space="preserve"> </w:t>
      </w:r>
      <w:proofErr w:type="spellStart"/>
      <w:r w:rsidRPr="00E85C54">
        <w:rPr>
          <w:color w:val="888888"/>
          <w:sz w:val="12"/>
          <w:szCs w:val="12"/>
          <w:lang w:val="en-US"/>
        </w:rPr>
        <w:t>hoofd</w:t>
      </w:r>
      <w:proofErr w:type="spellEnd"/>
      <w:r w:rsidRPr="00E85C54">
        <w:rPr>
          <w:color w:val="888888"/>
          <w:sz w:val="12"/>
          <w:szCs w:val="12"/>
          <w:lang w:val="en-US"/>
        </w:rPr>
        <w:t xml:space="preserve"> </w:t>
      </w:r>
      <w:proofErr w:type="spellStart"/>
      <w:r w:rsidRPr="00E85C54">
        <w:rPr>
          <w:color w:val="888888"/>
          <w:sz w:val="12"/>
          <w:szCs w:val="12"/>
          <w:lang w:val="en-US"/>
        </w:rPr>
        <w:t>en</w:t>
      </w:r>
      <w:proofErr w:type="spellEnd"/>
      <w:r w:rsidRPr="00E85C54">
        <w:rPr>
          <w:color w:val="888888"/>
          <w:sz w:val="12"/>
          <w:szCs w:val="12"/>
          <w:lang w:val="en-US"/>
        </w:rPr>
        <w:t xml:space="preserve"> </w:t>
      </w:r>
      <w:proofErr w:type="spellStart"/>
      <w:r w:rsidRPr="00E85C54">
        <w:rPr>
          <w:color w:val="888888"/>
          <w:sz w:val="12"/>
          <w:szCs w:val="12"/>
          <w:lang w:val="en-US"/>
        </w:rPr>
        <w:t>voeteinde</w:t>
      </w:r>
      <w:proofErr w:type="spellEnd"/>
      <w:r w:rsidRPr="00E85C54">
        <w:rPr>
          <w:color w:val="888888"/>
          <w:sz w:val="12"/>
          <w:szCs w:val="12"/>
          <w:lang w:val="en-US"/>
        </w:rPr>
        <w:t xml:space="preserve"> </w:t>
      </w:r>
      <w:r w:rsidRPr="00E85C54">
        <w:rPr>
          <w:rStyle w:val="b1"/>
          <w:sz w:val="12"/>
          <w:szCs w:val="12"/>
          <w:lang w:val="en-US"/>
        </w:rPr>
        <w:t> </w:t>
      </w:r>
      <w:r w:rsidRPr="00E85C54">
        <w:rPr>
          <w:rStyle w:val="m1"/>
          <w:rFonts w:ascii="Verdana" w:hAnsi="Verdana"/>
          <w:sz w:val="12"/>
          <w:szCs w:val="12"/>
          <w:lang w:val="en-US"/>
        </w:rPr>
        <w:t>--&gt;</w:t>
      </w:r>
    </w:p>
    <w:p w14:paraId="4D94B494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E85C54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5499990000035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Fonts w:ascii="Verdana" w:hAnsi="Verdana"/>
          <w:sz w:val="12"/>
          <w:szCs w:val="12"/>
          <w:lang w:val="en-US"/>
        </w:rPr>
        <w:t xml:space="preserve">- 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&lt;!--</w:t>
      </w:r>
      <w:proofErr w:type="spellStart"/>
      <w:r w:rsidRPr="006F28D9">
        <w:rPr>
          <w:color w:val="888888"/>
          <w:sz w:val="12"/>
          <w:szCs w:val="12"/>
          <w:lang w:val="en-US"/>
        </w:rPr>
        <w:t>Automatisch</w:t>
      </w:r>
      <w:proofErr w:type="spellEnd"/>
      <w:r w:rsidRPr="006F28D9">
        <w:rPr>
          <w:color w:val="888888"/>
          <w:sz w:val="12"/>
          <w:szCs w:val="12"/>
          <w:lang w:val="en-US"/>
        </w:rPr>
        <w:t xml:space="preserve"> </w:t>
      </w: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--&gt;</w:t>
      </w:r>
    </w:p>
    <w:p w14:paraId="4D94B495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Condition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96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Conditions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97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Price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98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Prices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99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Article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9A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172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Article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9B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GTIN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5499990000020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GTIN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9C" w14:textId="77777777" w:rsidR="006F28D9" w:rsidRPr="00B34C29" w:rsidRDefault="006F28D9" w:rsidP="006F28D9">
      <w:pPr>
        <w:ind w:hanging="480"/>
        <w:rPr>
          <w:rFonts w:ascii="Verdana" w:hAnsi="Verdana"/>
          <w:sz w:val="12"/>
          <w:szCs w:val="12"/>
          <w:lang w:val="fr-BE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B34C29">
        <w:rPr>
          <w:rStyle w:val="m1"/>
          <w:rFonts w:ascii="Verdana" w:hAnsi="Verdana"/>
          <w:sz w:val="12"/>
          <w:szCs w:val="12"/>
          <w:lang w:val="fr-BE"/>
        </w:rPr>
        <w:t>&lt;</w:t>
      </w:r>
      <w:r w:rsidRPr="00B34C29">
        <w:rPr>
          <w:rStyle w:val="t1"/>
          <w:rFonts w:ascii="Verdana" w:hAnsi="Verdana"/>
          <w:sz w:val="12"/>
          <w:szCs w:val="12"/>
          <w:lang w:val="fr-BE"/>
        </w:rPr>
        <w:t xml:space="preserve">Description </w:t>
      </w:r>
      <w:proofErr w:type="spellStart"/>
      <w:r w:rsidRPr="00B34C29">
        <w:rPr>
          <w:rStyle w:val="t1"/>
          <w:rFonts w:ascii="Verdana" w:hAnsi="Verdana"/>
          <w:sz w:val="12"/>
          <w:szCs w:val="12"/>
          <w:lang w:val="fr-BE"/>
        </w:rPr>
        <w:t>language</w:t>
      </w:r>
      <w:proofErr w:type="spellEnd"/>
      <w:r w:rsidRPr="00B34C29">
        <w:rPr>
          <w:rStyle w:val="m1"/>
          <w:rFonts w:ascii="Verdana" w:hAnsi="Verdana"/>
          <w:sz w:val="12"/>
          <w:szCs w:val="12"/>
          <w:lang w:val="fr-BE"/>
        </w:rPr>
        <w:t>="</w:t>
      </w:r>
      <w:r w:rsidRPr="00B34C29">
        <w:rPr>
          <w:rFonts w:ascii="Verdana" w:hAnsi="Verdana"/>
          <w:b/>
          <w:bCs/>
          <w:sz w:val="12"/>
          <w:szCs w:val="12"/>
          <w:lang w:val="fr-BE"/>
        </w:rPr>
        <w:t>NL</w:t>
      </w:r>
      <w:r w:rsidRPr="00B34C29">
        <w:rPr>
          <w:rStyle w:val="m1"/>
          <w:rFonts w:ascii="Verdana" w:hAnsi="Verdana"/>
          <w:sz w:val="12"/>
          <w:szCs w:val="12"/>
          <w:lang w:val="fr-BE"/>
        </w:rPr>
        <w:t>"&gt;</w:t>
      </w:r>
      <w:r w:rsidRPr="00B34C29">
        <w:rPr>
          <w:rStyle w:val="tx1"/>
          <w:rFonts w:ascii="Verdana" w:hAnsi="Verdana"/>
          <w:sz w:val="12"/>
          <w:szCs w:val="12"/>
          <w:lang w:val="fr-BE"/>
        </w:rPr>
        <w:t>Matras Ergo Latex 550</w:t>
      </w:r>
      <w:r w:rsidRPr="00B34C29">
        <w:rPr>
          <w:rStyle w:val="m1"/>
          <w:rFonts w:ascii="Verdana" w:hAnsi="Verdana"/>
          <w:sz w:val="12"/>
          <w:szCs w:val="12"/>
          <w:lang w:val="fr-BE"/>
        </w:rPr>
        <w:t>&lt;/</w:t>
      </w:r>
      <w:r w:rsidRPr="00B34C29">
        <w:rPr>
          <w:rStyle w:val="t1"/>
          <w:rFonts w:ascii="Verdana" w:hAnsi="Verdana"/>
          <w:sz w:val="12"/>
          <w:szCs w:val="12"/>
          <w:lang w:val="fr-BE"/>
        </w:rPr>
        <w:t>Description</w:t>
      </w:r>
      <w:r w:rsidRPr="00B34C29">
        <w:rPr>
          <w:rStyle w:val="m1"/>
          <w:rFonts w:ascii="Verdana" w:hAnsi="Verdana"/>
          <w:sz w:val="12"/>
          <w:szCs w:val="12"/>
          <w:lang w:val="fr-BE"/>
        </w:rPr>
        <w:t>&gt;</w:t>
      </w:r>
    </w:p>
    <w:p w14:paraId="4D94B49D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173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Options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9E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174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Option order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="006F28D9" w:rsidRPr="006F28D9">
        <w:rPr>
          <w:rFonts w:ascii="Verdana" w:hAnsi="Verdana"/>
          <w:b/>
          <w:bCs/>
          <w:sz w:val="12"/>
          <w:szCs w:val="12"/>
          <w:lang w:val="en-US"/>
        </w:rPr>
        <w:t>50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"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 xml:space="preserve"> definition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="006F28D9" w:rsidRPr="006F28D9">
        <w:rPr>
          <w:rFonts w:ascii="Verdana" w:hAnsi="Verdana"/>
          <w:b/>
          <w:bCs/>
          <w:sz w:val="12"/>
          <w:szCs w:val="12"/>
          <w:lang w:val="en-US"/>
        </w:rPr>
        <w:t>Program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"&gt;</w:t>
      </w:r>
    </w:p>
    <w:p w14:paraId="4D94B49F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GTIN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5499990000001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GTIN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A0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175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Values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A1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 definition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Pr="006F28D9">
        <w:rPr>
          <w:rFonts w:ascii="Verdana" w:hAnsi="Verdana"/>
          <w:b/>
          <w:bCs/>
          <w:sz w:val="12"/>
          <w:szCs w:val="12"/>
          <w:lang w:val="en-US"/>
        </w:rPr>
        <w:t>Program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"&gt;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5499990000030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A2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 definition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Pr="006F28D9">
        <w:rPr>
          <w:rFonts w:ascii="Verdana" w:hAnsi="Verdana"/>
          <w:b/>
          <w:bCs/>
          <w:sz w:val="12"/>
          <w:szCs w:val="12"/>
          <w:lang w:val="en-US"/>
        </w:rPr>
        <w:t>Program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"&gt;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5499990000031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A3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 definition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Pr="006F28D9">
        <w:rPr>
          <w:rFonts w:ascii="Verdana" w:hAnsi="Verdana"/>
          <w:b/>
          <w:bCs/>
          <w:sz w:val="12"/>
          <w:szCs w:val="12"/>
          <w:lang w:val="en-US"/>
        </w:rPr>
        <w:t>Program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"&gt;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5499990000033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A4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Values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A5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A6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176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Option order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="006F28D9" w:rsidRPr="006F28D9">
        <w:rPr>
          <w:rFonts w:ascii="Verdana" w:hAnsi="Verdana"/>
          <w:b/>
          <w:bCs/>
          <w:sz w:val="12"/>
          <w:szCs w:val="12"/>
          <w:lang w:val="en-US"/>
        </w:rPr>
        <w:t>60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"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 xml:space="preserve"> definition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="006F28D9" w:rsidRPr="006F28D9">
        <w:rPr>
          <w:rFonts w:ascii="Verdana" w:hAnsi="Verdana"/>
          <w:b/>
          <w:bCs/>
          <w:sz w:val="12"/>
          <w:szCs w:val="12"/>
          <w:lang w:val="en-US"/>
        </w:rPr>
        <w:t>Program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"&gt;</w:t>
      </w:r>
    </w:p>
    <w:p w14:paraId="4D94B4A7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GTIN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5499990000005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GTIN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A8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A9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177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Option order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="006F28D9" w:rsidRPr="006F28D9">
        <w:rPr>
          <w:rFonts w:ascii="Verdana" w:hAnsi="Verdana"/>
          <w:b/>
          <w:bCs/>
          <w:sz w:val="12"/>
          <w:szCs w:val="12"/>
          <w:lang w:val="en-US"/>
        </w:rPr>
        <w:t>10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"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 xml:space="preserve"> definition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="006F28D9" w:rsidRPr="006F28D9">
        <w:rPr>
          <w:rFonts w:ascii="Verdana" w:hAnsi="Verdana"/>
          <w:b/>
          <w:bCs/>
          <w:sz w:val="12"/>
          <w:szCs w:val="12"/>
          <w:lang w:val="en-US"/>
        </w:rPr>
        <w:t>Program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"&gt;</w:t>
      </w:r>
    </w:p>
    <w:p w14:paraId="4D94B4AA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GTIN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5499990000014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GTIN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AB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AC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178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Option order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="006F28D9" w:rsidRPr="006F28D9">
        <w:rPr>
          <w:rFonts w:ascii="Verdana" w:hAnsi="Verdana"/>
          <w:b/>
          <w:bCs/>
          <w:sz w:val="12"/>
          <w:szCs w:val="12"/>
          <w:lang w:val="en-US"/>
        </w:rPr>
        <w:t>20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"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 xml:space="preserve"> definition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="006F28D9" w:rsidRPr="006F28D9">
        <w:rPr>
          <w:rFonts w:ascii="Verdana" w:hAnsi="Verdana"/>
          <w:b/>
          <w:bCs/>
          <w:sz w:val="12"/>
          <w:szCs w:val="12"/>
          <w:lang w:val="en-US"/>
        </w:rPr>
        <w:t>Program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"&gt;</w:t>
      </w:r>
    </w:p>
    <w:p w14:paraId="4D94B4AD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GTIN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5499990000015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GTIN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AE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179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Values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AF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 definition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Pr="006F28D9">
        <w:rPr>
          <w:rFonts w:ascii="Verdana" w:hAnsi="Verdana"/>
          <w:b/>
          <w:bCs/>
          <w:sz w:val="12"/>
          <w:szCs w:val="12"/>
          <w:lang w:val="en-US"/>
        </w:rPr>
        <w:t>Program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"&gt;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5499990000027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B0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 definition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Pr="006F28D9">
        <w:rPr>
          <w:rFonts w:ascii="Verdana" w:hAnsi="Verdana"/>
          <w:b/>
          <w:bCs/>
          <w:sz w:val="12"/>
          <w:szCs w:val="12"/>
          <w:lang w:val="en-US"/>
        </w:rPr>
        <w:t>Program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"&gt;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5499990000028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B1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 definition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Pr="006F28D9">
        <w:rPr>
          <w:rFonts w:ascii="Verdana" w:hAnsi="Verdana"/>
          <w:b/>
          <w:bCs/>
          <w:sz w:val="12"/>
          <w:szCs w:val="12"/>
          <w:lang w:val="en-US"/>
        </w:rPr>
        <w:t>Program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"&gt;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5499990000029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B2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Values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B3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B4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180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Option order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="006F28D9" w:rsidRPr="006F28D9">
        <w:rPr>
          <w:rFonts w:ascii="Verdana" w:hAnsi="Verdana"/>
          <w:b/>
          <w:bCs/>
          <w:sz w:val="12"/>
          <w:szCs w:val="12"/>
          <w:lang w:val="en-US"/>
        </w:rPr>
        <w:t>70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"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 xml:space="preserve"> definition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="006F28D9" w:rsidRPr="006F28D9">
        <w:rPr>
          <w:rFonts w:ascii="Verdana" w:hAnsi="Verdana"/>
          <w:b/>
          <w:bCs/>
          <w:sz w:val="12"/>
          <w:szCs w:val="12"/>
          <w:lang w:val="en-US"/>
        </w:rPr>
        <w:t>Article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"&gt;</w:t>
      </w:r>
    </w:p>
    <w:p w14:paraId="4D94B4B5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GTIN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5499990000021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GTIN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B6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181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Values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B7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 definition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Pr="006F28D9">
        <w:rPr>
          <w:rFonts w:ascii="Verdana" w:hAnsi="Verdana"/>
          <w:b/>
          <w:bCs/>
          <w:sz w:val="12"/>
          <w:szCs w:val="12"/>
          <w:lang w:val="en-US"/>
        </w:rPr>
        <w:t>Article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"&gt;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5499990000022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B8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 definition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Pr="006F28D9">
        <w:rPr>
          <w:rFonts w:ascii="Verdana" w:hAnsi="Verdana"/>
          <w:b/>
          <w:bCs/>
          <w:sz w:val="12"/>
          <w:szCs w:val="12"/>
          <w:lang w:val="en-US"/>
        </w:rPr>
        <w:t>Article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"&gt;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5499990000023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B9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 definition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Pr="006F28D9">
        <w:rPr>
          <w:rFonts w:ascii="Verdana" w:hAnsi="Verdana"/>
          <w:b/>
          <w:bCs/>
          <w:sz w:val="12"/>
          <w:szCs w:val="12"/>
          <w:lang w:val="en-US"/>
        </w:rPr>
        <w:t>Article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"&gt;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5499990000024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BA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Values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BB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BC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182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Option order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="006F28D9" w:rsidRPr="006F28D9">
        <w:rPr>
          <w:rFonts w:ascii="Verdana" w:hAnsi="Verdana"/>
          <w:b/>
          <w:bCs/>
          <w:sz w:val="12"/>
          <w:szCs w:val="12"/>
          <w:lang w:val="en-US"/>
        </w:rPr>
        <w:t>65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"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 xml:space="preserve"> definition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="006F28D9" w:rsidRPr="006F28D9">
        <w:rPr>
          <w:rFonts w:ascii="Verdana" w:hAnsi="Verdana"/>
          <w:b/>
          <w:bCs/>
          <w:sz w:val="12"/>
          <w:szCs w:val="12"/>
          <w:lang w:val="en-US"/>
        </w:rPr>
        <w:t>Article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"&gt;</w:t>
      </w:r>
    </w:p>
    <w:p w14:paraId="4D94B4BD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GTIN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5499990000026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GTIN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BE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183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Values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BF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 definition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Pr="006F28D9">
        <w:rPr>
          <w:rFonts w:ascii="Verdana" w:hAnsi="Verdana"/>
          <w:b/>
          <w:bCs/>
          <w:sz w:val="12"/>
          <w:szCs w:val="12"/>
          <w:lang w:val="en-US"/>
        </w:rPr>
        <w:t>Article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"&gt;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5499990000022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C0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 definition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Pr="006F28D9">
        <w:rPr>
          <w:rFonts w:ascii="Verdana" w:hAnsi="Verdana"/>
          <w:b/>
          <w:bCs/>
          <w:sz w:val="12"/>
          <w:szCs w:val="12"/>
          <w:lang w:val="en-US"/>
        </w:rPr>
        <w:t>Article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"&gt;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5499990000025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C1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Values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C2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C3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Options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C4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184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Configurations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C5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185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Configuration action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="006F28D9" w:rsidRPr="006F28D9">
        <w:rPr>
          <w:rFonts w:ascii="Verdana" w:hAnsi="Verdana"/>
          <w:b/>
          <w:bCs/>
          <w:sz w:val="12"/>
          <w:szCs w:val="12"/>
          <w:lang w:val="en-US"/>
        </w:rPr>
        <w:t>Add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"&gt;</w:t>
      </w:r>
    </w:p>
    <w:p w14:paraId="4D94B4C6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OptionToConfigure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5499990000021|5499990000023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OptionToConfigure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C7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ValueToConfigure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5499990000035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ValueToConfigure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C8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Configuration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C9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186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Configuration action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="006F28D9" w:rsidRPr="006F28D9">
        <w:rPr>
          <w:rFonts w:ascii="Verdana" w:hAnsi="Verdana"/>
          <w:b/>
          <w:bCs/>
          <w:sz w:val="12"/>
          <w:szCs w:val="12"/>
          <w:lang w:val="en-US"/>
        </w:rPr>
        <w:t>Add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"&gt;</w:t>
      </w:r>
    </w:p>
    <w:p w14:paraId="4D94B4CA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OptionToConfigure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5499990000021|5499990000023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OptionToConfigure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CB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ValueToConfigure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5499990000037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ValueToConfigure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CC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Configuration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CD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187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Configuration action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="006F28D9" w:rsidRPr="006F28D9">
        <w:rPr>
          <w:rFonts w:ascii="Verdana" w:hAnsi="Verdana"/>
          <w:b/>
          <w:bCs/>
          <w:sz w:val="12"/>
          <w:szCs w:val="12"/>
          <w:lang w:val="en-US"/>
        </w:rPr>
        <w:t>Remove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"&gt;</w:t>
      </w:r>
    </w:p>
    <w:p w14:paraId="4D94B4CE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OptionToConfigure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5499990000021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OptionToConfigure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CF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ValueToConfigure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5499990000023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ValueToConfigure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D0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188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Conditions type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="006F28D9" w:rsidRPr="006F28D9">
        <w:rPr>
          <w:rFonts w:ascii="Verdana" w:hAnsi="Verdana"/>
          <w:b/>
          <w:bCs/>
          <w:sz w:val="12"/>
          <w:szCs w:val="12"/>
          <w:lang w:val="en-US"/>
        </w:rPr>
        <w:t>IF CONDITIONS NOT MET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"&gt;</w:t>
      </w:r>
    </w:p>
    <w:p w14:paraId="4D94B4D1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189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Condition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D2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5499990000001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D3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190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Values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D4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5499990000030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D5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5499990000031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D6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5499990000033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D7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Values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D8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Condition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D9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Conditions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DA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Configuration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DB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191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Configuration action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="006F28D9" w:rsidRPr="006F28D9">
        <w:rPr>
          <w:rFonts w:ascii="Verdana" w:hAnsi="Verdana"/>
          <w:b/>
          <w:bCs/>
          <w:sz w:val="12"/>
          <w:szCs w:val="12"/>
          <w:lang w:val="en-US"/>
        </w:rPr>
        <w:t>Remove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"&gt;</w:t>
      </w:r>
    </w:p>
    <w:p w14:paraId="4D94B4DC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OptionToConfigure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5499990000021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OptionToConfigure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DD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ValueToConfigure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5499990000024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ValueToConfigure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DE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192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Conditions type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="006F28D9" w:rsidRPr="006F28D9">
        <w:rPr>
          <w:rFonts w:ascii="Verdana" w:hAnsi="Verdana"/>
          <w:b/>
          <w:bCs/>
          <w:sz w:val="12"/>
          <w:szCs w:val="12"/>
          <w:lang w:val="en-US"/>
        </w:rPr>
        <w:t>IF CONDITIONS MET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"&gt;</w:t>
      </w:r>
    </w:p>
    <w:p w14:paraId="4D94B4DF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193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Condition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E0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5499990000001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E1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194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Values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E2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5499990000002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E3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5499990000003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E4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5499990000004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E5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Values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E6" w14:textId="77777777" w:rsidR="006F28D9" w:rsidRPr="0009329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09329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093299">
        <w:rPr>
          <w:rStyle w:val="t1"/>
          <w:rFonts w:ascii="Verdana" w:hAnsi="Verdana"/>
          <w:sz w:val="12"/>
          <w:szCs w:val="12"/>
          <w:lang w:val="en-US"/>
        </w:rPr>
        <w:t>Condition</w:t>
      </w:r>
      <w:r w:rsidRPr="0009329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E7" w14:textId="77777777" w:rsidR="006F28D9" w:rsidRPr="0009329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093299">
        <w:rPr>
          <w:rStyle w:val="b1"/>
          <w:sz w:val="12"/>
          <w:szCs w:val="12"/>
          <w:lang w:val="en-US"/>
        </w:rPr>
        <w:t> </w:t>
      </w:r>
      <w:r w:rsidRPr="0009329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093299">
        <w:rPr>
          <w:rStyle w:val="t1"/>
          <w:rFonts w:ascii="Verdana" w:hAnsi="Verdana"/>
          <w:sz w:val="12"/>
          <w:szCs w:val="12"/>
          <w:lang w:val="en-US"/>
        </w:rPr>
        <w:t>Conditions</w:t>
      </w:r>
      <w:r w:rsidRPr="0009329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E8" w14:textId="77777777" w:rsidR="006F28D9" w:rsidRPr="0009329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093299">
        <w:rPr>
          <w:rStyle w:val="b1"/>
          <w:sz w:val="12"/>
          <w:szCs w:val="12"/>
          <w:lang w:val="en-US"/>
        </w:rPr>
        <w:t> </w:t>
      </w:r>
      <w:r w:rsidRPr="0009329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093299">
        <w:rPr>
          <w:rStyle w:val="t1"/>
          <w:rFonts w:ascii="Verdana" w:hAnsi="Verdana"/>
          <w:sz w:val="12"/>
          <w:szCs w:val="12"/>
          <w:lang w:val="en-US"/>
        </w:rPr>
        <w:t>Configuration</w:t>
      </w:r>
      <w:r w:rsidRPr="0009329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E9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195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Configuration action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="006F28D9" w:rsidRPr="006F28D9">
        <w:rPr>
          <w:rFonts w:ascii="Verdana" w:hAnsi="Verdana"/>
          <w:b/>
          <w:bCs/>
          <w:sz w:val="12"/>
          <w:szCs w:val="12"/>
          <w:lang w:val="en-US"/>
        </w:rPr>
        <w:t>Remove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"&gt;</w:t>
      </w:r>
    </w:p>
    <w:p w14:paraId="4D94B4EA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OptionToConfigure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5499990000026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OptionToConfigure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EB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proofErr w:type="spellStart"/>
      <w:r w:rsidRPr="006F28D9">
        <w:rPr>
          <w:rStyle w:val="t1"/>
          <w:rFonts w:ascii="Verdana" w:hAnsi="Verdana"/>
          <w:sz w:val="12"/>
          <w:szCs w:val="12"/>
          <w:lang w:val="en-US"/>
        </w:rPr>
        <w:t>ValueToConfigure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/&gt;</w:t>
      </w:r>
    </w:p>
    <w:p w14:paraId="4D94B4EC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196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Conditions type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="006F28D9" w:rsidRPr="006F28D9">
        <w:rPr>
          <w:rFonts w:ascii="Verdana" w:hAnsi="Verdana"/>
          <w:b/>
          <w:bCs/>
          <w:sz w:val="12"/>
          <w:szCs w:val="12"/>
          <w:lang w:val="en-US"/>
        </w:rPr>
        <w:t>IF CONDITIONS MET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"&gt;</w:t>
      </w:r>
    </w:p>
    <w:p w14:paraId="4D94B4ED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197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Condition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EE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5499990000015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Option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EF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198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Values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F0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5499990000028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4F1" w14:textId="77777777" w:rsidR="006F28D9" w:rsidRPr="00B34C29" w:rsidRDefault="006F28D9" w:rsidP="006F28D9">
      <w:pPr>
        <w:ind w:hanging="240"/>
        <w:rPr>
          <w:rFonts w:ascii="Verdana" w:hAnsi="Verdana"/>
          <w:sz w:val="12"/>
          <w:szCs w:val="12"/>
          <w:lang w:val="fr-BE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B34C29">
        <w:rPr>
          <w:rStyle w:val="m1"/>
          <w:rFonts w:ascii="Verdana" w:hAnsi="Verdana"/>
          <w:sz w:val="12"/>
          <w:szCs w:val="12"/>
          <w:lang w:val="fr-BE"/>
        </w:rPr>
        <w:t>&lt;/</w:t>
      </w:r>
      <w:r w:rsidRPr="00B34C29">
        <w:rPr>
          <w:rStyle w:val="t1"/>
          <w:rFonts w:ascii="Verdana" w:hAnsi="Verdana"/>
          <w:sz w:val="12"/>
          <w:szCs w:val="12"/>
          <w:lang w:val="fr-BE"/>
        </w:rPr>
        <w:t>Values</w:t>
      </w:r>
      <w:r w:rsidRPr="00B34C29">
        <w:rPr>
          <w:rStyle w:val="m1"/>
          <w:rFonts w:ascii="Verdana" w:hAnsi="Verdana"/>
          <w:sz w:val="12"/>
          <w:szCs w:val="12"/>
          <w:lang w:val="fr-BE"/>
        </w:rPr>
        <w:t>&gt;</w:t>
      </w:r>
    </w:p>
    <w:p w14:paraId="4D94B4F2" w14:textId="77777777" w:rsidR="006F28D9" w:rsidRPr="00B34C29" w:rsidRDefault="006F28D9" w:rsidP="006F28D9">
      <w:pPr>
        <w:ind w:hanging="240"/>
        <w:rPr>
          <w:rFonts w:ascii="Verdana" w:hAnsi="Verdana"/>
          <w:sz w:val="12"/>
          <w:szCs w:val="12"/>
          <w:lang w:val="fr-BE"/>
        </w:rPr>
      </w:pPr>
      <w:r w:rsidRPr="00B34C29">
        <w:rPr>
          <w:rStyle w:val="b1"/>
          <w:sz w:val="12"/>
          <w:szCs w:val="12"/>
          <w:lang w:val="fr-BE"/>
        </w:rPr>
        <w:t> </w:t>
      </w:r>
      <w:r w:rsidRPr="00B34C29">
        <w:rPr>
          <w:rStyle w:val="m1"/>
          <w:rFonts w:ascii="Verdana" w:hAnsi="Verdana"/>
          <w:sz w:val="12"/>
          <w:szCs w:val="12"/>
          <w:lang w:val="fr-BE"/>
        </w:rPr>
        <w:t>&lt;/</w:t>
      </w:r>
      <w:r w:rsidRPr="00B34C29">
        <w:rPr>
          <w:rStyle w:val="t1"/>
          <w:rFonts w:ascii="Verdana" w:hAnsi="Verdana"/>
          <w:sz w:val="12"/>
          <w:szCs w:val="12"/>
          <w:lang w:val="fr-BE"/>
        </w:rPr>
        <w:t>Condition</w:t>
      </w:r>
      <w:r w:rsidRPr="00B34C29">
        <w:rPr>
          <w:rStyle w:val="m1"/>
          <w:rFonts w:ascii="Verdana" w:hAnsi="Verdana"/>
          <w:sz w:val="12"/>
          <w:szCs w:val="12"/>
          <w:lang w:val="fr-BE"/>
        </w:rPr>
        <w:t>&gt;</w:t>
      </w:r>
    </w:p>
    <w:p w14:paraId="4D94B4F3" w14:textId="77777777" w:rsidR="006F28D9" w:rsidRPr="00B34C29" w:rsidRDefault="006F28D9" w:rsidP="006F28D9">
      <w:pPr>
        <w:ind w:hanging="240"/>
        <w:rPr>
          <w:rFonts w:ascii="Verdana" w:hAnsi="Verdana"/>
          <w:sz w:val="12"/>
          <w:szCs w:val="12"/>
          <w:lang w:val="fr-BE"/>
        </w:rPr>
      </w:pPr>
      <w:r w:rsidRPr="00B34C29">
        <w:rPr>
          <w:rStyle w:val="b1"/>
          <w:sz w:val="12"/>
          <w:szCs w:val="12"/>
          <w:lang w:val="fr-BE"/>
        </w:rPr>
        <w:t> </w:t>
      </w:r>
      <w:r w:rsidRPr="00B34C29">
        <w:rPr>
          <w:rStyle w:val="m1"/>
          <w:rFonts w:ascii="Verdana" w:hAnsi="Verdana"/>
          <w:sz w:val="12"/>
          <w:szCs w:val="12"/>
          <w:lang w:val="fr-BE"/>
        </w:rPr>
        <w:t>&lt;/</w:t>
      </w:r>
      <w:r w:rsidRPr="00B34C29">
        <w:rPr>
          <w:rStyle w:val="t1"/>
          <w:rFonts w:ascii="Verdana" w:hAnsi="Verdana"/>
          <w:sz w:val="12"/>
          <w:szCs w:val="12"/>
          <w:lang w:val="fr-BE"/>
        </w:rPr>
        <w:t>Conditions</w:t>
      </w:r>
      <w:r w:rsidRPr="00B34C29">
        <w:rPr>
          <w:rStyle w:val="m1"/>
          <w:rFonts w:ascii="Verdana" w:hAnsi="Verdana"/>
          <w:sz w:val="12"/>
          <w:szCs w:val="12"/>
          <w:lang w:val="fr-BE"/>
        </w:rPr>
        <w:t>&gt;</w:t>
      </w:r>
    </w:p>
    <w:p w14:paraId="4D94B4F4" w14:textId="77777777" w:rsidR="006F28D9" w:rsidRPr="00B34C29" w:rsidRDefault="006F28D9" w:rsidP="006F28D9">
      <w:pPr>
        <w:ind w:hanging="240"/>
        <w:rPr>
          <w:rFonts w:ascii="Verdana" w:hAnsi="Verdana"/>
          <w:sz w:val="12"/>
          <w:szCs w:val="12"/>
          <w:lang w:val="fr-BE"/>
        </w:rPr>
      </w:pPr>
      <w:r w:rsidRPr="00B34C29">
        <w:rPr>
          <w:rStyle w:val="b1"/>
          <w:sz w:val="12"/>
          <w:szCs w:val="12"/>
          <w:lang w:val="fr-BE"/>
        </w:rPr>
        <w:t> </w:t>
      </w:r>
      <w:r w:rsidRPr="00B34C29">
        <w:rPr>
          <w:rStyle w:val="m1"/>
          <w:rFonts w:ascii="Verdana" w:hAnsi="Verdana"/>
          <w:sz w:val="12"/>
          <w:szCs w:val="12"/>
          <w:lang w:val="fr-BE"/>
        </w:rPr>
        <w:t>&lt;/</w:t>
      </w:r>
      <w:r w:rsidRPr="00B34C29">
        <w:rPr>
          <w:rStyle w:val="t1"/>
          <w:rFonts w:ascii="Verdana" w:hAnsi="Verdana"/>
          <w:sz w:val="12"/>
          <w:szCs w:val="12"/>
          <w:lang w:val="fr-BE"/>
        </w:rPr>
        <w:t>Configuration</w:t>
      </w:r>
      <w:r w:rsidRPr="00B34C29">
        <w:rPr>
          <w:rStyle w:val="m1"/>
          <w:rFonts w:ascii="Verdana" w:hAnsi="Verdana"/>
          <w:sz w:val="12"/>
          <w:szCs w:val="12"/>
          <w:lang w:val="fr-BE"/>
        </w:rPr>
        <w:t>&gt;</w:t>
      </w:r>
    </w:p>
    <w:p w14:paraId="4D94B4F5" w14:textId="77777777" w:rsidR="006F28D9" w:rsidRPr="00B34C29" w:rsidRDefault="006F28D9" w:rsidP="006F28D9">
      <w:pPr>
        <w:ind w:hanging="240"/>
        <w:rPr>
          <w:rFonts w:ascii="Verdana" w:hAnsi="Verdana"/>
          <w:sz w:val="12"/>
          <w:szCs w:val="12"/>
          <w:lang w:val="fr-BE"/>
        </w:rPr>
      </w:pPr>
      <w:r w:rsidRPr="00B34C29">
        <w:rPr>
          <w:rStyle w:val="b1"/>
          <w:sz w:val="12"/>
          <w:szCs w:val="12"/>
          <w:lang w:val="fr-BE"/>
        </w:rPr>
        <w:t> </w:t>
      </w:r>
      <w:r w:rsidRPr="00B34C29">
        <w:rPr>
          <w:rStyle w:val="m1"/>
          <w:rFonts w:ascii="Verdana" w:hAnsi="Verdana"/>
          <w:sz w:val="12"/>
          <w:szCs w:val="12"/>
          <w:lang w:val="fr-BE"/>
        </w:rPr>
        <w:t>&lt;/</w:t>
      </w:r>
      <w:r w:rsidRPr="00B34C29">
        <w:rPr>
          <w:rStyle w:val="t1"/>
          <w:rFonts w:ascii="Verdana" w:hAnsi="Verdana"/>
          <w:sz w:val="12"/>
          <w:szCs w:val="12"/>
          <w:lang w:val="fr-BE"/>
        </w:rPr>
        <w:t>Configurations</w:t>
      </w:r>
      <w:r w:rsidRPr="00B34C29">
        <w:rPr>
          <w:rStyle w:val="m1"/>
          <w:rFonts w:ascii="Verdana" w:hAnsi="Verdana"/>
          <w:sz w:val="12"/>
          <w:szCs w:val="12"/>
          <w:lang w:val="fr-BE"/>
        </w:rPr>
        <w:t>&gt;</w:t>
      </w:r>
    </w:p>
    <w:p w14:paraId="4D94B4F6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</w:rPr>
      </w:pPr>
      <w:r w:rsidRPr="00B34C29">
        <w:rPr>
          <w:rStyle w:val="b1"/>
          <w:sz w:val="12"/>
          <w:szCs w:val="12"/>
          <w:lang w:val="fr-BE"/>
        </w:rPr>
        <w:t> </w:t>
      </w:r>
      <w:r w:rsidRPr="006F28D9">
        <w:rPr>
          <w:rStyle w:val="m1"/>
          <w:rFonts w:ascii="Verdana" w:hAnsi="Verdana"/>
          <w:sz w:val="12"/>
          <w:szCs w:val="12"/>
        </w:rPr>
        <w:t>&lt;/</w:t>
      </w:r>
      <w:proofErr w:type="spellStart"/>
      <w:r w:rsidRPr="006F28D9">
        <w:rPr>
          <w:rStyle w:val="t1"/>
          <w:rFonts w:ascii="Verdana" w:hAnsi="Verdana"/>
          <w:sz w:val="12"/>
          <w:szCs w:val="12"/>
        </w:rPr>
        <w:t>Article</w:t>
      </w:r>
      <w:proofErr w:type="spellEnd"/>
      <w:r w:rsidRPr="006F28D9">
        <w:rPr>
          <w:rStyle w:val="m1"/>
          <w:rFonts w:ascii="Verdana" w:hAnsi="Verdana"/>
          <w:sz w:val="12"/>
          <w:szCs w:val="12"/>
        </w:rPr>
        <w:t>&gt;</w:t>
      </w:r>
    </w:p>
    <w:p w14:paraId="4D94B4F7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</w:rPr>
      </w:pPr>
      <w:r w:rsidRPr="006F28D9">
        <w:rPr>
          <w:rStyle w:val="b1"/>
          <w:sz w:val="12"/>
          <w:szCs w:val="12"/>
        </w:rPr>
        <w:t> </w:t>
      </w:r>
      <w:r w:rsidRPr="006F28D9">
        <w:rPr>
          <w:rStyle w:val="m1"/>
          <w:rFonts w:ascii="Verdana" w:hAnsi="Verdana"/>
          <w:sz w:val="12"/>
          <w:szCs w:val="12"/>
        </w:rPr>
        <w:t>&lt;/</w:t>
      </w:r>
      <w:proofErr w:type="spellStart"/>
      <w:r w:rsidRPr="006F28D9">
        <w:rPr>
          <w:rStyle w:val="t1"/>
          <w:rFonts w:ascii="Verdana" w:hAnsi="Verdana"/>
          <w:sz w:val="12"/>
          <w:szCs w:val="12"/>
        </w:rPr>
        <w:t>Articles</w:t>
      </w:r>
      <w:proofErr w:type="spellEnd"/>
      <w:r w:rsidRPr="006F28D9">
        <w:rPr>
          <w:rStyle w:val="m1"/>
          <w:rFonts w:ascii="Verdana" w:hAnsi="Verdana"/>
          <w:sz w:val="12"/>
          <w:szCs w:val="12"/>
        </w:rPr>
        <w:t>&gt;</w:t>
      </w:r>
    </w:p>
    <w:p w14:paraId="4D94B4F8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</w:rPr>
      </w:pPr>
      <w:hyperlink r:id="rId199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</w:rPr>
        <w:t>&lt;</w:t>
      </w:r>
      <w:proofErr w:type="spellStart"/>
      <w:r w:rsidR="006F28D9" w:rsidRPr="006F28D9">
        <w:rPr>
          <w:rStyle w:val="t1"/>
          <w:rFonts w:ascii="Verdana" w:hAnsi="Verdana"/>
          <w:sz w:val="12"/>
          <w:szCs w:val="12"/>
        </w:rPr>
        <w:t>Configurations</w:t>
      </w:r>
      <w:proofErr w:type="spellEnd"/>
      <w:r w:rsidR="006F28D9" w:rsidRPr="006F28D9">
        <w:rPr>
          <w:rStyle w:val="m1"/>
          <w:rFonts w:ascii="Verdana" w:hAnsi="Verdana"/>
          <w:sz w:val="12"/>
          <w:szCs w:val="12"/>
        </w:rPr>
        <w:t>&gt;</w:t>
      </w:r>
      <w:r w:rsidR="006F28D9" w:rsidRPr="006F28D9">
        <w:rPr>
          <w:rFonts w:ascii="Verdana" w:hAnsi="Verdana"/>
          <w:sz w:val="12"/>
          <w:szCs w:val="12"/>
        </w:rPr>
        <w:t xml:space="preserve">- </w:t>
      </w:r>
      <w:r w:rsidR="006F28D9" w:rsidRPr="006F28D9">
        <w:rPr>
          <w:rStyle w:val="m1"/>
          <w:rFonts w:ascii="Verdana" w:hAnsi="Verdana"/>
          <w:sz w:val="12"/>
          <w:szCs w:val="12"/>
        </w:rPr>
        <w:t>&lt;!--</w:t>
      </w:r>
      <w:r w:rsidR="006F28D9" w:rsidRPr="006F28D9">
        <w:rPr>
          <w:color w:val="888888"/>
          <w:sz w:val="12"/>
          <w:szCs w:val="12"/>
        </w:rPr>
        <w:t xml:space="preserve">Configuratieregels op programma niveau, geldend voor alle artikelen van dit programma </w:t>
      </w:r>
      <w:r w:rsidR="006F28D9" w:rsidRPr="006F28D9">
        <w:rPr>
          <w:rStyle w:val="b1"/>
          <w:sz w:val="12"/>
          <w:szCs w:val="12"/>
        </w:rPr>
        <w:t> </w:t>
      </w:r>
      <w:r w:rsidR="006F28D9" w:rsidRPr="006F28D9">
        <w:rPr>
          <w:rStyle w:val="m1"/>
          <w:rFonts w:ascii="Verdana" w:hAnsi="Verdana"/>
          <w:sz w:val="12"/>
          <w:szCs w:val="12"/>
        </w:rPr>
        <w:t>--&gt;</w:t>
      </w:r>
    </w:p>
    <w:p w14:paraId="4D94B4F9" w14:textId="77777777" w:rsidR="006F28D9" w:rsidRPr="0073080D" w:rsidRDefault="009B0F69" w:rsidP="006F28D9">
      <w:pPr>
        <w:ind w:hanging="480"/>
        <w:rPr>
          <w:rFonts w:ascii="Verdana" w:hAnsi="Verdana"/>
          <w:sz w:val="12"/>
          <w:szCs w:val="12"/>
        </w:rPr>
      </w:pPr>
      <w:hyperlink r:id="rId200" w:history="1">
        <w:r w:rsidR="006F28D9" w:rsidRPr="0073080D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</w:rPr>
          <w:t>-</w:t>
        </w:r>
      </w:hyperlink>
      <w:r w:rsidR="006F28D9" w:rsidRPr="0073080D">
        <w:rPr>
          <w:rStyle w:val="m1"/>
          <w:rFonts w:ascii="Verdana" w:hAnsi="Verdana"/>
          <w:sz w:val="12"/>
          <w:szCs w:val="12"/>
        </w:rPr>
        <w:t>&lt;</w:t>
      </w:r>
      <w:proofErr w:type="spellStart"/>
      <w:r w:rsidR="006F28D9" w:rsidRPr="0073080D">
        <w:rPr>
          <w:rStyle w:val="t1"/>
          <w:rFonts w:ascii="Verdana" w:hAnsi="Verdana"/>
          <w:sz w:val="12"/>
          <w:szCs w:val="12"/>
        </w:rPr>
        <w:t>Configuration</w:t>
      </w:r>
      <w:proofErr w:type="spellEnd"/>
      <w:r w:rsidR="006F28D9" w:rsidRPr="0073080D">
        <w:rPr>
          <w:rStyle w:val="t1"/>
          <w:rFonts w:ascii="Verdana" w:hAnsi="Verdana"/>
          <w:sz w:val="12"/>
          <w:szCs w:val="12"/>
        </w:rPr>
        <w:t xml:space="preserve"> action</w:t>
      </w:r>
      <w:r w:rsidR="006F28D9" w:rsidRPr="0073080D">
        <w:rPr>
          <w:rStyle w:val="m1"/>
          <w:rFonts w:ascii="Verdana" w:hAnsi="Verdana"/>
          <w:sz w:val="12"/>
          <w:szCs w:val="12"/>
        </w:rPr>
        <w:t>="</w:t>
      </w:r>
      <w:proofErr w:type="spellStart"/>
      <w:r w:rsidR="006F28D9" w:rsidRPr="0073080D">
        <w:rPr>
          <w:rFonts w:ascii="Verdana" w:hAnsi="Verdana"/>
          <w:b/>
          <w:bCs/>
          <w:sz w:val="12"/>
          <w:szCs w:val="12"/>
        </w:rPr>
        <w:t>Remove</w:t>
      </w:r>
      <w:proofErr w:type="spellEnd"/>
      <w:r w:rsidR="006F28D9" w:rsidRPr="0073080D">
        <w:rPr>
          <w:rStyle w:val="m1"/>
          <w:rFonts w:ascii="Verdana" w:hAnsi="Verdana"/>
          <w:sz w:val="12"/>
          <w:szCs w:val="12"/>
        </w:rPr>
        <w:t>"&gt;</w:t>
      </w:r>
      <w:r w:rsidR="006F28D9" w:rsidRPr="0073080D">
        <w:rPr>
          <w:rFonts w:ascii="Verdana" w:hAnsi="Verdana"/>
          <w:sz w:val="12"/>
          <w:szCs w:val="12"/>
        </w:rPr>
        <w:t xml:space="preserve">- </w:t>
      </w:r>
      <w:r w:rsidR="006F28D9" w:rsidRPr="0073080D">
        <w:rPr>
          <w:rStyle w:val="m1"/>
          <w:rFonts w:ascii="Verdana" w:hAnsi="Verdana"/>
          <w:sz w:val="12"/>
          <w:szCs w:val="12"/>
        </w:rPr>
        <w:t>&lt;!--</w:t>
      </w:r>
      <w:r w:rsidR="006F28D9" w:rsidRPr="0073080D">
        <w:rPr>
          <w:color w:val="888888"/>
          <w:sz w:val="12"/>
          <w:szCs w:val="12"/>
        </w:rPr>
        <w:t xml:space="preserve">deze </w:t>
      </w:r>
      <w:proofErr w:type="spellStart"/>
      <w:r w:rsidR="006F28D9" w:rsidRPr="0073080D">
        <w:rPr>
          <w:color w:val="888888"/>
          <w:sz w:val="12"/>
          <w:szCs w:val="12"/>
        </w:rPr>
        <w:t>value</w:t>
      </w:r>
      <w:proofErr w:type="spellEnd"/>
      <w:r w:rsidR="006F28D9" w:rsidRPr="0073080D">
        <w:rPr>
          <w:color w:val="888888"/>
          <w:sz w:val="12"/>
          <w:szCs w:val="12"/>
        </w:rPr>
        <w:t xml:space="preserve"> is niet mogelijk </w:t>
      </w:r>
      <w:r w:rsidR="006F28D9" w:rsidRPr="0073080D">
        <w:rPr>
          <w:rStyle w:val="b1"/>
          <w:sz w:val="12"/>
          <w:szCs w:val="12"/>
        </w:rPr>
        <w:t> </w:t>
      </w:r>
      <w:r w:rsidR="006F28D9" w:rsidRPr="0073080D">
        <w:rPr>
          <w:rStyle w:val="m1"/>
          <w:rFonts w:ascii="Verdana" w:hAnsi="Verdana"/>
          <w:sz w:val="12"/>
          <w:szCs w:val="12"/>
        </w:rPr>
        <w:t>--&gt;</w:t>
      </w:r>
    </w:p>
    <w:p w14:paraId="4D94B4FA" w14:textId="77777777" w:rsidR="006F28D9" w:rsidRPr="0073080D" w:rsidRDefault="006F28D9" w:rsidP="006F28D9">
      <w:pPr>
        <w:ind w:hanging="480"/>
        <w:rPr>
          <w:rFonts w:ascii="Verdana" w:hAnsi="Verdana"/>
          <w:sz w:val="12"/>
          <w:szCs w:val="12"/>
        </w:rPr>
      </w:pPr>
      <w:r w:rsidRPr="0073080D">
        <w:rPr>
          <w:rStyle w:val="b1"/>
          <w:sz w:val="12"/>
          <w:szCs w:val="12"/>
        </w:rPr>
        <w:t> </w:t>
      </w:r>
      <w:r w:rsidRPr="0073080D">
        <w:rPr>
          <w:rStyle w:val="m1"/>
          <w:rFonts w:ascii="Verdana" w:hAnsi="Verdana"/>
          <w:sz w:val="12"/>
          <w:szCs w:val="12"/>
        </w:rPr>
        <w:t>&lt;</w:t>
      </w:r>
      <w:proofErr w:type="spellStart"/>
      <w:r w:rsidRPr="0073080D">
        <w:rPr>
          <w:rStyle w:val="t1"/>
          <w:rFonts w:ascii="Verdana" w:hAnsi="Verdana"/>
          <w:sz w:val="12"/>
          <w:szCs w:val="12"/>
        </w:rPr>
        <w:t>OptionToConfigure</w:t>
      </w:r>
      <w:proofErr w:type="spellEnd"/>
      <w:r w:rsidRPr="0073080D">
        <w:rPr>
          <w:rStyle w:val="m1"/>
          <w:rFonts w:ascii="Verdana" w:hAnsi="Verdana"/>
          <w:sz w:val="12"/>
          <w:szCs w:val="12"/>
        </w:rPr>
        <w:t>&gt;</w:t>
      </w:r>
      <w:r w:rsidRPr="0073080D">
        <w:rPr>
          <w:rStyle w:val="tx1"/>
          <w:rFonts w:ascii="Verdana" w:hAnsi="Verdana"/>
          <w:sz w:val="12"/>
          <w:szCs w:val="12"/>
        </w:rPr>
        <w:t>5499990000014</w:t>
      </w:r>
      <w:r w:rsidRPr="0073080D">
        <w:rPr>
          <w:rStyle w:val="m1"/>
          <w:rFonts w:ascii="Verdana" w:hAnsi="Verdana"/>
          <w:sz w:val="12"/>
          <w:szCs w:val="12"/>
        </w:rPr>
        <w:t>&lt;/</w:t>
      </w:r>
      <w:proofErr w:type="spellStart"/>
      <w:r w:rsidRPr="0073080D">
        <w:rPr>
          <w:rStyle w:val="t1"/>
          <w:rFonts w:ascii="Verdana" w:hAnsi="Verdana"/>
          <w:sz w:val="12"/>
          <w:szCs w:val="12"/>
        </w:rPr>
        <w:t>OptionToConfigure</w:t>
      </w:r>
      <w:proofErr w:type="spellEnd"/>
      <w:r w:rsidRPr="0073080D">
        <w:rPr>
          <w:rStyle w:val="m1"/>
          <w:rFonts w:ascii="Verdana" w:hAnsi="Verdana"/>
          <w:sz w:val="12"/>
          <w:szCs w:val="12"/>
        </w:rPr>
        <w:t>&gt;</w:t>
      </w:r>
      <w:r w:rsidRPr="0073080D">
        <w:rPr>
          <w:rFonts w:ascii="Verdana" w:hAnsi="Verdana"/>
          <w:sz w:val="12"/>
          <w:szCs w:val="12"/>
        </w:rPr>
        <w:t xml:space="preserve"> - </w:t>
      </w:r>
      <w:r w:rsidRPr="0073080D">
        <w:rPr>
          <w:rStyle w:val="m1"/>
          <w:rFonts w:ascii="Verdana" w:hAnsi="Verdana"/>
          <w:sz w:val="12"/>
          <w:szCs w:val="12"/>
        </w:rPr>
        <w:t>&lt;!--</w:t>
      </w:r>
      <w:r w:rsidRPr="0073080D">
        <w:rPr>
          <w:color w:val="888888"/>
          <w:sz w:val="12"/>
          <w:szCs w:val="12"/>
        </w:rPr>
        <w:t xml:space="preserve">Comfort </w:t>
      </w:r>
      <w:r w:rsidRPr="0073080D">
        <w:rPr>
          <w:rStyle w:val="b1"/>
          <w:sz w:val="12"/>
          <w:szCs w:val="12"/>
        </w:rPr>
        <w:t> </w:t>
      </w:r>
      <w:r w:rsidRPr="0073080D">
        <w:rPr>
          <w:rStyle w:val="m1"/>
          <w:rFonts w:ascii="Verdana" w:hAnsi="Verdana"/>
          <w:sz w:val="12"/>
          <w:szCs w:val="12"/>
        </w:rPr>
        <w:t>--&gt;</w:t>
      </w:r>
    </w:p>
    <w:p w14:paraId="4D94B4FB" w14:textId="77777777" w:rsidR="006F28D9" w:rsidRPr="0073080D" w:rsidRDefault="006F28D9" w:rsidP="006F28D9">
      <w:pPr>
        <w:ind w:hanging="480"/>
        <w:rPr>
          <w:rFonts w:ascii="Verdana" w:hAnsi="Verdana"/>
          <w:sz w:val="12"/>
          <w:szCs w:val="12"/>
        </w:rPr>
      </w:pPr>
      <w:r w:rsidRPr="0073080D">
        <w:rPr>
          <w:rStyle w:val="b1"/>
          <w:sz w:val="12"/>
          <w:szCs w:val="12"/>
        </w:rPr>
        <w:t> </w:t>
      </w:r>
      <w:r w:rsidRPr="0073080D">
        <w:rPr>
          <w:rStyle w:val="m1"/>
          <w:rFonts w:ascii="Verdana" w:hAnsi="Verdana"/>
          <w:sz w:val="12"/>
          <w:szCs w:val="12"/>
        </w:rPr>
        <w:t>&lt;</w:t>
      </w:r>
      <w:proofErr w:type="spellStart"/>
      <w:r w:rsidRPr="0073080D">
        <w:rPr>
          <w:rStyle w:val="t1"/>
          <w:rFonts w:ascii="Verdana" w:hAnsi="Verdana"/>
          <w:sz w:val="12"/>
          <w:szCs w:val="12"/>
        </w:rPr>
        <w:t>ValueToConfigure</w:t>
      </w:r>
      <w:proofErr w:type="spellEnd"/>
      <w:r w:rsidRPr="0073080D">
        <w:rPr>
          <w:rStyle w:val="m1"/>
          <w:rFonts w:ascii="Verdana" w:hAnsi="Verdana"/>
          <w:sz w:val="12"/>
          <w:szCs w:val="12"/>
        </w:rPr>
        <w:t>&gt;</w:t>
      </w:r>
      <w:r w:rsidRPr="0073080D">
        <w:rPr>
          <w:rStyle w:val="tx1"/>
          <w:rFonts w:ascii="Verdana" w:hAnsi="Verdana"/>
          <w:sz w:val="12"/>
          <w:szCs w:val="12"/>
        </w:rPr>
        <w:t>5499990000018</w:t>
      </w:r>
      <w:r w:rsidRPr="0073080D">
        <w:rPr>
          <w:rStyle w:val="m1"/>
          <w:rFonts w:ascii="Verdana" w:hAnsi="Verdana"/>
          <w:sz w:val="12"/>
          <w:szCs w:val="12"/>
        </w:rPr>
        <w:t>&lt;/</w:t>
      </w:r>
      <w:proofErr w:type="spellStart"/>
      <w:r w:rsidRPr="0073080D">
        <w:rPr>
          <w:rStyle w:val="t1"/>
          <w:rFonts w:ascii="Verdana" w:hAnsi="Verdana"/>
          <w:sz w:val="12"/>
          <w:szCs w:val="12"/>
        </w:rPr>
        <w:t>ValueToConfigure</w:t>
      </w:r>
      <w:proofErr w:type="spellEnd"/>
      <w:r w:rsidRPr="0073080D">
        <w:rPr>
          <w:rStyle w:val="m1"/>
          <w:rFonts w:ascii="Verdana" w:hAnsi="Verdana"/>
          <w:sz w:val="12"/>
          <w:szCs w:val="12"/>
        </w:rPr>
        <w:t>&gt;</w:t>
      </w:r>
      <w:r w:rsidRPr="0073080D">
        <w:rPr>
          <w:rFonts w:ascii="Verdana" w:hAnsi="Verdana"/>
          <w:sz w:val="12"/>
          <w:szCs w:val="12"/>
        </w:rPr>
        <w:t xml:space="preserve"> - </w:t>
      </w:r>
      <w:r w:rsidRPr="0073080D">
        <w:rPr>
          <w:rStyle w:val="m1"/>
          <w:rFonts w:ascii="Verdana" w:hAnsi="Verdana"/>
          <w:sz w:val="12"/>
          <w:szCs w:val="12"/>
        </w:rPr>
        <w:t>&lt;!--</w:t>
      </w:r>
      <w:r w:rsidRPr="0073080D">
        <w:rPr>
          <w:color w:val="888888"/>
          <w:sz w:val="12"/>
          <w:szCs w:val="12"/>
        </w:rPr>
        <w:t xml:space="preserve">Medium </w:t>
      </w:r>
      <w:r w:rsidRPr="0073080D">
        <w:rPr>
          <w:rStyle w:val="b1"/>
          <w:sz w:val="12"/>
          <w:szCs w:val="12"/>
        </w:rPr>
        <w:t> </w:t>
      </w:r>
      <w:r w:rsidRPr="0073080D">
        <w:rPr>
          <w:rStyle w:val="m1"/>
          <w:rFonts w:ascii="Verdana" w:hAnsi="Verdana"/>
          <w:sz w:val="12"/>
          <w:szCs w:val="12"/>
        </w:rPr>
        <w:t>--&gt;</w:t>
      </w:r>
    </w:p>
    <w:p w14:paraId="4D94B4FC" w14:textId="77777777" w:rsidR="006F28D9" w:rsidRPr="0073080D" w:rsidRDefault="006F28D9" w:rsidP="006F28D9">
      <w:pPr>
        <w:ind w:hanging="240"/>
        <w:rPr>
          <w:rFonts w:ascii="Verdana" w:hAnsi="Verdana"/>
          <w:sz w:val="12"/>
          <w:szCs w:val="12"/>
        </w:rPr>
      </w:pPr>
      <w:r w:rsidRPr="0073080D">
        <w:rPr>
          <w:rStyle w:val="b1"/>
          <w:sz w:val="12"/>
          <w:szCs w:val="12"/>
        </w:rPr>
        <w:t> </w:t>
      </w:r>
      <w:r w:rsidRPr="0073080D">
        <w:rPr>
          <w:rStyle w:val="m1"/>
          <w:rFonts w:ascii="Verdana" w:hAnsi="Verdana"/>
          <w:sz w:val="12"/>
          <w:szCs w:val="12"/>
        </w:rPr>
        <w:t>&lt;/</w:t>
      </w:r>
      <w:proofErr w:type="spellStart"/>
      <w:r w:rsidRPr="0073080D">
        <w:rPr>
          <w:rStyle w:val="t1"/>
          <w:rFonts w:ascii="Verdana" w:hAnsi="Verdana"/>
          <w:sz w:val="12"/>
          <w:szCs w:val="12"/>
        </w:rPr>
        <w:t>Configuration</w:t>
      </w:r>
      <w:proofErr w:type="spellEnd"/>
      <w:r w:rsidRPr="0073080D">
        <w:rPr>
          <w:rStyle w:val="m1"/>
          <w:rFonts w:ascii="Verdana" w:hAnsi="Verdana"/>
          <w:sz w:val="12"/>
          <w:szCs w:val="12"/>
        </w:rPr>
        <w:t>&gt;</w:t>
      </w:r>
    </w:p>
    <w:p w14:paraId="4D94B4FD" w14:textId="77777777" w:rsidR="006F28D9" w:rsidRPr="0073080D" w:rsidRDefault="009B0F69" w:rsidP="006F28D9">
      <w:pPr>
        <w:ind w:hanging="480"/>
        <w:rPr>
          <w:rFonts w:ascii="Verdana" w:hAnsi="Verdana"/>
          <w:sz w:val="12"/>
          <w:szCs w:val="12"/>
        </w:rPr>
      </w:pPr>
      <w:hyperlink r:id="rId201" w:history="1">
        <w:r w:rsidR="006F28D9" w:rsidRPr="0073080D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</w:rPr>
          <w:t>-</w:t>
        </w:r>
      </w:hyperlink>
      <w:r w:rsidR="006F28D9" w:rsidRPr="0073080D">
        <w:rPr>
          <w:rStyle w:val="m1"/>
          <w:rFonts w:ascii="Verdana" w:hAnsi="Verdana"/>
          <w:sz w:val="12"/>
          <w:szCs w:val="12"/>
        </w:rPr>
        <w:t>&lt;</w:t>
      </w:r>
      <w:proofErr w:type="spellStart"/>
      <w:r w:rsidR="006F28D9" w:rsidRPr="0073080D">
        <w:rPr>
          <w:rStyle w:val="t1"/>
          <w:rFonts w:ascii="Verdana" w:hAnsi="Verdana"/>
          <w:sz w:val="12"/>
          <w:szCs w:val="12"/>
        </w:rPr>
        <w:t>Configuration</w:t>
      </w:r>
      <w:proofErr w:type="spellEnd"/>
      <w:r w:rsidR="006F28D9" w:rsidRPr="0073080D">
        <w:rPr>
          <w:rStyle w:val="t1"/>
          <w:rFonts w:ascii="Verdana" w:hAnsi="Verdana"/>
          <w:sz w:val="12"/>
          <w:szCs w:val="12"/>
        </w:rPr>
        <w:t xml:space="preserve"> action</w:t>
      </w:r>
      <w:r w:rsidR="006F28D9" w:rsidRPr="0073080D">
        <w:rPr>
          <w:rStyle w:val="m1"/>
          <w:rFonts w:ascii="Verdana" w:hAnsi="Verdana"/>
          <w:sz w:val="12"/>
          <w:szCs w:val="12"/>
        </w:rPr>
        <w:t>="</w:t>
      </w:r>
      <w:proofErr w:type="spellStart"/>
      <w:r w:rsidR="006F28D9" w:rsidRPr="0073080D">
        <w:rPr>
          <w:rFonts w:ascii="Verdana" w:hAnsi="Verdana"/>
          <w:b/>
          <w:bCs/>
          <w:sz w:val="12"/>
          <w:szCs w:val="12"/>
        </w:rPr>
        <w:t>Remove</w:t>
      </w:r>
      <w:proofErr w:type="spellEnd"/>
      <w:r w:rsidR="006F28D9" w:rsidRPr="0073080D">
        <w:rPr>
          <w:rStyle w:val="m1"/>
          <w:rFonts w:ascii="Verdana" w:hAnsi="Verdana"/>
          <w:sz w:val="12"/>
          <w:szCs w:val="12"/>
        </w:rPr>
        <w:t>"&gt;</w:t>
      </w:r>
    </w:p>
    <w:p w14:paraId="4D94B4FE" w14:textId="77777777" w:rsidR="006F28D9" w:rsidRPr="0073080D" w:rsidRDefault="006F28D9" w:rsidP="006F28D9">
      <w:pPr>
        <w:ind w:hanging="480"/>
        <w:rPr>
          <w:rFonts w:ascii="Verdana" w:hAnsi="Verdana"/>
          <w:sz w:val="12"/>
          <w:szCs w:val="12"/>
        </w:rPr>
      </w:pPr>
      <w:r w:rsidRPr="0073080D">
        <w:rPr>
          <w:rStyle w:val="b1"/>
          <w:sz w:val="12"/>
          <w:szCs w:val="12"/>
        </w:rPr>
        <w:lastRenderedPageBreak/>
        <w:t> </w:t>
      </w:r>
      <w:r w:rsidRPr="0073080D">
        <w:rPr>
          <w:rStyle w:val="m1"/>
          <w:rFonts w:ascii="Verdana" w:hAnsi="Verdana"/>
          <w:sz w:val="12"/>
          <w:szCs w:val="12"/>
        </w:rPr>
        <w:t>&lt;</w:t>
      </w:r>
      <w:proofErr w:type="spellStart"/>
      <w:r w:rsidRPr="0073080D">
        <w:rPr>
          <w:rStyle w:val="t1"/>
          <w:rFonts w:ascii="Verdana" w:hAnsi="Verdana"/>
          <w:sz w:val="12"/>
          <w:szCs w:val="12"/>
        </w:rPr>
        <w:t>OptionToConfigure</w:t>
      </w:r>
      <w:proofErr w:type="spellEnd"/>
      <w:r w:rsidRPr="0073080D">
        <w:rPr>
          <w:rStyle w:val="m1"/>
          <w:rFonts w:ascii="Verdana" w:hAnsi="Verdana"/>
          <w:sz w:val="12"/>
          <w:szCs w:val="12"/>
        </w:rPr>
        <w:t>&gt;</w:t>
      </w:r>
      <w:r w:rsidRPr="0073080D">
        <w:rPr>
          <w:rStyle w:val="tx1"/>
          <w:rFonts w:ascii="Verdana" w:hAnsi="Verdana"/>
          <w:sz w:val="12"/>
          <w:szCs w:val="12"/>
        </w:rPr>
        <w:t>5499990000005</w:t>
      </w:r>
      <w:r w:rsidRPr="0073080D">
        <w:rPr>
          <w:rStyle w:val="m1"/>
          <w:rFonts w:ascii="Verdana" w:hAnsi="Verdana"/>
          <w:sz w:val="12"/>
          <w:szCs w:val="12"/>
        </w:rPr>
        <w:t>&lt;/</w:t>
      </w:r>
      <w:proofErr w:type="spellStart"/>
      <w:r w:rsidRPr="0073080D">
        <w:rPr>
          <w:rStyle w:val="t1"/>
          <w:rFonts w:ascii="Verdana" w:hAnsi="Verdana"/>
          <w:sz w:val="12"/>
          <w:szCs w:val="12"/>
        </w:rPr>
        <w:t>OptionToConfigure</w:t>
      </w:r>
      <w:proofErr w:type="spellEnd"/>
      <w:r w:rsidRPr="0073080D">
        <w:rPr>
          <w:rStyle w:val="m1"/>
          <w:rFonts w:ascii="Verdana" w:hAnsi="Verdana"/>
          <w:sz w:val="12"/>
          <w:szCs w:val="12"/>
        </w:rPr>
        <w:t>&gt;</w:t>
      </w:r>
      <w:r w:rsidRPr="0073080D">
        <w:rPr>
          <w:rFonts w:ascii="Verdana" w:hAnsi="Verdana"/>
          <w:sz w:val="12"/>
          <w:szCs w:val="12"/>
        </w:rPr>
        <w:t xml:space="preserve"> - </w:t>
      </w:r>
      <w:r w:rsidRPr="0073080D">
        <w:rPr>
          <w:rStyle w:val="m1"/>
          <w:rFonts w:ascii="Verdana" w:hAnsi="Verdana"/>
          <w:sz w:val="12"/>
          <w:szCs w:val="12"/>
        </w:rPr>
        <w:t>&lt;!--</w:t>
      </w:r>
      <w:r w:rsidRPr="0073080D">
        <w:rPr>
          <w:color w:val="888888"/>
          <w:sz w:val="12"/>
          <w:szCs w:val="12"/>
        </w:rPr>
        <w:t xml:space="preserve">Lengte </w:t>
      </w:r>
      <w:r w:rsidRPr="0073080D">
        <w:rPr>
          <w:rStyle w:val="b1"/>
          <w:sz w:val="12"/>
          <w:szCs w:val="12"/>
        </w:rPr>
        <w:t> </w:t>
      </w:r>
      <w:r w:rsidRPr="0073080D">
        <w:rPr>
          <w:rStyle w:val="m1"/>
          <w:rFonts w:ascii="Verdana" w:hAnsi="Verdana"/>
          <w:sz w:val="12"/>
          <w:szCs w:val="12"/>
        </w:rPr>
        <w:t>--&gt;</w:t>
      </w:r>
    </w:p>
    <w:p w14:paraId="4D94B4FF" w14:textId="77777777" w:rsidR="006F28D9" w:rsidRPr="0073080D" w:rsidRDefault="006F28D9" w:rsidP="006F28D9">
      <w:pPr>
        <w:ind w:hanging="480"/>
        <w:rPr>
          <w:rFonts w:ascii="Verdana" w:hAnsi="Verdana"/>
          <w:sz w:val="12"/>
          <w:szCs w:val="12"/>
        </w:rPr>
      </w:pPr>
      <w:r w:rsidRPr="0073080D">
        <w:rPr>
          <w:rStyle w:val="b1"/>
          <w:sz w:val="12"/>
          <w:szCs w:val="12"/>
        </w:rPr>
        <w:t> </w:t>
      </w:r>
      <w:r w:rsidRPr="0073080D">
        <w:rPr>
          <w:rStyle w:val="m1"/>
          <w:rFonts w:ascii="Verdana" w:hAnsi="Verdana"/>
          <w:sz w:val="12"/>
          <w:szCs w:val="12"/>
        </w:rPr>
        <w:t>&lt;</w:t>
      </w:r>
      <w:proofErr w:type="spellStart"/>
      <w:r w:rsidRPr="0073080D">
        <w:rPr>
          <w:rStyle w:val="t1"/>
          <w:rFonts w:ascii="Verdana" w:hAnsi="Verdana"/>
          <w:sz w:val="12"/>
          <w:szCs w:val="12"/>
        </w:rPr>
        <w:t>ValueToConfigure</w:t>
      </w:r>
      <w:proofErr w:type="spellEnd"/>
      <w:r w:rsidRPr="0073080D">
        <w:rPr>
          <w:rStyle w:val="m1"/>
          <w:rFonts w:ascii="Verdana" w:hAnsi="Verdana"/>
          <w:sz w:val="12"/>
          <w:szCs w:val="12"/>
        </w:rPr>
        <w:t>&gt;</w:t>
      </w:r>
      <w:r w:rsidRPr="0073080D">
        <w:rPr>
          <w:rStyle w:val="tx1"/>
          <w:rFonts w:ascii="Verdana" w:hAnsi="Verdana"/>
          <w:sz w:val="12"/>
          <w:szCs w:val="12"/>
        </w:rPr>
        <w:t>5499990000009</w:t>
      </w:r>
      <w:r w:rsidRPr="0073080D">
        <w:rPr>
          <w:rStyle w:val="m1"/>
          <w:rFonts w:ascii="Verdana" w:hAnsi="Verdana"/>
          <w:sz w:val="12"/>
          <w:szCs w:val="12"/>
        </w:rPr>
        <w:t>&lt;/</w:t>
      </w:r>
      <w:proofErr w:type="spellStart"/>
      <w:r w:rsidRPr="0073080D">
        <w:rPr>
          <w:rStyle w:val="t1"/>
          <w:rFonts w:ascii="Verdana" w:hAnsi="Verdana"/>
          <w:sz w:val="12"/>
          <w:szCs w:val="12"/>
        </w:rPr>
        <w:t>ValueToConfigure</w:t>
      </w:r>
      <w:proofErr w:type="spellEnd"/>
      <w:r w:rsidRPr="0073080D">
        <w:rPr>
          <w:rStyle w:val="m1"/>
          <w:rFonts w:ascii="Verdana" w:hAnsi="Verdana"/>
          <w:sz w:val="12"/>
          <w:szCs w:val="12"/>
        </w:rPr>
        <w:t>&gt;</w:t>
      </w:r>
      <w:r w:rsidRPr="0073080D">
        <w:rPr>
          <w:rFonts w:ascii="Verdana" w:hAnsi="Verdana"/>
          <w:sz w:val="12"/>
          <w:szCs w:val="12"/>
        </w:rPr>
        <w:t xml:space="preserve"> - </w:t>
      </w:r>
      <w:r w:rsidRPr="0073080D">
        <w:rPr>
          <w:rStyle w:val="m1"/>
          <w:rFonts w:ascii="Verdana" w:hAnsi="Verdana"/>
          <w:sz w:val="12"/>
          <w:szCs w:val="12"/>
        </w:rPr>
        <w:t>&lt;!--</w:t>
      </w:r>
      <w:r w:rsidRPr="0073080D">
        <w:rPr>
          <w:color w:val="888888"/>
          <w:sz w:val="12"/>
          <w:szCs w:val="12"/>
        </w:rPr>
        <w:t xml:space="preserve">220 </w:t>
      </w:r>
      <w:r w:rsidRPr="0073080D">
        <w:rPr>
          <w:rStyle w:val="b1"/>
          <w:sz w:val="12"/>
          <w:szCs w:val="12"/>
        </w:rPr>
        <w:t> </w:t>
      </w:r>
      <w:r w:rsidRPr="0073080D">
        <w:rPr>
          <w:rStyle w:val="m1"/>
          <w:rFonts w:ascii="Verdana" w:hAnsi="Verdana"/>
          <w:sz w:val="12"/>
          <w:szCs w:val="12"/>
        </w:rPr>
        <w:t>--&gt;</w:t>
      </w:r>
    </w:p>
    <w:p w14:paraId="4D94B500" w14:textId="77777777" w:rsidR="006F28D9" w:rsidRPr="0073080D" w:rsidRDefault="009B0F69" w:rsidP="006F28D9">
      <w:pPr>
        <w:ind w:hanging="480"/>
        <w:rPr>
          <w:rFonts w:ascii="Verdana" w:hAnsi="Verdana"/>
          <w:sz w:val="12"/>
          <w:szCs w:val="12"/>
        </w:rPr>
      </w:pPr>
      <w:hyperlink r:id="rId202" w:history="1">
        <w:r w:rsidR="006F28D9" w:rsidRPr="0073080D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</w:rPr>
          <w:t>-</w:t>
        </w:r>
      </w:hyperlink>
      <w:r w:rsidR="006F28D9" w:rsidRPr="0073080D">
        <w:rPr>
          <w:rStyle w:val="m1"/>
          <w:rFonts w:ascii="Verdana" w:hAnsi="Verdana"/>
          <w:sz w:val="12"/>
          <w:szCs w:val="12"/>
        </w:rPr>
        <w:t>&lt;</w:t>
      </w:r>
      <w:proofErr w:type="spellStart"/>
      <w:r w:rsidR="006F28D9" w:rsidRPr="0073080D">
        <w:rPr>
          <w:rStyle w:val="t1"/>
          <w:rFonts w:ascii="Verdana" w:hAnsi="Verdana"/>
          <w:sz w:val="12"/>
          <w:szCs w:val="12"/>
        </w:rPr>
        <w:t>Conditions</w:t>
      </w:r>
      <w:proofErr w:type="spellEnd"/>
      <w:r w:rsidR="006F28D9" w:rsidRPr="0073080D">
        <w:rPr>
          <w:rStyle w:val="t1"/>
          <w:rFonts w:ascii="Verdana" w:hAnsi="Verdana"/>
          <w:sz w:val="12"/>
          <w:szCs w:val="12"/>
        </w:rPr>
        <w:t xml:space="preserve"> type</w:t>
      </w:r>
      <w:r w:rsidR="006F28D9" w:rsidRPr="0073080D">
        <w:rPr>
          <w:rStyle w:val="m1"/>
          <w:rFonts w:ascii="Verdana" w:hAnsi="Verdana"/>
          <w:sz w:val="12"/>
          <w:szCs w:val="12"/>
        </w:rPr>
        <w:t>="</w:t>
      </w:r>
      <w:r w:rsidR="006F28D9" w:rsidRPr="0073080D">
        <w:rPr>
          <w:rFonts w:ascii="Verdana" w:hAnsi="Verdana"/>
          <w:b/>
          <w:bCs/>
          <w:sz w:val="12"/>
          <w:szCs w:val="12"/>
        </w:rPr>
        <w:t>IF CONDITIONS MET</w:t>
      </w:r>
      <w:r w:rsidR="006F28D9" w:rsidRPr="0073080D">
        <w:rPr>
          <w:rStyle w:val="m1"/>
          <w:rFonts w:ascii="Verdana" w:hAnsi="Verdana"/>
          <w:sz w:val="12"/>
          <w:szCs w:val="12"/>
        </w:rPr>
        <w:t>"&gt;</w:t>
      </w:r>
      <w:r w:rsidR="006F28D9" w:rsidRPr="0073080D">
        <w:rPr>
          <w:rFonts w:ascii="Verdana" w:hAnsi="Verdana"/>
          <w:sz w:val="12"/>
          <w:szCs w:val="12"/>
        </w:rPr>
        <w:t xml:space="preserve">- </w:t>
      </w:r>
      <w:r w:rsidR="006F28D9" w:rsidRPr="0073080D">
        <w:rPr>
          <w:rStyle w:val="m1"/>
          <w:rFonts w:ascii="Verdana" w:hAnsi="Verdana"/>
          <w:sz w:val="12"/>
          <w:szCs w:val="12"/>
        </w:rPr>
        <w:t>&lt;!--</w:t>
      </w:r>
      <w:r w:rsidR="006F28D9" w:rsidRPr="0073080D">
        <w:rPr>
          <w:color w:val="888888"/>
          <w:sz w:val="12"/>
          <w:szCs w:val="12"/>
        </w:rPr>
        <w:t xml:space="preserve">is niet mogelijk als: ... </w:t>
      </w:r>
      <w:r w:rsidR="006F28D9" w:rsidRPr="0073080D">
        <w:rPr>
          <w:rStyle w:val="b1"/>
          <w:sz w:val="12"/>
          <w:szCs w:val="12"/>
        </w:rPr>
        <w:t> </w:t>
      </w:r>
      <w:r w:rsidR="006F28D9" w:rsidRPr="0073080D">
        <w:rPr>
          <w:rStyle w:val="m1"/>
          <w:rFonts w:ascii="Verdana" w:hAnsi="Verdana"/>
          <w:sz w:val="12"/>
          <w:szCs w:val="12"/>
        </w:rPr>
        <w:t>--&gt;</w:t>
      </w:r>
    </w:p>
    <w:p w14:paraId="4D94B501" w14:textId="77777777" w:rsidR="006F28D9" w:rsidRPr="0073080D" w:rsidRDefault="009B0F69" w:rsidP="006F28D9">
      <w:pPr>
        <w:ind w:hanging="480"/>
        <w:rPr>
          <w:rFonts w:ascii="Verdana" w:hAnsi="Verdana"/>
          <w:sz w:val="12"/>
          <w:szCs w:val="12"/>
        </w:rPr>
      </w:pPr>
      <w:hyperlink r:id="rId203" w:history="1">
        <w:r w:rsidR="006F28D9" w:rsidRPr="0073080D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</w:rPr>
          <w:t>-</w:t>
        </w:r>
      </w:hyperlink>
      <w:r w:rsidR="006F28D9" w:rsidRPr="0073080D">
        <w:rPr>
          <w:rStyle w:val="m1"/>
          <w:rFonts w:ascii="Verdana" w:hAnsi="Verdana"/>
          <w:sz w:val="12"/>
          <w:szCs w:val="12"/>
        </w:rPr>
        <w:t>&lt;</w:t>
      </w:r>
      <w:proofErr w:type="spellStart"/>
      <w:r w:rsidR="006F28D9" w:rsidRPr="0073080D">
        <w:rPr>
          <w:rStyle w:val="t1"/>
          <w:rFonts w:ascii="Verdana" w:hAnsi="Verdana"/>
          <w:sz w:val="12"/>
          <w:szCs w:val="12"/>
        </w:rPr>
        <w:t>Condition</w:t>
      </w:r>
      <w:proofErr w:type="spellEnd"/>
      <w:r w:rsidR="006F28D9" w:rsidRPr="0073080D">
        <w:rPr>
          <w:rStyle w:val="m1"/>
          <w:rFonts w:ascii="Verdana" w:hAnsi="Verdana"/>
          <w:sz w:val="12"/>
          <w:szCs w:val="12"/>
        </w:rPr>
        <w:t>&gt;</w:t>
      </w:r>
    </w:p>
    <w:p w14:paraId="4D94B502" w14:textId="77777777" w:rsidR="006F28D9" w:rsidRPr="0073080D" w:rsidRDefault="006F28D9" w:rsidP="006F28D9">
      <w:pPr>
        <w:ind w:hanging="480"/>
        <w:rPr>
          <w:rFonts w:ascii="Verdana" w:hAnsi="Verdana"/>
          <w:sz w:val="12"/>
          <w:szCs w:val="12"/>
        </w:rPr>
      </w:pPr>
      <w:r w:rsidRPr="0073080D">
        <w:rPr>
          <w:rStyle w:val="b1"/>
          <w:sz w:val="12"/>
          <w:szCs w:val="12"/>
        </w:rPr>
        <w:t> </w:t>
      </w:r>
      <w:r w:rsidRPr="0073080D">
        <w:rPr>
          <w:rStyle w:val="m1"/>
          <w:rFonts w:ascii="Verdana" w:hAnsi="Verdana"/>
          <w:sz w:val="12"/>
          <w:szCs w:val="12"/>
        </w:rPr>
        <w:t>&lt;</w:t>
      </w:r>
      <w:r w:rsidRPr="0073080D">
        <w:rPr>
          <w:rStyle w:val="t1"/>
          <w:rFonts w:ascii="Verdana" w:hAnsi="Verdana"/>
          <w:sz w:val="12"/>
          <w:szCs w:val="12"/>
        </w:rPr>
        <w:t>Option</w:t>
      </w:r>
      <w:r w:rsidRPr="0073080D">
        <w:rPr>
          <w:rStyle w:val="m1"/>
          <w:rFonts w:ascii="Verdana" w:hAnsi="Verdana"/>
          <w:sz w:val="12"/>
          <w:szCs w:val="12"/>
        </w:rPr>
        <w:t>&gt;</w:t>
      </w:r>
      <w:r w:rsidRPr="0073080D">
        <w:rPr>
          <w:rStyle w:val="tx1"/>
          <w:rFonts w:ascii="Verdana" w:hAnsi="Verdana"/>
          <w:sz w:val="12"/>
          <w:szCs w:val="12"/>
        </w:rPr>
        <w:t>5499990000014</w:t>
      </w:r>
      <w:r w:rsidRPr="0073080D">
        <w:rPr>
          <w:rStyle w:val="m1"/>
          <w:rFonts w:ascii="Verdana" w:hAnsi="Verdana"/>
          <w:sz w:val="12"/>
          <w:szCs w:val="12"/>
        </w:rPr>
        <w:t>&lt;/</w:t>
      </w:r>
      <w:r w:rsidRPr="0073080D">
        <w:rPr>
          <w:rStyle w:val="t1"/>
          <w:rFonts w:ascii="Verdana" w:hAnsi="Verdana"/>
          <w:sz w:val="12"/>
          <w:szCs w:val="12"/>
        </w:rPr>
        <w:t>Option</w:t>
      </w:r>
      <w:r w:rsidRPr="0073080D">
        <w:rPr>
          <w:rStyle w:val="m1"/>
          <w:rFonts w:ascii="Verdana" w:hAnsi="Verdana"/>
          <w:sz w:val="12"/>
          <w:szCs w:val="12"/>
        </w:rPr>
        <w:t>&gt;</w:t>
      </w:r>
      <w:r w:rsidRPr="0073080D">
        <w:rPr>
          <w:rFonts w:ascii="Verdana" w:hAnsi="Verdana"/>
          <w:sz w:val="12"/>
          <w:szCs w:val="12"/>
        </w:rPr>
        <w:t xml:space="preserve">- </w:t>
      </w:r>
      <w:r w:rsidRPr="0073080D">
        <w:rPr>
          <w:rStyle w:val="m1"/>
          <w:rFonts w:ascii="Verdana" w:hAnsi="Verdana"/>
          <w:sz w:val="12"/>
          <w:szCs w:val="12"/>
        </w:rPr>
        <w:t>&lt;!--</w:t>
      </w:r>
      <w:r w:rsidRPr="0073080D">
        <w:rPr>
          <w:color w:val="888888"/>
          <w:sz w:val="12"/>
          <w:szCs w:val="12"/>
        </w:rPr>
        <w:t xml:space="preserve">Comfort </w:t>
      </w:r>
      <w:r w:rsidRPr="0073080D">
        <w:rPr>
          <w:rStyle w:val="b1"/>
          <w:sz w:val="12"/>
          <w:szCs w:val="12"/>
        </w:rPr>
        <w:t> </w:t>
      </w:r>
      <w:r w:rsidRPr="0073080D">
        <w:rPr>
          <w:rStyle w:val="m1"/>
          <w:rFonts w:ascii="Verdana" w:hAnsi="Verdana"/>
          <w:sz w:val="12"/>
          <w:szCs w:val="12"/>
        </w:rPr>
        <w:t>--&gt;</w:t>
      </w:r>
    </w:p>
    <w:p w14:paraId="4D94B503" w14:textId="77777777" w:rsidR="006F28D9" w:rsidRPr="0073080D" w:rsidRDefault="009B0F69" w:rsidP="006F28D9">
      <w:pPr>
        <w:ind w:hanging="480"/>
        <w:rPr>
          <w:rFonts w:ascii="Verdana" w:hAnsi="Verdana"/>
          <w:sz w:val="12"/>
          <w:szCs w:val="12"/>
        </w:rPr>
      </w:pPr>
      <w:hyperlink r:id="rId204" w:history="1">
        <w:r w:rsidR="006F28D9" w:rsidRPr="0073080D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</w:rPr>
          <w:t>-</w:t>
        </w:r>
      </w:hyperlink>
      <w:r w:rsidR="006F28D9" w:rsidRPr="0073080D">
        <w:rPr>
          <w:rStyle w:val="m1"/>
          <w:rFonts w:ascii="Verdana" w:hAnsi="Verdana"/>
          <w:sz w:val="12"/>
          <w:szCs w:val="12"/>
        </w:rPr>
        <w:t>&lt;</w:t>
      </w:r>
      <w:proofErr w:type="spellStart"/>
      <w:r w:rsidR="006F28D9" w:rsidRPr="0073080D">
        <w:rPr>
          <w:rStyle w:val="t1"/>
          <w:rFonts w:ascii="Verdana" w:hAnsi="Verdana"/>
          <w:sz w:val="12"/>
          <w:szCs w:val="12"/>
        </w:rPr>
        <w:t>Values</w:t>
      </w:r>
      <w:proofErr w:type="spellEnd"/>
      <w:r w:rsidR="006F28D9" w:rsidRPr="0073080D">
        <w:rPr>
          <w:rStyle w:val="m1"/>
          <w:rFonts w:ascii="Verdana" w:hAnsi="Verdana"/>
          <w:sz w:val="12"/>
          <w:szCs w:val="12"/>
        </w:rPr>
        <w:t>&gt;</w:t>
      </w:r>
    </w:p>
    <w:p w14:paraId="4D94B504" w14:textId="77777777" w:rsidR="006F28D9" w:rsidRPr="0073080D" w:rsidRDefault="006F28D9" w:rsidP="006F28D9">
      <w:pPr>
        <w:ind w:hanging="480"/>
        <w:rPr>
          <w:rFonts w:ascii="Verdana" w:hAnsi="Verdana"/>
          <w:sz w:val="12"/>
          <w:szCs w:val="12"/>
        </w:rPr>
      </w:pPr>
      <w:r w:rsidRPr="0073080D">
        <w:rPr>
          <w:rStyle w:val="b1"/>
          <w:sz w:val="12"/>
          <w:szCs w:val="12"/>
        </w:rPr>
        <w:t> </w:t>
      </w:r>
      <w:r w:rsidRPr="0073080D">
        <w:rPr>
          <w:rStyle w:val="m1"/>
          <w:rFonts w:ascii="Verdana" w:hAnsi="Verdana"/>
          <w:sz w:val="12"/>
          <w:szCs w:val="12"/>
        </w:rPr>
        <w:t>&lt;</w:t>
      </w:r>
      <w:r w:rsidRPr="0073080D">
        <w:rPr>
          <w:rStyle w:val="t1"/>
          <w:rFonts w:ascii="Verdana" w:hAnsi="Verdana"/>
          <w:sz w:val="12"/>
          <w:szCs w:val="12"/>
        </w:rPr>
        <w:t>Value</w:t>
      </w:r>
      <w:r w:rsidRPr="0073080D">
        <w:rPr>
          <w:rStyle w:val="m1"/>
          <w:rFonts w:ascii="Verdana" w:hAnsi="Verdana"/>
          <w:sz w:val="12"/>
          <w:szCs w:val="12"/>
        </w:rPr>
        <w:t>&gt;</w:t>
      </w:r>
      <w:r w:rsidRPr="0073080D">
        <w:rPr>
          <w:rStyle w:val="tx1"/>
          <w:rFonts w:ascii="Verdana" w:hAnsi="Verdana"/>
          <w:sz w:val="12"/>
          <w:szCs w:val="12"/>
        </w:rPr>
        <w:t>5499990000016</w:t>
      </w:r>
      <w:r w:rsidRPr="0073080D">
        <w:rPr>
          <w:rStyle w:val="m1"/>
          <w:rFonts w:ascii="Verdana" w:hAnsi="Verdana"/>
          <w:sz w:val="12"/>
          <w:szCs w:val="12"/>
        </w:rPr>
        <w:t>&lt;/</w:t>
      </w:r>
      <w:r w:rsidRPr="0073080D">
        <w:rPr>
          <w:rStyle w:val="t1"/>
          <w:rFonts w:ascii="Verdana" w:hAnsi="Verdana"/>
          <w:sz w:val="12"/>
          <w:szCs w:val="12"/>
        </w:rPr>
        <w:t>Value</w:t>
      </w:r>
      <w:r w:rsidRPr="0073080D">
        <w:rPr>
          <w:rStyle w:val="m1"/>
          <w:rFonts w:ascii="Verdana" w:hAnsi="Verdana"/>
          <w:sz w:val="12"/>
          <w:szCs w:val="12"/>
        </w:rPr>
        <w:t>&gt;</w:t>
      </w:r>
      <w:r w:rsidRPr="0073080D">
        <w:rPr>
          <w:rFonts w:ascii="Verdana" w:hAnsi="Verdana"/>
          <w:sz w:val="12"/>
          <w:szCs w:val="12"/>
        </w:rPr>
        <w:t xml:space="preserve"> - </w:t>
      </w:r>
      <w:r w:rsidRPr="0073080D">
        <w:rPr>
          <w:rStyle w:val="m1"/>
          <w:rFonts w:ascii="Verdana" w:hAnsi="Verdana"/>
          <w:sz w:val="12"/>
          <w:szCs w:val="12"/>
        </w:rPr>
        <w:t>&lt;!--</w:t>
      </w:r>
      <w:proofErr w:type="spellStart"/>
      <w:r w:rsidRPr="0073080D">
        <w:rPr>
          <w:color w:val="888888"/>
          <w:sz w:val="12"/>
          <w:szCs w:val="12"/>
        </w:rPr>
        <w:t>Firm</w:t>
      </w:r>
      <w:proofErr w:type="spellEnd"/>
      <w:r w:rsidRPr="0073080D">
        <w:rPr>
          <w:rStyle w:val="b1"/>
          <w:sz w:val="12"/>
          <w:szCs w:val="12"/>
        </w:rPr>
        <w:t> </w:t>
      </w:r>
      <w:r w:rsidRPr="0073080D">
        <w:rPr>
          <w:rStyle w:val="m1"/>
          <w:rFonts w:ascii="Verdana" w:hAnsi="Verdana"/>
          <w:sz w:val="12"/>
          <w:szCs w:val="12"/>
        </w:rPr>
        <w:t>--&gt;</w:t>
      </w:r>
    </w:p>
    <w:p w14:paraId="4D94B505" w14:textId="77777777" w:rsidR="006F28D9" w:rsidRPr="0073080D" w:rsidRDefault="006F28D9" w:rsidP="006F28D9">
      <w:pPr>
        <w:ind w:hanging="240"/>
        <w:rPr>
          <w:rFonts w:ascii="Verdana" w:hAnsi="Verdana"/>
          <w:sz w:val="12"/>
          <w:szCs w:val="12"/>
        </w:rPr>
      </w:pPr>
      <w:r w:rsidRPr="0073080D">
        <w:rPr>
          <w:rStyle w:val="b1"/>
          <w:sz w:val="12"/>
          <w:szCs w:val="12"/>
        </w:rPr>
        <w:t> </w:t>
      </w:r>
      <w:r w:rsidRPr="0073080D">
        <w:rPr>
          <w:rStyle w:val="m1"/>
          <w:rFonts w:ascii="Verdana" w:hAnsi="Verdana"/>
          <w:sz w:val="12"/>
          <w:szCs w:val="12"/>
        </w:rPr>
        <w:t>&lt;/</w:t>
      </w:r>
      <w:proofErr w:type="spellStart"/>
      <w:r w:rsidRPr="0073080D">
        <w:rPr>
          <w:rStyle w:val="t1"/>
          <w:rFonts w:ascii="Verdana" w:hAnsi="Verdana"/>
          <w:sz w:val="12"/>
          <w:szCs w:val="12"/>
        </w:rPr>
        <w:t>Values</w:t>
      </w:r>
      <w:proofErr w:type="spellEnd"/>
      <w:r w:rsidRPr="0073080D">
        <w:rPr>
          <w:rStyle w:val="m1"/>
          <w:rFonts w:ascii="Verdana" w:hAnsi="Verdana"/>
          <w:sz w:val="12"/>
          <w:szCs w:val="12"/>
        </w:rPr>
        <w:t>&gt;</w:t>
      </w:r>
    </w:p>
    <w:p w14:paraId="4D94B506" w14:textId="77777777" w:rsidR="006F28D9" w:rsidRPr="00B34C29" w:rsidRDefault="006F28D9" w:rsidP="006F28D9">
      <w:pPr>
        <w:ind w:hanging="240"/>
        <w:rPr>
          <w:rFonts w:ascii="Verdana" w:hAnsi="Verdana"/>
          <w:sz w:val="12"/>
          <w:szCs w:val="12"/>
          <w:lang w:val="fr-BE"/>
        </w:rPr>
      </w:pPr>
      <w:r w:rsidRPr="0073080D">
        <w:rPr>
          <w:rStyle w:val="b1"/>
          <w:sz w:val="12"/>
          <w:szCs w:val="12"/>
        </w:rPr>
        <w:t> </w:t>
      </w:r>
      <w:r w:rsidRPr="00B34C29">
        <w:rPr>
          <w:rStyle w:val="m1"/>
          <w:rFonts w:ascii="Verdana" w:hAnsi="Verdana"/>
          <w:sz w:val="12"/>
          <w:szCs w:val="12"/>
          <w:lang w:val="fr-BE"/>
        </w:rPr>
        <w:t>&lt;/</w:t>
      </w:r>
      <w:r w:rsidRPr="00B34C29">
        <w:rPr>
          <w:rStyle w:val="t1"/>
          <w:rFonts w:ascii="Verdana" w:hAnsi="Verdana"/>
          <w:sz w:val="12"/>
          <w:szCs w:val="12"/>
          <w:lang w:val="fr-BE"/>
        </w:rPr>
        <w:t>Condition</w:t>
      </w:r>
      <w:r w:rsidRPr="00B34C29">
        <w:rPr>
          <w:rStyle w:val="m1"/>
          <w:rFonts w:ascii="Verdana" w:hAnsi="Verdana"/>
          <w:sz w:val="12"/>
          <w:szCs w:val="12"/>
          <w:lang w:val="fr-BE"/>
        </w:rPr>
        <w:t>&gt;</w:t>
      </w:r>
    </w:p>
    <w:p w14:paraId="4D94B507" w14:textId="77777777" w:rsidR="006F28D9" w:rsidRPr="00B34C29" w:rsidRDefault="009B0F69" w:rsidP="006F28D9">
      <w:pPr>
        <w:ind w:hanging="480"/>
        <w:rPr>
          <w:rFonts w:ascii="Verdana" w:hAnsi="Verdana"/>
          <w:sz w:val="12"/>
          <w:szCs w:val="12"/>
          <w:lang w:val="fr-BE"/>
        </w:rPr>
      </w:pPr>
      <w:hyperlink r:id="rId205" w:history="1">
        <w:r w:rsidR="006F28D9" w:rsidRPr="00B34C2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fr-BE"/>
          </w:rPr>
          <w:t>-</w:t>
        </w:r>
      </w:hyperlink>
      <w:r w:rsidR="006F28D9" w:rsidRPr="00B34C29">
        <w:rPr>
          <w:rStyle w:val="m1"/>
          <w:rFonts w:ascii="Verdana" w:hAnsi="Verdana"/>
          <w:sz w:val="12"/>
          <w:szCs w:val="12"/>
          <w:lang w:val="fr-BE"/>
        </w:rPr>
        <w:t>&lt;</w:t>
      </w:r>
      <w:r w:rsidR="006F28D9" w:rsidRPr="00B34C29">
        <w:rPr>
          <w:rStyle w:val="t1"/>
          <w:rFonts w:ascii="Verdana" w:hAnsi="Verdana"/>
          <w:sz w:val="12"/>
          <w:szCs w:val="12"/>
          <w:lang w:val="fr-BE"/>
        </w:rPr>
        <w:t>Condition</w:t>
      </w:r>
      <w:r w:rsidR="006F28D9" w:rsidRPr="00B34C29">
        <w:rPr>
          <w:rStyle w:val="m1"/>
          <w:rFonts w:ascii="Verdana" w:hAnsi="Verdana"/>
          <w:sz w:val="12"/>
          <w:szCs w:val="12"/>
          <w:lang w:val="fr-BE"/>
        </w:rPr>
        <w:t>&gt;</w:t>
      </w:r>
    </w:p>
    <w:p w14:paraId="4D94B508" w14:textId="77777777" w:rsidR="006F28D9" w:rsidRPr="00B34C29" w:rsidRDefault="006F28D9" w:rsidP="006F28D9">
      <w:pPr>
        <w:ind w:hanging="480"/>
        <w:rPr>
          <w:rFonts w:ascii="Verdana" w:hAnsi="Verdana"/>
          <w:sz w:val="12"/>
          <w:szCs w:val="12"/>
          <w:lang w:val="fr-BE"/>
        </w:rPr>
      </w:pPr>
      <w:r w:rsidRPr="00B34C29">
        <w:rPr>
          <w:rStyle w:val="b1"/>
          <w:sz w:val="12"/>
          <w:szCs w:val="12"/>
          <w:lang w:val="fr-BE"/>
        </w:rPr>
        <w:t> </w:t>
      </w:r>
      <w:r w:rsidRPr="00B34C29">
        <w:rPr>
          <w:rStyle w:val="m1"/>
          <w:rFonts w:ascii="Verdana" w:hAnsi="Verdana"/>
          <w:sz w:val="12"/>
          <w:szCs w:val="12"/>
          <w:lang w:val="fr-BE"/>
        </w:rPr>
        <w:t>&lt;</w:t>
      </w:r>
      <w:r w:rsidRPr="00B34C29">
        <w:rPr>
          <w:rStyle w:val="t1"/>
          <w:rFonts w:ascii="Verdana" w:hAnsi="Verdana"/>
          <w:sz w:val="12"/>
          <w:szCs w:val="12"/>
          <w:lang w:val="fr-BE"/>
        </w:rPr>
        <w:t>Option</w:t>
      </w:r>
      <w:r w:rsidRPr="00B34C29">
        <w:rPr>
          <w:rStyle w:val="m1"/>
          <w:rFonts w:ascii="Verdana" w:hAnsi="Verdana"/>
          <w:sz w:val="12"/>
          <w:szCs w:val="12"/>
          <w:lang w:val="fr-BE"/>
        </w:rPr>
        <w:t>&gt;</w:t>
      </w:r>
      <w:r w:rsidRPr="00B34C29">
        <w:rPr>
          <w:rStyle w:val="tx1"/>
          <w:rFonts w:ascii="Verdana" w:hAnsi="Verdana"/>
          <w:sz w:val="12"/>
          <w:szCs w:val="12"/>
          <w:lang w:val="fr-BE"/>
        </w:rPr>
        <w:t>5499990000015</w:t>
      </w:r>
      <w:r w:rsidRPr="00B34C29">
        <w:rPr>
          <w:rStyle w:val="m1"/>
          <w:rFonts w:ascii="Verdana" w:hAnsi="Verdana"/>
          <w:sz w:val="12"/>
          <w:szCs w:val="12"/>
          <w:lang w:val="fr-BE"/>
        </w:rPr>
        <w:t>&lt;/</w:t>
      </w:r>
      <w:r w:rsidRPr="00B34C29">
        <w:rPr>
          <w:rStyle w:val="t1"/>
          <w:rFonts w:ascii="Verdana" w:hAnsi="Verdana"/>
          <w:sz w:val="12"/>
          <w:szCs w:val="12"/>
          <w:lang w:val="fr-BE"/>
        </w:rPr>
        <w:t>Option</w:t>
      </w:r>
      <w:r w:rsidRPr="00B34C29">
        <w:rPr>
          <w:rStyle w:val="m1"/>
          <w:rFonts w:ascii="Verdana" w:hAnsi="Verdana"/>
          <w:sz w:val="12"/>
          <w:szCs w:val="12"/>
          <w:lang w:val="fr-BE"/>
        </w:rPr>
        <w:t>&gt;</w:t>
      </w:r>
      <w:r w:rsidRPr="00B34C29">
        <w:rPr>
          <w:rFonts w:ascii="Verdana" w:hAnsi="Verdana"/>
          <w:sz w:val="12"/>
          <w:szCs w:val="12"/>
          <w:lang w:val="fr-BE"/>
        </w:rPr>
        <w:t xml:space="preserve"> - </w:t>
      </w:r>
      <w:r w:rsidRPr="00B34C29">
        <w:rPr>
          <w:rStyle w:val="m1"/>
          <w:rFonts w:ascii="Verdana" w:hAnsi="Verdana"/>
          <w:sz w:val="12"/>
          <w:szCs w:val="12"/>
          <w:lang w:val="fr-BE"/>
        </w:rPr>
        <w:t>&lt;!--</w:t>
      </w:r>
      <w:r w:rsidRPr="00B34C29">
        <w:rPr>
          <w:color w:val="888888"/>
          <w:sz w:val="12"/>
          <w:szCs w:val="12"/>
          <w:lang w:val="fr-BE"/>
        </w:rPr>
        <w:t xml:space="preserve">en </w:t>
      </w:r>
      <w:proofErr w:type="spellStart"/>
      <w:r w:rsidRPr="00B34C29">
        <w:rPr>
          <w:color w:val="888888"/>
          <w:sz w:val="12"/>
          <w:szCs w:val="12"/>
          <w:lang w:val="fr-BE"/>
        </w:rPr>
        <w:t>hoes</w:t>
      </w:r>
      <w:proofErr w:type="spellEnd"/>
      <w:r w:rsidRPr="00B34C29">
        <w:rPr>
          <w:color w:val="888888"/>
          <w:sz w:val="12"/>
          <w:szCs w:val="12"/>
          <w:lang w:val="fr-BE"/>
        </w:rPr>
        <w:t xml:space="preserve"> = </w:t>
      </w:r>
      <w:r w:rsidRPr="00B34C29">
        <w:rPr>
          <w:rStyle w:val="b1"/>
          <w:sz w:val="12"/>
          <w:szCs w:val="12"/>
          <w:lang w:val="fr-BE"/>
        </w:rPr>
        <w:t> </w:t>
      </w:r>
      <w:r w:rsidRPr="00B34C29">
        <w:rPr>
          <w:rStyle w:val="m1"/>
          <w:rFonts w:ascii="Verdana" w:hAnsi="Verdana"/>
          <w:sz w:val="12"/>
          <w:szCs w:val="12"/>
          <w:lang w:val="fr-BE"/>
        </w:rPr>
        <w:t>--&gt;</w:t>
      </w:r>
    </w:p>
    <w:p w14:paraId="4D94B509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206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Values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50A" w14:textId="77777777" w:rsidR="006F28D9" w:rsidRPr="0009329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5499990000027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093299">
        <w:rPr>
          <w:rFonts w:ascii="Verdana" w:hAnsi="Verdana"/>
          <w:sz w:val="12"/>
          <w:szCs w:val="12"/>
          <w:lang w:val="en-US"/>
        </w:rPr>
        <w:t xml:space="preserve">- </w:t>
      </w:r>
      <w:r w:rsidRPr="00093299">
        <w:rPr>
          <w:rStyle w:val="m1"/>
          <w:rFonts w:ascii="Verdana" w:hAnsi="Verdana"/>
          <w:sz w:val="12"/>
          <w:szCs w:val="12"/>
          <w:lang w:val="en-US"/>
        </w:rPr>
        <w:t>&lt;!--</w:t>
      </w:r>
      <w:r w:rsidRPr="00093299">
        <w:rPr>
          <w:color w:val="888888"/>
          <w:sz w:val="12"/>
          <w:szCs w:val="12"/>
          <w:lang w:val="en-US"/>
        </w:rPr>
        <w:t xml:space="preserve">Ergo </w:t>
      </w:r>
      <w:proofErr w:type="spellStart"/>
      <w:r w:rsidRPr="00093299">
        <w:rPr>
          <w:color w:val="888888"/>
          <w:sz w:val="12"/>
          <w:szCs w:val="12"/>
          <w:lang w:val="en-US"/>
        </w:rPr>
        <w:t>Alpura</w:t>
      </w:r>
      <w:proofErr w:type="spellEnd"/>
      <w:r w:rsidRPr="00093299">
        <w:rPr>
          <w:color w:val="888888"/>
          <w:sz w:val="12"/>
          <w:szCs w:val="12"/>
          <w:lang w:val="en-US"/>
        </w:rPr>
        <w:t xml:space="preserve"> </w:t>
      </w:r>
      <w:r w:rsidRPr="00093299">
        <w:rPr>
          <w:rStyle w:val="b1"/>
          <w:sz w:val="12"/>
          <w:szCs w:val="12"/>
          <w:lang w:val="en-US"/>
        </w:rPr>
        <w:t> </w:t>
      </w:r>
      <w:r w:rsidRPr="00093299">
        <w:rPr>
          <w:rStyle w:val="m1"/>
          <w:rFonts w:ascii="Verdana" w:hAnsi="Verdana"/>
          <w:sz w:val="12"/>
          <w:szCs w:val="12"/>
          <w:lang w:val="en-US"/>
        </w:rPr>
        <w:t>--&gt;</w:t>
      </w:r>
    </w:p>
    <w:p w14:paraId="4D94B50B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5499990000029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Value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Fonts w:ascii="Verdana" w:hAnsi="Verdana"/>
          <w:sz w:val="12"/>
          <w:szCs w:val="12"/>
          <w:lang w:val="en-US"/>
        </w:rPr>
        <w:t xml:space="preserve"> - 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&lt;!--</w:t>
      </w:r>
      <w:r w:rsidRPr="006F28D9">
        <w:rPr>
          <w:color w:val="888888"/>
          <w:sz w:val="12"/>
          <w:szCs w:val="12"/>
          <w:lang w:val="en-US"/>
        </w:rPr>
        <w:t xml:space="preserve">of Ergo </w:t>
      </w:r>
      <w:proofErr w:type="spellStart"/>
      <w:r w:rsidRPr="006F28D9">
        <w:rPr>
          <w:color w:val="888888"/>
          <w:sz w:val="12"/>
          <w:szCs w:val="12"/>
          <w:lang w:val="en-US"/>
        </w:rPr>
        <w:t>Reviva</w:t>
      </w:r>
      <w:proofErr w:type="spellEnd"/>
      <w:r w:rsidRPr="006F28D9">
        <w:rPr>
          <w:color w:val="888888"/>
          <w:sz w:val="12"/>
          <w:szCs w:val="12"/>
          <w:lang w:val="en-US"/>
        </w:rPr>
        <w:t xml:space="preserve"> </w:t>
      </w: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--&gt;</w:t>
      </w:r>
    </w:p>
    <w:p w14:paraId="4D94B50C" w14:textId="77777777" w:rsidR="006F28D9" w:rsidRPr="00B34C29" w:rsidRDefault="006F28D9" w:rsidP="006F28D9">
      <w:pPr>
        <w:ind w:hanging="240"/>
        <w:rPr>
          <w:rFonts w:ascii="Verdana" w:hAnsi="Verdana"/>
          <w:sz w:val="12"/>
          <w:szCs w:val="12"/>
          <w:lang w:val="fr-BE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B34C29">
        <w:rPr>
          <w:rStyle w:val="m1"/>
          <w:rFonts w:ascii="Verdana" w:hAnsi="Verdana"/>
          <w:sz w:val="12"/>
          <w:szCs w:val="12"/>
          <w:lang w:val="fr-BE"/>
        </w:rPr>
        <w:t>&lt;/</w:t>
      </w:r>
      <w:r w:rsidRPr="00B34C29">
        <w:rPr>
          <w:rStyle w:val="t1"/>
          <w:rFonts w:ascii="Verdana" w:hAnsi="Verdana"/>
          <w:sz w:val="12"/>
          <w:szCs w:val="12"/>
          <w:lang w:val="fr-BE"/>
        </w:rPr>
        <w:t>Values</w:t>
      </w:r>
      <w:r w:rsidRPr="00B34C29">
        <w:rPr>
          <w:rStyle w:val="m1"/>
          <w:rFonts w:ascii="Verdana" w:hAnsi="Verdana"/>
          <w:sz w:val="12"/>
          <w:szCs w:val="12"/>
          <w:lang w:val="fr-BE"/>
        </w:rPr>
        <w:t>&gt;</w:t>
      </w:r>
    </w:p>
    <w:p w14:paraId="4D94B50D" w14:textId="77777777" w:rsidR="006F28D9" w:rsidRPr="00B34C29" w:rsidRDefault="006F28D9" w:rsidP="006F28D9">
      <w:pPr>
        <w:ind w:hanging="240"/>
        <w:rPr>
          <w:rFonts w:ascii="Verdana" w:hAnsi="Verdana"/>
          <w:sz w:val="12"/>
          <w:szCs w:val="12"/>
          <w:lang w:val="fr-BE"/>
        </w:rPr>
      </w:pPr>
      <w:r w:rsidRPr="00B34C29">
        <w:rPr>
          <w:rStyle w:val="b1"/>
          <w:sz w:val="12"/>
          <w:szCs w:val="12"/>
          <w:lang w:val="fr-BE"/>
        </w:rPr>
        <w:t> </w:t>
      </w:r>
      <w:r w:rsidRPr="00B34C29">
        <w:rPr>
          <w:rStyle w:val="m1"/>
          <w:rFonts w:ascii="Verdana" w:hAnsi="Verdana"/>
          <w:sz w:val="12"/>
          <w:szCs w:val="12"/>
          <w:lang w:val="fr-BE"/>
        </w:rPr>
        <w:t>&lt;/</w:t>
      </w:r>
      <w:r w:rsidRPr="00B34C29">
        <w:rPr>
          <w:rStyle w:val="t1"/>
          <w:rFonts w:ascii="Verdana" w:hAnsi="Verdana"/>
          <w:sz w:val="12"/>
          <w:szCs w:val="12"/>
          <w:lang w:val="fr-BE"/>
        </w:rPr>
        <w:t>Condition</w:t>
      </w:r>
      <w:r w:rsidRPr="00B34C29">
        <w:rPr>
          <w:rStyle w:val="m1"/>
          <w:rFonts w:ascii="Verdana" w:hAnsi="Verdana"/>
          <w:sz w:val="12"/>
          <w:szCs w:val="12"/>
          <w:lang w:val="fr-BE"/>
        </w:rPr>
        <w:t>&gt;</w:t>
      </w:r>
    </w:p>
    <w:p w14:paraId="4D94B50E" w14:textId="77777777" w:rsidR="006F28D9" w:rsidRPr="00B34C29" w:rsidRDefault="006F28D9" w:rsidP="006F28D9">
      <w:pPr>
        <w:ind w:hanging="240"/>
        <w:rPr>
          <w:rFonts w:ascii="Verdana" w:hAnsi="Verdana"/>
          <w:sz w:val="12"/>
          <w:szCs w:val="12"/>
          <w:lang w:val="fr-BE"/>
        </w:rPr>
      </w:pPr>
      <w:r w:rsidRPr="00B34C29">
        <w:rPr>
          <w:rStyle w:val="b1"/>
          <w:sz w:val="12"/>
          <w:szCs w:val="12"/>
          <w:lang w:val="fr-BE"/>
        </w:rPr>
        <w:t> </w:t>
      </w:r>
      <w:r w:rsidRPr="00B34C29">
        <w:rPr>
          <w:rStyle w:val="m1"/>
          <w:rFonts w:ascii="Verdana" w:hAnsi="Verdana"/>
          <w:sz w:val="12"/>
          <w:szCs w:val="12"/>
          <w:lang w:val="fr-BE"/>
        </w:rPr>
        <w:t>&lt;/</w:t>
      </w:r>
      <w:r w:rsidRPr="00B34C29">
        <w:rPr>
          <w:rStyle w:val="t1"/>
          <w:rFonts w:ascii="Verdana" w:hAnsi="Verdana"/>
          <w:sz w:val="12"/>
          <w:szCs w:val="12"/>
          <w:lang w:val="fr-BE"/>
        </w:rPr>
        <w:t>Conditions</w:t>
      </w:r>
      <w:r w:rsidRPr="00B34C29">
        <w:rPr>
          <w:rStyle w:val="m1"/>
          <w:rFonts w:ascii="Verdana" w:hAnsi="Verdana"/>
          <w:sz w:val="12"/>
          <w:szCs w:val="12"/>
          <w:lang w:val="fr-BE"/>
        </w:rPr>
        <w:t>&gt;</w:t>
      </w:r>
    </w:p>
    <w:p w14:paraId="4D94B50F" w14:textId="77777777" w:rsidR="006F28D9" w:rsidRPr="00B34C29" w:rsidRDefault="006F28D9" w:rsidP="006F28D9">
      <w:pPr>
        <w:ind w:hanging="240"/>
        <w:rPr>
          <w:rFonts w:ascii="Verdana" w:hAnsi="Verdana"/>
          <w:sz w:val="12"/>
          <w:szCs w:val="12"/>
          <w:lang w:val="fr-BE"/>
        </w:rPr>
      </w:pPr>
      <w:r w:rsidRPr="00B34C29">
        <w:rPr>
          <w:rStyle w:val="b1"/>
          <w:sz w:val="12"/>
          <w:szCs w:val="12"/>
          <w:lang w:val="fr-BE"/>
        </w:rPr>
        <w:t> </w:t>
      </w:r>
      <w:r w:rsidRPr="00B34C29">
        <w:rPr>
          <w:rStyle w:val="m1"/>
          <w:rFonts w:ascii="Verdana" w:hAnsi="Verdana"/>
          <w:sz w:val="12"/>
          <w:szCs w:val="12"/>
          <w:lang w:val="fr-BE"/>
        </w:rPr>
        <w:t>&lt;/</w:t>
      </w:r>
      <w:r w:rsidRPr="00B34C29">
        <w:rPr>
          <w:rStyle w:val="t1"/>
          <w:rFonts w:ascii="Verdana" w:hAnsi="Verdana"/>
          <w:sz w:val="12"/>
          <w:szCs w:val="12"/>
          <w:lang w:val="fr-BE"/>
        </w:rPr>
        <w:t>Configuration</w:t>
      </w:r>
      <w:r w:rsidRPr="00B34C29">
        <w:rPr>
          <w:rStyle w:val="m1"/>
          <w:rFonts w:ascii="Verdana" w:hAnsi="Verdana"/>
          <w:sz w:val="12"/>
          <w:szCs w:val="12"/>
          <w:lang w:val="fr-BE"/>
        </w:rPr>
        <w:t>&gt;</w:t>
      </w:r>
    </w:p>
    <w:p w14:paraId="4D94B510" w14:textId="77777777" w:rsidR="006F28D9" w:rsidRPr="00B34C29" w:rsidRDefault="006F28D9" w:rsidP="006F28D9">
      <w:pPr>
        <w:ind w:hanging="240"/>
        <w:rPr>
          <w:rFonts w:ascii="Verdana" w:hAnsi="Verdana"/>
          <w:sz w:val="12"/>
          <w:szCs w:val="12"/>
          <w:lang w:val="fr-BE"/>
        </w:rPr>
      </w:pPr>
      <w:r w:rsidRPr="00B34C29">
        <w:rPr>
          <w:rStyle w:val="b1"/>
          <w:sz w:val="12"/>
          <w:szCs w:val="12"/>
          <w:lang w:val="fr-BE"/>
        </w:rPr>
        <w:t> </w:t>
      </w:r>
      <w:r w:rsidRPr="00B34C29">
        <w:rPr>
          <w:rStyle w:val="m1"/>
          <w:rFonts w:ascii="Verdana" w:hAnsi="Verdana"/>
          <w:sz w:val="12"/>
          <w:szCs w:val="12"/>
          <w:lang w:val="fr-BE"/>
        </w:rPr>
        <w:t>&lt;/</w:t>
      </w:r>
      <w:r w:rsidRPr="00B34C29">
        <w:rPr>
          <w:rStyle w:val="t1"/>
          <w:rFonts w:ascii="Verdana" w:hAnsi="Verdana"/>
          <w:sz w:val="12"/>
          <w:szCs w:val="12"/>
          <w:lang w:val="fr-BE"/>
        </w:rPr>
        <w:t>Configurations</w:t>
      </w:r>
      <w:r w:rsidRPr="00B34C29">
        <w:rPr>
          <w:rStyle w:val="m1"/>
          <w:rFonts w:ascii="Verdana" w:hAnsi="Verdana"/>
          <w:sz w:val="12"/>
          <w:szCs w:val="12"/>
          <w:lang w:val="fr-BE"/>
        </w:rPr>
        <w:t>&gt;</w:t>
      </w:r>
    </w:p>
    <w:p w14:paraId="4D94B511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B34C29">
        <w:rPr>
          <w:rStyle w:val="b1"/>
          <w:sz w:val="12"/>
          <w:szCs w:val="12"/>
          <w:lang w:val="fr-BE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Program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512" w14:textId="77777777" w:rsidR="006F28D9" w:rsidRPr="006F28D9" w:rsidRDefault="009B0F69" w:rsidP="006F28D9">
      <w:pPr>
        <w:ind w:hanging="480"/>
        <w:rPr>
          <w:rFonts w:ascii="Verdana" w:hAnsi="Verdana"/>
          <w:sz w:val="12"/>
          <w:szCs w:val="12"/>
          <w:lang w:val="en-US"/>
        </w:rPr>
      </w:pPr>
      <w:hyperlink r:id="rId207" w:history="1">
        <w:r w:rsidR="006F28D9" w:rsidRPr="006F28D9">
          <w:rPr>
            <w:rStyle w:val="Hyperlink"/>
            <w:rFonts w:ascii="Courier New" w:hAnsi="Courier New" w:cs="Courier New"/>
            <w:b/>
            <w:bCs/>
            <w:color w:val="FF0000"/>
            <w:sz w:val="12"/>
            <w:szCs w:val="12"/>
            <w:lang w:val="en-US"/>
          </w:rPr>
          <w:t>-</w:t>
        </w:r>
      </w:hyperlink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="006F28D9" w:rsidRPr="006F28D9">
        <w:rPr>
          <w:rStyle w:val="t1"/>
          <w:rFonts w:ascii="Verdana" w:hAnsi="Verdana"/>
          <w:sz w:val="12"/>
          <w:szCs w:val="12"/>
          <w:lang w:val="en-US"/>
        </w:rPr>
        <w:t>Program</w:t>
      </w:r>
      <w:r w:rsidR="006F28D9"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513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GTIN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  <w:r w:rsidRPr="006F28D9">
        <w:rPr>
          <w:rStyle w:val="tx1"/>
          <w:rFonts w:ascii="Verdana" w:hAnsi="Verdana"/>
          <w:sz w:val="12"/>
          <w:szCs w:val="12"/>
          <w:lang w:val="en-US"/>
        </w:rPr>
        <w:t>5499990000013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GTIN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514" w14:textId="77777777" w:rsidR="006F28D9" w:rsidRPr="006F28D9" w:rsidRDefault="006F28D9" w:rsidP="006F28D9">
      <w:pPr>
        <w:ind w:hanging="48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Description language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="</w:t>
      </w:r>
      <w:r w:rsidRPr="006F28D9">
        <w:rPr>
          <w:rFonts w:ascii="Verdana" w:hAnsi="Verdana"/>
          <w:b/>
          <w:bCs/>
          <w:sz w:val="12"/>
          <w:szCs w:val="12"/>
          <w:lang w:val="en-US"/>
        </w:rPr>
        <w:t>NL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"&gt;</w:t>
      </w:r>
      <w:proofErr w:type="spellStart"/>
      <w:r w:rsidRPr="006F28D9">
        <w:rPr>
          <w:rStyle w:val="tx1"/>
          <w:rFonts w:ascii="Verdana" w:hAnsi="Verdana"/>
          <w:sz w:val="12"/>
          <w:szCs w:val="12"/>
          <w:lang w:val="en-US"/>
        </w:rPr>
        <w:t>Ergosleep</w:t>
      </w:r>
      <w:proofErr w:type="spellEnd"/>
      <w:r w:rsidRPr="006F28D9">
        <w:rPr>
          <w:rStyle w:val="tx1"/>
          <w:rFonts w:ascii="Verdana" w:hAnsi="Verdana"/>
          <w:sz w:val="12"/>
          <w:szCs w:val="12"/>
          <w:lang w:val="en-US"/>
        </w:rPr>
        <w:t xml:space="preserve"> </w:t>
      </w:r>
      <w:proofErr w:type="spellStart"/>
      <w:r w:rsidRPr="006F28D9">
        <w:rPr>
          <w:rStyle w:val="tx1"/>
          <w:rFonts w:ascii="Verdana" w:hAnsi="Verdana"/>
          <w:sz w:val="12"/>
          <w:szCs w:val="12"/>
          <w:lang w:val="en-US"/>
        </w:rPr>
        <w:t>matras</w:t>
      </w:r>
      <w:proofErr w:type="spellEnd"/>
      <w:r w:rsidRPr="006F28D9">
        <w:rPr>
          <w:rStyle w:val="tx1"/>
          <w:rFonts w:ascii="Verdana" w:hAnsi="Verdana"/>
          <w:sz w:val="12"/>
          <w:szCs w:val="12"/>
          <w:lang w:val="en-US"/>
        </w:rPr>
        <w:t xml:space="preserve"> </w:t>
      </w:r>
      <w:proofErr w:type="spellStart"/>
      <w:r w:rsidRPr="006F28D9">
        <w:rPr>
          <w:rStyle w:val="tx1"/>
          <w:rFonts w:ascii="Verdana" w:hAnsi="Verdana"/>
          <w:sz w:val="12"/>
          <w:szCs w:val="12"/>
          <w:lang w:val="en-US"/>
        </w:rPr>
        <w:t>pocketveren</w:t>
      </w:r>
      <w:proofErr w:type="spellEnd"/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Description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515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Program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516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Program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517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Program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518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Programs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519" w14:textId="77777777" w:rsidR="006F28D9" w:rsidRPr="006F28D9" w:rsidRDefault="006F28D9" w:rsidP="006F28D9">
      <w:pPr>
        <w:ind w:hanging="240"/>
        <w:rPr>
          <w:rFonts w:ascii="Verdana" w:hAnsi="Verdana"/>
          <w:sz w:val="12"/>
          <w:szCs w:val="12"/>
          <w:lang w:val="en-US"/>
        </w:rPr>
      </w:pPr>
      <w:r w:rsidRPr="006F28D9">
        <w:rPr>
          <w:rStyle w:val="b1"/>
          <w:sz w:val="12"/>
          <w:szCs w:val="12"/>
          <w:lang w:val="en-US"/>
        </w:rPr>
        <w:t> 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&lt;/</w:t>
      </w:r>
      <w:r w:rsidRPr="006F28D9">
        <w:rPr>
          <w:rStyle w:val="t1"/>
          <w:rFonts w:ascii="Verdana" w:hAnsi="Verdana"/>
          <w:sz w:val="12"/>
          <w:szCs w:val="12"/>
          <w:lang w:val="en-US"/>
        </w:rPr>
        <w:t>Catalog</w:t>
      </w:r>
      <w:r w:rsidRPr="006F28D9">
        <w:rPr>
          <w:rStyle w:val="m1"/>
          <w:rFonts w:ascii="Verdana" w:hAnsi="Verdana"/>
          <w:sz w:val="12"/>
          <w:szCs w:val="12"/>
          <w:lang w:val="en-US"/>
        </w:rPr>
        <w:t>&gt;</w:t>
      </w:r>
    </w:p>
    <w:p w14:paraId="4D94B51A" w14:textId="77777777" w:rsidR="006F28D9" w:rsidRPr="006F28D9" w:rsidRDefault="006F28D9" w:rsidP="006F28D9">
      <w:pPr>
        <w:rPr>
          <w:sz w:val="12"/>
          <w:szCs w:val="12"/>
          <w:lang w:val="en-US"/>
        </w:rPr>
      </w:pPr>
    </w:p>
    <w:p w14:paraId="4D94B51B" w14:textId="77777777" w:rsidR="00AF5319" w:rsidRPr="006F28D9" w:rsidRDefault="00AF5319" w:rsidP="00AF5319">
      <w:pPr>
        <w:rPr>
          <w:sz w:val="12"/>
          <w:szCs w:val="12"/>
          <w:lang w:val="en-US"/>
        </w:rPr>
      </w:pPr>
    </w:p>
    <w:p w14:paraId="4D94B51C" w14:textId="77777777" w:rsidR="007D1169" w:rsidRPr="006F28D9" w:rsidRDefault="007D1169" w:rsidP="006C2758">
      <w:pPr>
        <w:rPr>
          <w:sz w:val="12"/>
          <w:szCs w:val="12"/>
          <w:lang w:val="en-US"/>
        </w:rPr>
      </w:pPr>
    </w:p>
    <w:p w14:paraId="4D94B51D" w14:textId="77777777" w:rsidR="00AE24B5" w:rsidRPr="006F28D9" w:rsidRDefault="00AE24B5" w:rsidP="00AE24B5">
      <w:pPr>
        <w:pStyle w:val="Lijstalinea"/>
        <w:rPr>
          <w:sz w:val="12"/>
          <w:szCs w:val="12"/>
          <w:lang w:val="en-US"/>
        </w:rPr>
      </w:pPr>
    </w:p>
    <w:p w14:paraId="4D94B51E" w14:textId="77777777" w:rsidR="00AE24B5" w:rsidRPr="006F28D9" w:rsidRDefault="00AE24B5" w:rsidP="00AE24B5">
      <w:pPr>
        <w:pStyle w:val="Lijstalinea"/>
        <w:rPr>
          <w:sz w:val="12"/>
          <w:szCs w:val="12"/>
          <w:lang w:val="en-US"/>
        </w:rPr>
      </w:pPr>
    </w:p>
    <w:p w14:paraId="4D94B51F" w14:textId="77777777" w:rsidR="00AE24B5" w:rsidRPr="006F28D9" w:rsidRDefault="00AE24B5" w:rsidP="00AE24B5">
      <w:pPr>
        <w:pStyle w:val="Lijstalinea"/>
        <w:rPr>
          <w:sz w:val="12"/>
          <w:szCs w:val="12"/>
          <w:lang w:val="en-US"/>
        </w:rPr>
      </w:pPr>
    </w:p>
    <w:p w14:paraId="4D94B520" w14:textId="77777777" w:rsidR="0005096E" w:rsidRPr="006F28D9" w:rsidRDefault="0005096E">
      <w:pPr>
        <w:rPr>
          <w:lang w:val="en-US"/>
        </w:rPr>
      </w:pPr>
      <w:r w:rsidRPr="006F28D9">
        <w:rPr>
          <w:lang w:val="en-US"/>
        </w:rPr>
        <w:br w:type="page"/>
      </w:r>
    </w:p>
    <w:p w14:paraId="4D94B521" w14:textId="77777777" w:rsidR="0005096E" w:rsidRDefault="007A441E" w:rsidP="0005096E">
      <w:pPr>
        <w:pStyle w:val="Lijstaline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Appendix</w:t>
      </w:r>
    </w:p>
    <w:p w14:paraId="4D94B522" w14:textId="77777777" w:rsidR="0005096E" w:rsidRPr="00B30003" w:rsidRDefault="0005096E" w:rsidP="0005096E">
      <w:pPr>
        <w:pStyle w:val="Lijstalinea"/>
      </w:pPr>
    </w:p>
    <w:p w14:paraId="4D94B523" w14:textId="77777777" w:rsidR="0005096E" w:rsidRPr="007A441E" w:rsidRDefault="007A441E" w:rsidP="0005096E">
      <w:pPr>
        <w:pStyle w:val="Lijstalinea"/>
        <w:numPr>
          <w:ilvl w:val="1"/>
          <w:numId w:val="1"/>
        </w:numPr>
        <w:rPr>
          <w:sz w:val="28"/>
          <w:szCs w:val="28"/>
          <w:lang w:val="en-US"/>
        </w:rPr>
      </w:pPr>
      <w:r w:rsidRPr="007A441E">
        <w:rPr>
          <w:sz w:val="28"/>
          <w:szCs w:val="28"/>
          <w:lang w:val="en-US"/>
        </w:rPr>
        <w:t xml:space="preserve"> VIV code table – not tran</w:t>
      </w:r>
      <w:r>
        <w:rPr>
          <w:sz w:val="28"/>
          <w:szCs w:val="28"/>
          <w:lang w:val="en-US"/>
        </w:rPr>
        <w:t>slated.</w:t>
      </w:r>
    </w:p>
    <w:p w14:paraId="4D94B524" w14:textId="77777777" w:rsidR="0005096E" w:rsidRPr="007A441E" w:rsidRDefault="0005096E" w:rsidP="0005096E">
      <w:pPr>
        <w:rPr>
          <w:lang w:val="en-US"/>
        </w:rPr>
      </w:pPr>
    </w:p>
    <w:tbl>
      <w:tblPr>
        <w:tblW w:w="7760" w:type="dxa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0"/>
        <w:gridCol w:w="2200"/>
        <w:gridCol w:w="222"/>
        <w:gridCol w:w="2320"/>
        <w:gridCol w:w="222"/>
        <w:gridCol w:w="2380"/>
      </w:tblGrid>
      <w:tr w:rsidR="00F510AD" w:rsidRPr="0005096E" w14:paraId="4D94B52B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525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121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526" w14:textId="77777777" w:rsidR="0005096E" w:rsidRPr="0005096E" w:rsidRDefault="007A441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proofErr w:type="spellStart"/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</w:t>
            </w:r>
            <w:r w:rsidR="0005096E"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laapkamermeubelen</w:t>
            </w:r>
            <w:proofErr w:type="spellEnd"/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527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0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528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529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52A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</w:p>
        </w:tc>
      </w:tr>
      <w:tr w:rsidR="00F510AD" w:rsidRPr="0005096E" w14:paraId="4D94B532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52C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121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52D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proofErr w:type="spellStart"/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slaapkamermeubelen</w:t>
            </w:r>
            <w:proofErr w:type="spellEnd"/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52E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52F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slaapkamers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530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531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</w:p>
        </w:tc>
      </w:tr>
      <w:tr w:rsidR="00F510AD" w:rsidRPr="0005096E" w14:paraId="4D94B539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533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121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534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proofErr w:type="spellStart"/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slaapkamermeubelen</w:t>
            </w:r>
            <w:proofErr w:type="spellEnd"/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535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536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slaapkamers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537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538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aanbouw</w:t>
            </w:r>
          </w:p>
        </w:tc>
      </w:tr>
      <w:tr w:rsidR="00F510AD" w:rsidRPr="0005096E" w14:paraId="4D94B540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53A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121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53B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proofErr w:type="spellStart"/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slaapkamermeubelen</w:t>
            </w:r>
            <w:proofErr w:type="spellEnd"/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53C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53D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slaapkamers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53E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2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53F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overbouw</w:t>
            </w:r>
          </w:p>
        </w:tc>
      </w:tr>
      <w:tr w:rsidR="00F510AD" w:rsidRPr="0005096E" w14:paraId="4D94B547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541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121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542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proofErr w:type="spellStart"/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slaapkamermeubelen</w:t>
            </w:r>
            <w:proofErr w:type="spellEnd"/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543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544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slaapkamers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545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3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546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ledikant standaard</w:t>
            </w:r>
          </w:p>
        </w:tc>
      </w:tr>
      <w:tr w:rsidR="00F510AD" w:rsidRPr="0005096E" w14:paraId="4D94B54E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548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121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549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proofErr w:type="spellStart"/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slaapkamermeubelen</w:t>
            </w:r>
            <w:proofErr w:type="spellEnd"/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54A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54B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slaapkamers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54C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4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54D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senior/comfort ledikant</w:t>
            </w:r>
          </w:p>
        </w:tc>
      </w:tr>
      <w:tr w:rsidR="00F510AD" w:rsidRPr="0005096E" w14:paraId="4D94B555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54F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121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550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proofErr w:type="spellStart"/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slaapkamermeubelen</w:t>
            </w:r>
            <w:proofErr w:type="spellEnd"/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551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552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slaapkamers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553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9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554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overige</w:t>
            </w:r>
          </w:p>
        </w:tc>
      </w:tr>
      <w:tr w:rsidR="00F510AD" w:rsidRPr="0005096E" w14:paraId="4D94B55C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556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121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557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proofErr w:type="spellStart"/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slaapkamermeubelen</w:t>
            </w:r>
            <w:proofErr w:type="spellEnd"/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558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2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559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proofErr w:type="spellStart"/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bijmeubelen</w:t>
            </w:r>
            <w:proofErr w:type="spellEnd"/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55A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55B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</w:p>
        </w:tc>
      </w:tr>
      <w:tr w:rsidR="00F510AD" w:rsidRPr="0005096E" w14:paraId="4D94B563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55D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121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55E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proofErr w:type="spellStart"/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slaapkamermeubelen</w:t>
            </w:r>
            <w:proofErr w:type="spellEnd"/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55F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2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560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proofErr w:type="spellStart"/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bijmeubelen</w:t>
            </w:r>
            <w:proofErr w:type="spellEnd"/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561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562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nachtkastje</w:t>
            </w:r>
          </w:p>
        </w:tc>
      </w:tr>
      <w:tr w:rsidR="00F510AD" w:rsidRPr="0005096E" w14:paraId="4D94B56A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564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121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565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proofErr w:type="spellStart"/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slaapkamermeubelen</w:t>
            </w:r>
            <w:proofErr w:type="spellEnd"/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566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2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567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proofErr w:type="spellStart"/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bijmeubelen</w:t>
            </w:r>
            <w:proofErr w:type="spellEnd"/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568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2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569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dressoir</w:t>
            </w:r>
          </w:p>
        </w:tc>
      </w:tr>
      <w:tr w:rsidR="00F510AD" w:rsidRPr="0005096E" w14:paraId="4D94B571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56B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121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56C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proofErr w:type="spellStart"/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slaapkamermeubelen</w:t>
            </w:r>
            <w:proofErr w:type="spellEnd"/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56D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2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56E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proofErr w:type="spellStart"/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bijmeubelen</w:t>
            </w:r>
            <w:proofErr w:type="spellEnd"/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56F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3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570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spiegeltafel</w:t>
            </w:r>
          </w:p>
        </w:tc>
      </w:tr>
      <w:tr w:rsidR="00F510AD" w:rsidRPr="0005096E" w14:paraId="4D94B578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572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121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573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proofErr w:type="spellStart"/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slaapkamermeubelen</w:t>
            </w:r>
            <w:proofErr w:type="spellEnd"/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574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2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575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proofErr w:type="spellStart"/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bijmeubelen</w:t>
            </w:r>
            <w:proofErr w:type="spellEnd"/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576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4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577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 xml:space="preserve">spiegel  </w:t>
            </w:r>
          </w:p>
        </w:tc>
      </w:tr>
      <w:tr w:rsidR="00F510AD" w:rsidRPr="0005096E" w14:paraId="4D94B57F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579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121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57A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proofErr w:type="spellStart"/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slaapkamermeubelen</w:t>
            </w:r>
            <w:proofErr w:type="spellEnd"/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57B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2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57C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proofErr w:type="spellStart"/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bijmeubelen</w:t>
            </w:r>
            <w:proofErr w:type="spellEnd"/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57D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9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57E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overige</w:t>
            </w:r>
          </w:p>
        </w:tc>
      </w:tr>
      <w:tr w:rsidR="00F510AD" w:rsidRPr="0005096E" w14:paraId="4D94B586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580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121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581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proofErr w:type="spellStart"/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slaapkamermeubelen</w:t>
            </w:r>
            <w:proofErr w:type="spellEnd"/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582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3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583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linnenkasten standaard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584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585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</w:p>
        </w:tc>
      </w:tr>
      <w:tr w:rsidR="00F510AD" w:rsidRPr="0005096E" w14:paraId="4D94B58D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587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121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588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proofErr w:type="spellStart"/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slaapkamermeubelen</w:t>
            </w:r>
            <w:proofErr w:type="spellEnd"/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589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3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58A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linnenkasten standaard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58B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58C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losse schuifwand</w:t>
            </w:r>
          </w:p>
        </w:tc>
      </w:tr>
      <w:tr w:rsidR="00F510AD" w:rsidRPr="0005096E" w14:paraId="4D94B594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58E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121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58F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proofErr w:type="spellStart"/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slaapkamermeubelen</w:t>
            </w:r>
            <w:proofErr w:type="spellEnd"/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590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3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591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linnenkasten standaard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592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2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593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losse elementen</w:t>
            </w:r>
          </w:p>
        </w:tc>
      </w:tr>
      <w:tr w:rsidR="00F510AD" w:rsidRPr="0005096E" w14:paraId="4D94B59B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595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121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596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proofErr w:type="spellStart"/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slaapkamermeubelen</w:t>
            </w:r>
            <w:proofErr w:type="spellEnd"/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597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3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598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linnenkasten standaard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599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3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59A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accessoires</w:t>
            </w:r>
          </w:p>
        </w:tc>
      </w:tr>
      <w:tr w:rsidR="00F510AD" w:rsidRPr="0005096E" w14:paraId="4D94B5A2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59C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121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59D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proofErr w:type="spellStart"/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slaapkamermeubelen</w:t>
            </w:r>
            <w:proofErr w:type="spellEnd"/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59E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3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59F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linnenkasten standaard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5A0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4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5A1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draaideur</w:t>
            </w:r>
          </w:p>
        </w:tc>
      </w:tr>
      <w:tr w:rsidR="00F510AD" w:rsidRPr="0005096E" w14:paraId="4D94B5A9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5A3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121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5A4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proofErr w:type="spellStart"/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slaapkamermeubelen</w:t>
            </w:r>
            <w:proofErr w:type="spellEnd"/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5A5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3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5A6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linnenkasten standaard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5A7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5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5A8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schuifdeur</w:t>
            </w:r>
          </w:p>
        </w:tc>
      </w:tr>
      <w:tr w:rsidR="00F510AD" w:rsidRPr="0005096E" w14:paraId="4D94B5B0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5AA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121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5AB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proofErr w:type="spellStart"/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slaapkamermeubelen</w:t>
            </w:r>
            <w:proofErr w:type="spellEnd"/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5AC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3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5AD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linnenkasten standaard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5AE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6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5AF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vouwdeur</w:t>
            </w:r>
          </w:p>
        </w:tc>
      </w:tr>
      <w:tr w:rsidR="00F510AD" w:rsidRPr="0005096E" w14:paraId="4D94B5B7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5B1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121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5B2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proofErr w:type="spellStart"/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slaapkamermeubelen</w:t>
            </w:r>
            <w:proofErr w:type="spellEnd"/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5B3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3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5B4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linnenkasten standaard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5B5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9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5B6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overige</w:t>
            </w:r>
          </w:p>
        </w:tc>
      </w:tr>
      <w:tr w:rsidR="00F510AD" w:rsidRPr="0005096E" w14:paraId="4D94B5BE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5B8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121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5B9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proofErr w:type="spellStart"/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slaapkamermeubelen</w:t>
            </w:r>
            <w:proofErr w:type="spellEnd"/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5BA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4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5BB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linnenkasten systeem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5BC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5BD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</w:p>
        </w:tc>
      </w:tr>
      <w:tr w:rsidR="00F510AD" w:rsidRPr="0005096E" w14:paraId="4D94B5C5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5BF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121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5C0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proofErr w:type="spellStart"/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slaapkamermeubelen</w:t>
            </w:r>
            <w:proofErr w:type="spellEnd"/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5C1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4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5C2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linnenkasten systeem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5C3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5C4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losse schuifwand</w:t>
            </w:r>
          </w:p>
        </w:tc>
      </w:tr>
      <w:tr w:rsidR="00F510AD" w:rsidRPr="0005096E" w14:paraId="4D94B5CC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5C6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121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5C7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proofErr w:type="spellStart"/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slaapkamermeubelen</w:t>
            </w:r>
            <w:proofErr w:type="spellEnd"/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5C8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4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5C9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linnenkasten systeem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5CA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2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5CB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losse elementen</w:t>
            </w:r>
          </w:p>
        </w:tc>
      </w:tr>
      <w:tr w:rsidR="00F510AD" w:rsidRPr="0005096E" w14:paraId="4D94B5D3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5CD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121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5CE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proofErr w:type="spellStart"/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slaapkamermeubelen</w:t>
            </w:r>
            <w:proofErr w:type="spellEnd"/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5CF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4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5D0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linnenkasten systeem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5D1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3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5D2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accessoires</w:t>
            </w:r>
          </w:p>
        </w:tc>
      </w:tr>
      <w:tr w:rsidR="00F510AD" w:rsidRPr="0005096E" w14:paraId="4D94B5DA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5D4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121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5D5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proofErr w:type="spellStart"/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slaapkamermeubelen</w:t>
            </w:r>
            <w:proofErr w:type="spellEnd"/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5D6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4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5D7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linnenkasten systeem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5D8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4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5D9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draaideur</w:t>
            </w:r>
          </w:p>
        </w:tc>
      </w:tr>
      <w:tr w:rsidR="00F510AD" w:rsidRPr="0005096E" w14:paraId="4D94B5E1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5DB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121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5DC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proofErr w:type="spellStart"/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slaapkamermeubelen</w:t>
            </w:r>
            <w:proofErr w:type="spellEnd"/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5DD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4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5DE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linnenkasten systeem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5DF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5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5E0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schuifdeur</w:t>
            </w:r>
          </w:p>
        </w:tc>
      </w:tr>
      <w:tr w:rsidR="00F510AD" w:rsidRPr="0005096E" w14:paraId="4D94B5E8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5E2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121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5E3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proofErr w:type="spellStart"/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slaapkamermeubelen</w:t>
            </w:r>
            <w:proofErr w:type="spellEnd"/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5E4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4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5E5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linnenkasten systeem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5E6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6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5E7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vouwdeur</w:t>
            </w:r>
          </w:p>
        </w:tc>
      </w:tr>
      <w:tr w:rsidR="00F510AD" w:rsidRPr="0005096E" w14:paraId="4D94B5EF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5E9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121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5EA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proofErr w:type="spellStart"/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slaapkamermeubelen</w:t>
            </w:r>
            <w:proofErr w:type="spellEnd"/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5EB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4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5EC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linnenkasten systeem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5ED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9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5EE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overige</w:t>
            </w:r>
          </w:p>
        </w:tc>
      </w:tr>
      <w:tr w:rsidR="00F510AD" w:rsidRPr="0005096E" w14:paraId="4D94B5F6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5F0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121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5F1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proofErr w:type="spellStart"/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slaapkamermeubelen</w:t>
            </w:r>
            <w:proofErr w:type="spellEnd"/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5F2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5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5F3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tienerkamers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5F4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5F5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</w:p>
        </w:tc>
      </w:tr>
      <w:tr w:rsidR="00F510AD" w:rsidRPr="0005096E" w14:paraId="4D94B5FD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5F7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121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5F8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proofErr w:type="spellStart"/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slaapkamermeubelen</w:t>
            </w:r>
            <w:proofErr w:type="spellEnd"/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5F9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5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5FA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tienerkamers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5FB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5FC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bed</w:t>
            </w:r>
          </w:p>
        </w:tc>
      </w:tr>
      <w:tr w:rsidR="00F510AD" w:rsidRPr="0005096E" w14:paraId="4D94B604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5FE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121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5FF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proofErr w:type="spellStart"/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slaapkamermeubelen</w:t>
            </w:r>
            <w:proofErr w:type="spellEnd"/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600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5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601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tienerkamers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602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2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603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proofErr w:type="spellStart"/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buro</w:t>
            </w:r>
            <w:proofErr w:type="spellEnd"/>
          </w:p>
        </w:tc>
      </w:tr>
      <w:tr w:rsidR="00F510AD" w:rsidRPr="0005096E" w14:paraId="4D94B60B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605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121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606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proofErr w:type="spellStart"/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slaapkamermeubelen</w:t>
            </w:r>
            <w:proofErr w:type="spellEnd"/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607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5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608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tienerkamers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609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3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60A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kast</w:t>
            </w:r>
          </w:p>
        </w:tc>
      </w:tr>
      <w:tr w:rsidR="00F510AD" w:rsidRPr="0005096E" w14:paraId="4D94B612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60C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121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60D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proofErr w:type="spellStart"/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slaapkamermeubelen</w:t>
            </w:r>
            <w:proofErr w:type="spellEnd"/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60E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5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60F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tienerkamers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610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9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611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overige</w:t>
            </w:r>
          </w:p>
        </w:tc>
      </w:tr>
      <w:tr w:rsidR="00F510AD" w:rsidRPr="0005096E" w14:paraId="4D94B619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613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121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614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proofErr w:type="spellStart"/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slaapkamermeubelen</w:t>
            </w:r>
            <w:proofErr w:type="spellEnd"/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615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9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616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overige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617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618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</w:p>
        </w:tc>
      </w:tr>
      <w:tr w:rsidR="00F510AD" w:rsidRPr="0005096E" w14:paraId="4D94B620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61A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122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61B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woonkamermeubelen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61C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0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61D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61E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61F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</w:p>
        </w:tc>
      </w:tr>
      <w:tr w:rsidR="00F510AD" w:rsidRPr="0005096E" w14:paraId="4D94B627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621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122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622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woonkamermeubelen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623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624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dressoirs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625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626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</w:p>
        </w:tc>
      </w:tr>
      <w:tr w:rsidR="00F510AD" w:rsidRPr="0005096E" w14:paraId="4D94B62E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628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122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629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woonkamermeubelen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62A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2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62B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kasten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62C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62D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</w:p>
        </w:tc>
      </w:tr>
      <w:tr w:rsidR="00F510AD" w:rsidRPr="0005096E" w14:paraId="4D94B635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62F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122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630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woonkamermeubelen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631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3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632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systeemwanden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633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634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</w:p>
        </w:tc>
      </w:tr>
      <w:tr w:rsidR="00F510AD" w:rsidRPr="0005096E" w14:paraId="4D94B63C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636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122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637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woonkamermeubelen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638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4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639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eetkamertafels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63A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63B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</w:p>
        </w:tc>
      </w:tr>
      <w:tr w:rsidR="00F510AD" w:rsidRPr="0005096E" w14:paraId="4D94B643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63D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122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63E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woonkamermeubelen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63F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5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640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eetkamerstoelen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641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642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</w:p>
        </w:tc>
      </w:tr>
      <w:tr w:rsidR="00F510AD" w:rsidRPr="0005096E" w14:paraId="4D94B64A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644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122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645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woonkamermeubelen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646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6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647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salontafels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648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649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</w:p>
        </w:tc>
      </w:tr>
      <w:tr w:rsidR="00F510AD" w:rsidRPr="0005096E" w14:paraId="4D94B651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64B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122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64C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woonkamermeubelen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64D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7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64E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proofErr w:type="spellStart"/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kleinmeubelen</w:t>
            </w:r>
            <w:proofErr w:type="spellEnd"/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64F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650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</w:p>
        </w:tc>
      </w:tr>
      <w:tr w:rsidR="00F510AD" w:rsidRPr="0005096E" w14:paraId="4D94B658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652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122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653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woonkamermeubelen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654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7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655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proofErr w:type="spellStart"/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kleinmeubelen</w:t>
            </w:r>
            <w:proofErr w:type="spellEnd"/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656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657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cd-kast</w:t>
            </w:r>
          </w:p>
        </w:tc>
      </w:tr>
      <w:tr w:rsidR="00F510AD" w:rsidRPr="0005096E" w14:paraId="4D94B65F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659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122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65A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woonkamermeubelen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65B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7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65C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proofErr w:type="spellStart"/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kleinmeubelen</w:t>
            </w:r>
            <w:proofErr w:type="spellEnd"/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65D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2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65E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drank - kast</w:t>
            </w:r>
          </w:p>
        </w:tc>
      </w:tr>
      <w:tr w:rsidR="00F510AD" w:rsidRPr="0005096E" w14:paraId="4D94B666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660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122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661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woonkamermeubelen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662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7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663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proofErr w:type="spellStart"/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kleinmeubelen</w:t>
            </w:r>
            <w:proofErr w:type="spellEnd"/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664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3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665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bijzettafel</w:t>
            </w:r>
          </w:p>
        </w:tc>
      </w:tr>
      <w:tr w:rsidR="00F510AD" w:rsidRPr="0005096E" w14:paraId="4D94B66D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667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122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668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woonkamermeubelen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669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7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66A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proofErr w:type="spellStart"/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kleinmeubelen</w:t>
            </w:r>
            <w:proofErr w:type="spellEnd"/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66B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4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66C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kapstok</w:t>
            </w:r>
          </w:p>
        </w:tc>
      </w:tr>
      <w:tr w:rsidR="00F510AD" w:rsidRPr="0005096E" w14:paraId="4D94B674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66E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122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66F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woonkamermeubelen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670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7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671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proofErr w:type="spellStart"/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kleinmeubelen</w:t>
            </w:r>
            <w:proofErr w:type="spellEnd"/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672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9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673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overige</w:t>
            </w:r>
          </w:p>
        </w:tc>
      </w:tr>
      <w:tr w:rsidR="00F510AD" w:rsidRPr="0005096E" w14:paraId="4D94B67B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675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122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676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woonkamermeubelen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677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9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678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overige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679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67A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</w:p>
        </w:tc>
      </w:tr>
      <w:tr w:rsidR="00F510AD" w:rsidRPr="0005096E" w14:paraId="4D94B682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67C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123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67D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zitmeubelen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67E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0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67F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680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681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</w:p>
        </w:tc>
      </w:tr>
      <w:tr w:rsidR="00F510AD" w:rsidRPr="0005096E" w14:paraId="4D94B689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683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123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684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zitmeubelen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685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686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banken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687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688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</w:p>
        </w:tc>
      </w:tr>
      <w:tr w:rsidR="00F510AD" w:rsidRPr="0005096E" w14:paraId="4D94B690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68A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123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68B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zitmeubelen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68C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2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68D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fauteuils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68E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68F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</w:p>
        </w:tc>
      </w:tr>
      <w:tr w:rsidR="00F510AD" w:rsidRPr="0005096E" w14:paraId="4D94B697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691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123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692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zitmeubelen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693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2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694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fauteuils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695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696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standaard</w:t>
            </w:r>
          </w:p>
        </w:tc>
      </w:tr>
      <w:tr w:rsidR="00F510AD" w:rsidRPr="0005096E" w14:paraId="4D94B69E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698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123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699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zitmeubelen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69A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2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69B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fauteuils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69C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2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69D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relax</w:t>
            </w:r>
          </w:p>
        </w:tc>
      </w:tr>
      <w:tr w:rsidR="00F510AD" w:rsidRPr="0005096E" w14:paraId="4D94B6A5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69F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123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6A0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zitmeubelen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6A1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2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6A2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fauteuils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6A3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9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6A4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overige</w:t>
            </w:r>
          </w:p>
        </w:tc>
      </w:tr>
      <w:tr w:rsidR="00F510AD" w:rsidRPr="0005096E" w14:paraId="4D94B6AC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6A6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123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6A7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zitmeubelen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6A8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3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6A9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elementhoeken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6AA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6AB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</w:p>
        </w:tc>
      </w:tr>
      <w:tr w:rsidR="00F510AD" w:rsidRPr="0005096E" w14:paraId="4D94B6B3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6AD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123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6AE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zitmeubelen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6AF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4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6B0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slaapbanken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6B1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6B2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</w:p>
        </w:tc>
      </w:tr>
      <w:tr w:rsidR="00F510AD" w:rsidRPr="0005096E" w14:paraId="4D94B6BA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6B4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lastRenderedPageBreak/>
              <w:t>123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6B5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zitmeubelen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6B6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5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6B7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poef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6B8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6B9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</w:p>
        </w:tc>
      </w:tr>
      <w:tr w:rsidR="00F510AD" w:rsidRPr="0005096E" w14:paraId="4D94B6C1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6BB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123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6BC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zitmeubelen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6BD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6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6BE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zitkussens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6BF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6C0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</w:p>
        </w:tc>
      </w:tr>
      <w:tr w:rsidR="00F510AD" w:rsidRPr="0005096E" w14:paraId="4D94B6C8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6C2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123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6C3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zitmeubelen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6C4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9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6C5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overige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6C6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6C7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</w:p>
        </w:tc>
      </w:tr>
      <w:tr w:rsidR="00F510AD" w:rsidRPr="0005096E" w14:paraId="4D94B6CF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6C9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124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6CA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overige meubelen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6CB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0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6CC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6CD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6CE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</w:p>
        </w:tc>
      </w:tr>
      <w:tr w:rsidR="00F510AD" w:rsidRPr="0005096E" w14:paraId="4D94B6D6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6D0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124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6D1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overige meubelen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6D2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6D3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kantoormeubilair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6D4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6D5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</w:p>
        </w:tc>
      </w:tr>
      <w:tr w:rsidR="00F510AD" w:rsidRPr="0005096E" w14:paraId="4D94B6DD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6D7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124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6D8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overige meubelen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6D9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6DA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kantoormeubilair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6DB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6DC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stoelen</w:t>
            </w:r>
          </w:p>
        </w:tc>
      </w:tr>
      <w:tr w:rsidR="00F510AD" w:rsidRPr="0005096E" w14:paraId="4D94B6E4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6DE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124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6DF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overige meubelen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6E0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6E1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kantoormeubilair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6E2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2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6E3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proofErr w:type="spellStart"/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buro</w:t>
            </w:r>
            <w:proofErr w:type="spellEnd"/>
          </w:p>
        </w:tc>
      </w:tr>
      <w:tr w:rsidR="00F510AD" w:rsidRPr="0005096E" w14:paraId="4D94B6EB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6E5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124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6E6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overige meubelen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6E7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6E8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kantoormeubilair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6E9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3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6EA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kasten</w:t>
            </w:r>
          </w:p>
        </w:tc>
      </w:tr>
      <w:tr w:rsidR="00F510AD" w:rsidRPr="0005096E" w14:paraId="4D94B6F2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6EC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124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6ED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overige meubelen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6EE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6EF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kantoormeubilair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6F0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4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6F1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rollade</w:t>
            </w:r>
          </w:p>
        </w:tc>
      </w:tr>
      <w:tr w:rsidR="00F510AD" w:rsidRPr="0005096E" w14:paraId="4D94B6F9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6F3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124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6F4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overige meubelen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6F5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6F6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kantoormeubilair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6F7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9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6F8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overige</w:t>
            </w:r>
          </w:p>
        </w:tc>
      </w:tr>
      <w:tr w:rsidR="00F510AD" w:rsidRPr="0005096E" w14:paraId="4D94B700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6FA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124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6FB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overige meubelen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6FC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2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6FD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tuinmeubilair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6FE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6FF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</w:p>
        </w:tc>
      </w:tr>
      <w:tr w:rsidR="00F510AD" w:rsidRPr="0005096E" w14:paraId="4D94B707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701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124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702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overige meubelen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703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2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704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tuinmeubilair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705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706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stoelen</w:t>
            </w:r>
          </w:p>
        </w:tc>
      </w:tr>
      <w:tr w:rsidR="00F510AD" w:rsidRPr="0005096E" w14:paraId="4D94B70E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708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124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709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overige meubelen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70A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2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70B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tuinmeubilair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70C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2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70D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tafels</w:t>
            </w:r>
          </w:p>
        </w:tc>
      </w:tr>
      <w:tr w:rsidR="00F510AD" w:rsidRPr="0005096E" w14:paraId="4D94B715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70F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124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710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overige meubelen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711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2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712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tuinmeubilair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713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3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714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kussens</w:t>
            </w:r>
          </w:p>
        </w:tc>
      </w:tr>
      <w:tr w:rsidR="00F510AD" w:rsidRPr="0005096E" w14:paraId="4D94B71C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716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124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717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overige meubelen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718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2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719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tuinmeubilair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71A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4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71B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parasol</w:t>
            </w:r>
          </w:p>
        </w:tc>
      </w:tr>
      <w:tr w:rsidR="00F510AD" w:rsidRPr="0005096E" w14:paraId="4D94B723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71D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124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71E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overige meubelen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71F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2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720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tuinmeubilair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721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9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722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overige</w:t>
            </w:r>
          </w:p>
        </w:tc>
      </w:tr>
      <w:tr w:rsidR="00F510AD" w:rsidRPr="0005096E" w14:paraId="4D94B72A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724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124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725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overige meubelen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726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4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727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baby/kleutermeubelen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728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729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</w:p>
        </w:tc>
      </w:tr>
      <w:tr w:rsidR="00F510AD" w:rsidRPr="0005096E" w14:paraId="4D94B731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72B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124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72C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overige meubelen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72D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4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72E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baby/kleutermeubelen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72F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730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wieg</w:t>
            </w:r>
          </w:p>
        </w:tc>
      </w:tr>
      <w:tr w:rsidR="00F510AD" w:rsidRPr="0005096E" w14:paraId="4D94B738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732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124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733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overige meubelen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734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4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735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baby/kleutermeubelen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736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2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737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kasten</w:t>
            </w:r>
          </w:p>
        </w:tc>
      </w:tr>
      <w:tr w:rsidR="00F510AD" w:rsidRPr="0005096E" w14:paraId="4D94B73F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739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124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73A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overige meubelen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73B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4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73C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baby/kleutermeubelen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73D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3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73E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commode</w:t>
            </w:r>
          </w:p>
        </w:tc>
      </w:tr>
      <w:tr w:rsidR="00F510AD" w:rsidRPr="0005096E" w14:paraId="4D94B746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740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124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741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overige meubelen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742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4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743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baby/kleutermeubelen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744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9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745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overige</w:t>
            </w:r>
          </w:p>
        </w:tc>
      </w:tr>
      <w:tr w:rsidR="00F510AD" w:rsidRPr="0005096E" w14:paraId="4D94B74D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747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124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748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overige meubelen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749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9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74A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overige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74B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74C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</w:p>
        </w:tc>
      </w:tr>
      <w:tr w:rsidR="00F510AD" w:rsidRPr="0005096E" w14:paraId="4D94B754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74E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125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74F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vloerbedekking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750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0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751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752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753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</w:p>
        </w:tc>
      </w:tr>
      <w:tr w:rsidR="00F510AD" w:rsidRPr="0005096E" w14:paraId="4D94B75B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755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125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756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vloerbedekking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757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758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tapijt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759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75A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</w:p>
        </w:tc>
      </w:tr>
      <w:tr w:rsidR="00F510AD" w:rsidRPr="0005096E" w14:paraId="4D94B762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75C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125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75D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vloerbedekking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75E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75F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tapijt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760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761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kamerbreed</w:t>
            </w:r>
          </w:p>
        </w:tc>
      </w:tr>
      <w:tr w:rsidR="00F510AD" w:rsidRPr="0005096E" w14:paraId="4D94B769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763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125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764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vloerbedekking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765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766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tapijt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767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2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768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tegels</w:t>
            </w:r>
          </w:p>
        </w:tc>
      </w:tr>
      <w:tr w:rsidR="00F510AD" w:rsidRPr="0005096E" w14:paraId="4D94B770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76A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125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76B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vloerbedekking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76C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76D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tapijt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76E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3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76F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karpet</w:t>
            </w:r>
          </w:p>
        </w:tc>
      </w:tr>
      <w:tr w:rsidR="00F510AD" w:rsidRPr="0005096E" w14:paraId="4D94B777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771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125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772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vloerbedekking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773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774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tapijt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775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9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776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 xml:space="preserve">overige </w:t>
            </w:r>
          </w:p>
        </w:tc>
      </w:tr>
      <w:tr w:rsidR="00F510AD" w:rsidRPr="0005096E" w14:paraId="4D94B77E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778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125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779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vloerbedekking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77A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2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77B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harde vloeren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77C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77D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</w:p>
        </w:tc>
      </w:tr>
      <w:tr w:rsidR="00F510AD" w:rsidRPr="0005096E" w14:paraId="4D94B785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77F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125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780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vloerbedekking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781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2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782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harde vloeren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783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784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parket -lamel</w:t>
            </w:r>
          </w:p>
        </w:tc>
      </w:tr>
      <w:tr w:rsidR="00F510AD" w:rsidRPr="0005096E" w14:paraId="4D94B78C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786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125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787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vloerbedekking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788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2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789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harde vloeren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78A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2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78B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parket - massief</w:t>
            </w:r>
          </w:p>
        </w:tc>
      </w:tr>
      <w:tr w:rsidR="00F510AD" w:rsidRPr="0005096E" w14:paraId="4D94B793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78D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125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78E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vloerbedekking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78F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2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790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harde vloeren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791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3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792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laminaat</w:t>
            </w:r>
          </w:p>
        </w:tc>
      </w:tr>
      <w:tr w:rsidR="00F510AD" w:rsidRPr="0005096E" w14:paraId="4D94B79A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794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125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795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vloerbedekking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796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2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797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harde vloeren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798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4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799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kurk</w:t>
            </w:r>
          </w:p>
        </w:tc>
      </w:tr>
      <w:tr w:rsidR="00F510AD" w:rsidRPr="0005096E" w14:paraId="4D94B7A1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79B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125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79C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vloerbedekking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79D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2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79E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harde vloeren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79F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5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7A0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tegels</w:t>
            </w:r>
          </w:p>
        </w:tc>
      </w:tr>
      <w:tr w:rsidR="00F510AD" w:rsidRPr="0005096E" w14:paraId="4D94B7A8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7A2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125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7A3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vloerbedekking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7A4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2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7A5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harde vloeren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7A6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6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7A7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grind</w:t>
            </w:r>
          </w:p>
        </w:tc>
      </w:tr>
      <w:tr w:rsidR="00F510AD" w:rsidRPr="0005096E" w14:paraId="4D94B7AF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7A9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125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7AA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vloerbedekking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7AB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2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7AC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harde vloeren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7AD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9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7AE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overige</w:t>
            </w:r>
          </w:p>
        </w:tc>
      </w:tr>
      <w:tr w:rsidR="00F510AD" w:rsidRPr="0005096E" w14:paraId="4D94B7B6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7B0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125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7B1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vloerbedekking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7B2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3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7B3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vlakke vloeren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7B4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7B5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</w:p>
        </w:tc>
      </w:tr>
      <w:tr w:rsidR="00F510AD" w:rsidRPr="0005096E" w14:paraId="4D94B7BD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7B7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125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7B8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vloerbedekking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7B9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3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7BA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vlakke vloeren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7BB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7BC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linoleum</w:t>
            </w:r>
          </w:p>
        </w:tc>
      </w:tr>
      <w:tr w:rsidR="00F510AD" w:rsidRPr="0005096E" w14:paraId="4D94B7C4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7BE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125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7BF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vloerbedekking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7C0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3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7C1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vlakke vloeren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7C2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2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7C3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vinyl</w:t>
            </w:r>
          </w:p>
        </w:tc>
      </w:tr>
      <w:tr w:rsidR="00F510AD" w:rsidRPr="0005096E" w14:paraId="4D94B7CB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7C5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125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7C6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vloerbedekking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7C7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3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7C8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vlakke vloeren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7C9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3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7CA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pvc</w:t>
            </w:r>
          </w:p>
        </w:tc>
      </w:tr>
      <w:tr w:rsidR="00F510AD" w:rsidRPr="0005096E" w14:paraId="4D94B7D2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7CC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125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7CD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vloerbedekking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7CE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3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7CF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vlakke vloeren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7D0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9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7D1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overige</w:t>
            </w:r>
          </w:p>
        </w:tc>
      </w:tr>
      <w:tr w:rsidR="00F510AD" w:rsidRPr="0005096E" w14:paraId="4D94B7D9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7D3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125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7D4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vloerbedekking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7D5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4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7D6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matten &amp; lopers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7D7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7D8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</w:p>
        </w:tc>
      </w:tr>
      <w:tr w:rsidR="00F510AD" w:rsidRPr="0005096E" w14:paraId="4D94B7E0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7DA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125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7DB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vloerbedekking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7DC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5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7DD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ondervloeren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7DE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7DF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</w:p>
        </w:tc>
      </w:tr>
      <w:tr w:rsidR="00F510AD" w:rsidRPr="0005096E" w14:paraId="4D94B7E7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7E1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125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7E2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vloerbedekking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7E3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5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7E4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ondervloeren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7E5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7E6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ondertapijt</w:t>
            </w:r>
          </w:p>
        </w:tc>
      </w:tr>
      <w:tr w:rsidR="00F510AD" w:rsidRPr="0005096E" w14:paraId="4D94B7EE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7E8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125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7E9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vloerbedekking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7EA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5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7EB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ondervloeren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7EC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9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7ED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overige</w:t>
            </w:r>
          </w:p>
        </w:tc>
      </w:tr>
      <w:tr w:rsidR="00F510AD" w:rsidRPr="0005096E" w14:paraId="4D94B7F5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7EF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125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7F0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vloerbedekking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7F1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6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7F2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bevestigingsmateriaal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7F3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7F4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</w:p>
        </w:tc>
      </w:tr>
      <w:tr w:rsidR="00F510AD" w:rsidRPr="0005096E" w14:paraId="4D94B7FC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7F6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125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7F7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vloerbedekking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7F8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6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7F9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bevestigingsmateriaal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7FA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7FB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lijm</w:t>
            </w:r>
          </w:p>
        </w:tc>
      </w:tr>
      <w:tr w:rsidR="00F510AD" w:rsidRPr="0005096E" w14:paraId="4D94B803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7FD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125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7FE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vloerbedekking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7FF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6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800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bevestigingsmateriaal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801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2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802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spanlatten</w:t>
            </w:r>
          </w:p>
        </w:tc>
      </w:tr>
      <w:tr w:rsidR="00F510AD" w:rsidRPr="0005096E" w14:paraId="4D94B80A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804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125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805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vloerbedekking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806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6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807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bevestigingsmateriaal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808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3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809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egaliseringsmateriaal</w:t>
            </w:r>
          </w:p>
        </w:tc>
      </w:tr>
      <w:tr w:rsidR="00F510AD" w:rsidRPr="0005096E" w14:paraId="4D94B811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80B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125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80C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vloerbedekking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80D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9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80E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overige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80F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810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</w:p>
        </w:tc>
      </w:tr>
      <w:tr w:rsidR="00F510AD" w:rsidRPr="0005096E" w14:paraId="4D94B818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812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126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813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raamdecoratie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814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0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815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816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817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</w:p>
        </w:tc>
      </w:tr>
      <w:tr w:rsidR="00F510AD" w:rsidRPr="0005096E" w14:paraId="4D94B81F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819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126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81A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raamdecoratie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81B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81C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gordijnen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81D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81E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</w:p>
        </w:tc>
      </w:tr>
      <w:tr w:rsidR="00F510AD" w:rsidRPr="0005096E" w14:paraId="4D94B826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820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126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821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raamdecoratie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822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823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gordijnen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824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825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standaard</w:t>
            </w:r>
          </w:p>
        </w:tc>
      </w:tr>
      <w:tr w:rsidR="00F510AD" w:rsidRPr="0005096E" w14:paraId="4D94B82D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827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126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828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raamdecoratie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829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82A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gordijnen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82B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2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82C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kamerhoog</w:t>
            </w:r>
          </w:p>
        </w:tc>
      </w:tr>
      <w:tr w:rsidR="00F510AD" w:rsidRPr="0005096E" w14:paraId="4D94B834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82E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126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82F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raamdecoratie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830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831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gordijnen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832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3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833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kant- en klaar</w:t>
            </w:r>
          </w:p>
        </w:tc>
      </w:tr>
      <w:tr w:rsidR="00F510AD" w:rsidRPr="0005096E" w14:paraId="4D94B83B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835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126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836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raamdecoratie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837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2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838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vitrages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839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83A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</w:p>
        </w:tc>
      </w:tr>
      <w:tr w:rsidR="00F510AD" w:rsidRPr="0005096E" w14:paraId="4D94B842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83C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126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83D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raamdecoratie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83E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2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83F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vitrages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840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841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vitrages</w:t>
            </w:r>
          </w:p>
        </w:tc>
      </w:tr>
      <w:tr w:rsidR="00F510AD" w:rsidRPr="0005096E" w14:paraId="4D94B849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843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126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844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raamdecoratie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845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2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846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vitrages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847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2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848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 xml:space="preserve">in - </w:t>
            </w:r>
            <w:proofErr w:type="spellStart"/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between</w:t>
            </w:r>
            <w:proofErr w:type="spellEnd"/>
          </w:p>
        </w:tc>
      </w:tr>
      <w:tr w:rsidR="00F510AD" w:rsidRPr="0005096E" w14:paraId="4D94B850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84A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126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84B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raamdecoratie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84C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2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84D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vitrages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84E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3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84F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valletjes</w:t>
            </w:r>
          </w:p>
        </w:tc>
      </w:tr>
      <w:tr w:rsidR="00F510AD" w:rsidRPr="0005096E" w14:paraId="4D94B857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851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126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852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raamdecoratie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853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2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854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vitrages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855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9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856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overige</w:t>
            </w:r>
          </w:p>
        </w:tc>
      </w:tr>
      <w:tr w:rsidR="00F510AD" w:rsidRPr="0005096E" w14:paraId="4D94B85E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858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126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859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raamdecoratie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85A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3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85B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proofErr w:type="spellStart"/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jaloezieen</w:t>
            </w:r>
            <w:proofErr w:type="spellEnd"/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85C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85D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</w:p>
        </w:tc>
      </w:tr>
      <w:tr w:rsidR="00F510AD" w:rsidRPr="0005096E" w14:paraId="4D94B865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85F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126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860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raamdecoratie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861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3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862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proofErr w:type="spellStart"/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jaloezieen</w:t>
            </w:r>
            <w:proofErr w:type="spellEnd"/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863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864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horizontaal</w:t>
            </w:r>
          </w:p>
        </w:tc>
      </w:tr>
      <w:tr w:rsidR="00F510AD" w:rsidRPr="0005096E" w14:paraId="4D94B86C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866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126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867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raamdecoratie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868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3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869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proofErr w:type="spellStart"/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jaloezieen</w:t>
            </w:r>
            <w:proofErr w:type="spellEnd"/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86A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2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86B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verticaal</w:t>
            </w:r>
          </w:p>
        </w:tc>
      </w:tr>
      <w:tr w:rsidR="00F510AD" w:rsidRPr="0005096E" w14:paraId="4D94B873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86D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126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86E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raamdecoratie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86F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3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870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proofErr w:type="spellStart"/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jaloezieen</w:t>
            </w:r>
            <w:proofErr w:type="spellEnd"/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871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9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872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overige</w:t>
            </w:r>
          </w:p>
        </w:tc>
      </w:tr>
      <w:tr w:rsidR="00F510AD" w:rsidRPr="0005096E" w14:paraId="4D94B87A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874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lastRenderedPageBreak/>
              <w:t>126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875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raamdecoratie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876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4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877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vouwgordijnen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878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879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</w:p>
        </w:tc>
      </w:tr>
      <w:tr w:rsidR="00F510AD" w:rsidRPr="0005096E" w14:paraId="4D94B881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87B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126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87C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raamdecoratie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87D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4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87E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vouwgordijnen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87F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880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compleet systeem</w:t>
            </w:r>
          </w:p>
        </w:tc>
      </w:tr>
      <w:tr w:rsidR="00F510AD" w:rsidRPr="0005096E" w14:paraId="4D94B888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882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126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883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raamdecoratie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884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4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885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vouwgordijnen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886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2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887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losse stof</w:t>
            </w:r>
          </w:p>
        </w:tc>
      </w:tr>
      <w:tr w:rsidR="00F510AD" w:rsidRPr="0005096E" w14:paraId="4D94B88F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889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126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88A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raamdecoratie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88B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4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88C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vouwgordijnen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88D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3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88E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losse techniek</w:t>
            </w:r>
          </w:p>
        </w:tc>
      </w:tr>
      <w:tr w:rsidR="00F510AD" w:rsidRPr="0005096E" w14:paraId="4D94B896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890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126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891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raamdecoratie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892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4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893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vouwgordijnen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894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9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895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overige</w:t>
            </w:r>
          </w:p>
        </w:tc>
      </w:tr>
      <w:tr w:rsidR="00F510AD" w:rsidRPr="0005096E" w14:paraId="4D94B89D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897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126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898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raamdecoratie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899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5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89A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rolgordijnen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89B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89C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</w:p>
        </w:tc>
      </w:tr>
      <w:tr w:rsidR="00F510AD" w:rsidRPr="0005096E" w14:paraId="4D94B8A4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89E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126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89F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raamdecoratie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8A0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6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8A1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accessoires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8A2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8A3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</w:p>
        </w:tc>
      </w:tr>
      <w:tr w:rsidR="00F510AD" w:rsidRPr="0005096E" w14:paraId="4D94B8AB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8A5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126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8A6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raamdecoratie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8A7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6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8A8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accessoires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8A9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8AA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roedes</w:t>
            </w:r>
          </w:p>
        </w:tc>
      </w:tr>
      <w:tr w:rsidR="00F510AD" w:rsidRPr="0005096E" w14:paraId="4D94B8B2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8AC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126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8AD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raamdecoratie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8AE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6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8AF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accessoires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8B0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2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8B1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rails</w:t>
            </w:r>
          </w:p>
        </w:tc>
      </w:tr>
      <w:tr w:rsidR="00F510AD" w:rsidRPr="0005096E" w14:paraId="4D94B8B9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8B3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126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8B4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raamdecoratie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8B5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6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8B6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accessoires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8B7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3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8B8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runners</w:t>
            </w:r>
          </w:p>
        </w:tc>
      </w:tr>
      <w:tr w:rsidR="00F510AD" w:rsidRPr="0005096E" w14:paraId="4D94B8C0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8BA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126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8BB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raamdecoratie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8BC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6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8BD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accessoires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8BE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4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8BF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haken</w:t>
            </w:r>
          </w:p>
        </w:tc>
      </w:tr>
      <w:tr w:rsidR="00F510AD" w:rsidRPr="0005096E" w14:paraId="4D94B8C7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8C1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126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8C2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raamdecoratie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8C3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6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8C4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accessoires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8C5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5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8C6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band</w:t>
            </w:r>
          </w:p>
        </w:tc>
      </w:tr>
      <w:tr w:rsidR="00F510AD" w:rsidRPr="0005096E" w14:paraId="4D94B8CE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8C8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126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8C9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raamdecoratie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8CA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6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8CB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accessoires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8CC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9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8CD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overige</w:t>
            </w:r>
          </w:p>
        </w:tc>
      </w:tr>
      <w:tr w:rsidR="00F510AD" w:rsidRPr="0005096E" w14:paraId="4D94B8D5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8CF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126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8D0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raamdecoratie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8D1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9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8D2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overige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8D3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8D4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</w:p>
        </w:tc>
      </w:tr>
      <w:tr w:rsidR="00F510AD" w:rsidRPr="0005096E" w14:paraId="4D94B8DC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8D6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127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8D7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slaapcomfort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8D8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0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8D9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8DA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8DB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</w:p>
        </w:tc>
      </w:tr>
      <w:tr w:rsidR="00F510AD" w:rsidRPr="0005096E" w14:paraId="4D94B8E3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8DD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127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8DE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slaapcomfort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8DF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8E0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matrassen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8E1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8E2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</w:p>
        </w:tc>
      </w:tr>
      <w:tr w:rsidR="00F510AD" w:rsidRPr="0005096E" w14:paraId="4D94B8EA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8E4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127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8E5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slaapcomfort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8E6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8E7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matrassen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8E8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8E9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polyether</w:t>
            </w:r>
          </w:p>
        </w:tc>
      </w:tr>
      <w:tr w:rsidR="00F510AD" w:rsidRPr="0005096E" w14:paraId="4D94B8F1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8EB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127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8EC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slaapcomfort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8ED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8EE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matrassen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8EF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2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8F0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 xml:space="preserve">polyether </w:t>
            </w:r>
            <w:proofErr w:type="spellStart"/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binnenvering</w:t>
            </w:r>
            <w:proofErr w:type="spellEnd"/>
          </w:p>
        </w:tc>
      </w:tr>
      <w:tr w:rsidR="00F510AD" w:rsidRPr="0005096E" w14:paraId="4D94B8F8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8F2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127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8F3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slaapcomfort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8F4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8F5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matrassen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8F6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3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8F7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HR -schuim</w:t>
            </w:r>
          </w:p>
        </w:tc>
      </w:tr>
      <w:tr w:rsidR="00F510AD" w:rsidRPr="0005096E" w14:paraId="4D94B8FF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8F9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127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8FA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slaapcomfort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8FB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8FC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matrassen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8FD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4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8FE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proofErr w:type="spellStart"/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binnenvering</w:t>
            </w:r>
            <w:proofErr w:type="spellEnd"/>
          </w:p>
        </w:tc>
      </w:tr>
      <w:tr w:rsidR="00F510AD" w:rsidRPr="0005096E" w14:paraId="4D94B906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900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127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901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slaapcomfort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902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903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matrassen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904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5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905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proofErr w:type="spellStart"/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traagschuim</w:t>
            </w:r>
            <w:proofErr w:type="spellEnd"/>
          </w:p>
        </w:tc>
      </w:tr>
      <w:tr w:rsidR="00F510AD" w:rsidRPr="0005096E" w14:paraId="4D94B90D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907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127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908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slaapcomfort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909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90A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matrassen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90B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6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90C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pocketvering</w:t>
            </w:r>
          </w:p>
        </w:tc>
      </w:tr>
      <w:tr w:rsidR="00F510AD" w:rsidRPr="0005096E" w14:paraId="4D94B914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90E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127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90F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slaapcomfort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910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911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matrassen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912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7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913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latex</w:t>
            </w:r>
          </w:p>
        </w:tc>
      </w:tr>
      <w:tr w:rsidR="00F510AD" w:rsidRPr="0005096E" w14:paraId="4D94B91B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915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127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916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slaapcomfort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917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918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matrassen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919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9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91A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overige</w:t>
            </w:r>
          </w:p>
        </w:tc>
      </w:tr>
      <w:tr w:rsidR="00F510AD" w:rsidRPr="0005096E" w14:paraId="4D94B922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91C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127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91D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slaapcomfort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91E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2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91F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dekens e.d.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920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921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</w:p>
        </w:tc>
      </w:tr>
      <w:tr w:rsidR="00F510AD" w:rsidRPr="0005096E" w14:paraId="4D94B929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923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127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924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slaapcomfort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925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2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926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dekens e.d.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927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928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dekens</w:t>
            </w:r>
          </w:p>
        </w:tc>
      </w:tr>
      <w:tr w:rsidR="00F510AD" w:rsidRPr="0005096E" w14:paraId="4D94B930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92A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127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92B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slaapcomfort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92C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2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92D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dekens e.d.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92E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2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92F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plaids</w:t>
            </w:r>
          </w:p>
        </w:tc>
      </w:tr>
      <w:tr w:rsidR="00F510AD" w:rsidRPr="0005096E" w14:paraId="4D94B937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931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127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932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slaapcomfort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933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2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934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dekens e.d.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935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3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936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sprei</w:t>
            </w:r>
          </w:p>
        </w:tc>
      </w:tr>
      <w:tr w:rsidR="00F510AD" w:rsidRPr="0005096E" w14:paraId="4D94B93E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938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127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939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slaapcomfort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93A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2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93B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dekens e.d.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93C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9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93D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overige</w:t>
            </w:r>
          </w:p>
        </w:tc>
      </w:tr>
      <w:tr w:rsidR="00F510AD" w:rsidRPr="0005096E" w14:paraId="4D94B945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93F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127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940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slaapcomfort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941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3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942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dekbedden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943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944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</w:p>
        </w:tc>
      </w:tr>
      <w:tr w:rsidR="00F510AD" w:rsidRPr="0005096E" w14:paraId="4D94B94C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946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127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947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slaapcomfort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948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3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949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dekbedden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94A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94B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wol</w:t>
            </w:r>
          </w:p>
        </w:tc>
      </w:tr>
      <w:tr w:rsidR="00F510AD" w:rsidRPr="0005096E" w14:paraId="4D94B953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94D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127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94E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slaapcomfort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94F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3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950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dekbedden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951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2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952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dons</w:t>
            </w:r>
          </w:p>
        </w:tc>
      </w:tr>
      <w:tr w:rsidR="00F510AD" w:rsidRPr="0005096E" w14:paraId="4D94B95A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954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127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955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slaapcomfort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956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3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957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dekbedden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958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3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959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synthetisch</w:t>
            </w:r>
          </w:p>
        </w:tc>
      </w:tr>
      <w:tr w:rsidR="00F510AD" w:rsidRPr="0005096E" w14:paraId="4D94B961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95B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127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95C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slaapcomfort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95D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3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95E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dekbedden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95F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9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960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overige</w:t>
            </w:r>
          </w:p>
        </w:tc>
      </w:tr>
      <w:tr w:rsidR="00F510AD" w:rsidRPr="0005096E" w14:paraId="4D94B968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962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127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963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slaapcomfort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964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4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965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hoofdkussens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966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967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</w:p>
        </w:tc>
      </w:tr>
      <w:tr w:rsidR="00F510AD" w:rsidRPr="0005096E" w14:paraId="4D94B96F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969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127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96A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slaapcomfort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96B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4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96C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hoofdkussens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96D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96E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neksteun</w:t>
            </w:r>
          </w:p>
        </w:tc>
      </w:tr>
      <w:tr w:rsidR="00F510AD" w:rsidRPr="0005096E" w14:paraId="4D94B976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970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127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971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slaapcomfort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972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4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973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hoofdkussens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974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9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975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overige</w:t>
            </w:r>
          </w:p>
        </w:tc>
      </w:tr>
      <w:tr w:rsidR="00F510AD" w:rsidRPr="0005096E" w14:paraId="4D94B97D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977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127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978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slaapcomfort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979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5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97A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proofErr w:type="spellStart"/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bedsystemen</w:t>
            </w:r>
            <w:proofErr w:type="spellEnd"/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97B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97C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</w:p>
        </w:tc>
      </w:tr>
      <w:tr w:rsidR="00F510AD" w:rsidRPr="0005096E" w14:paraId="4D94B984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97E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127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97F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slaapcomfort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980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5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981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proofErr w:type="spellStart"/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bedsystemen</w:t>
            </w:r>
            <w:proofErr w:type="spellEnd"/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982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983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lattenbodem</w:t>
            </w:r>
          </w:p>
        </w:tc>
      </w:tr>
      <w:tr w:rsidR="00F510AD" w:rsidRPr="0005096E" w14:paraId="4D94B98B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985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127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986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slaapcomfort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987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5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988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proofErr w:type="spellStart"/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bedsystemen</w:t>
            </w:r>
            <w:proofErr w:type="spellEnd"/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989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2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98A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spiraal</w:t>
            </w:r>
          </w:p>
        </w:tc>
      </w:tr>
      <w:tr w:rsidR="00F510AD" w:rsidRPr="0005096E" w14:paraId="4D94B992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98C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127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98D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slaapcomfort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98E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5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98F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proofErr w:type="spellStart"/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bedsystemen</w:t>
            </w:r>
            <w:proofErr w:type="spellEnd"/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990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3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991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 xml:space="preserve">inzet </w:t>
            </w:r>
            <w:proofErr w:type="spellStart"/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boxspring</w:t>
            </w:r>
            <w:proofErr w:type="spellEnd"/>
          </w:p>
        </w:tc>
      </w:tr>
      <w:tr w:rsidR="00F510AD" w:rsidRPr="0005096E" w14:paraId="4D94B999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993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127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994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slaapcomfort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995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5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996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proofErr w:type="spellStart"/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bedsystemen</w:t>
            </w:r>
            <w:proofErr w:type="spellEnd"/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997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4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998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proofErr w:type="spellStart"/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boxspringcombinatie</w:t>
            </w:r>
            <w:proofErr w:type="spellEnd"/>
          </w:p>
        </w:tc>
      </w:tr>
      <w:tr w:rsidR="00F510AD" w:rsidRPr="0005096E" w14:paraId="4D94B9A0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99A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127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99B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slaapcomfort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99C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5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99D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proofErr w:type="spellStart"/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bedsystemen</w:t>
            </w:r>
            <w:proofErr w:type="spellEnd"/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99E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5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99F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proofErr w:type="spellStart"/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boxspring</w:t>
            </w:r>
            <w:proofErr w:type="spellEnd"/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 xml:space="preserve"> </w:t>
            </w:r>
            <w:proofErr w:type="spellStart"/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onderbak</w:t>
            </w:r>
            <w:proofErr w:type="spellEnd"/>
          </w:p>
        </w:tc>
      </w:tr>
      <w:tr w:rsidR="00F510AD" w:rsidRPr="0005096E" w14:paraId="4D94B9A7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9A1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127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9A2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slaapcomfort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9A3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5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9A4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proofErr w:type="spellStart"/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bedsystemen</w:t>
            </w:r>
            <w:proofErr w:type="spellEnd"/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9A5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6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9A6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hoofdborden</w:t>
            </w:r>
          </w:p>
        </w:tc>
      </w:tr>
      <w:tr w:rsidR="00F510AD" w:rsidRPr="0005096E" w14:paraId="4D94B9AE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9A8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127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9A9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slaapcomfort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9AA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5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9AB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proofErr w:type="spellStart"/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bedsystemen</w:t>
            </w:r>
            <w:proofErr w:type="spellEnd"/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9AC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7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9AD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voetenborden</w:t>
            </w:r>
          </w:p>
        </w:tc>
      </w:tr>
      <w:tr w:rsidR="00F510AD" w:rsidRPr="0005096E" w14:paraId="4D94B9B5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9AF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127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9B0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slaapcomfort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9B1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5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9B2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proofErr w:type="spellStart"/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bedsystemen</w:t>
            </w:r>
            <w:proofErr w:type="spellEnd"/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9B3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9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9B4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overige</w:t>
            </w:r>
          </w:p>
        </w:tc>
      </w:tr>
      <w:tr w:rsidR="00F510AD" w:rsidRPr="0005096E" w14:paraId="4D94B9BC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9B6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127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9B7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slaapcomfort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9B8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6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9B9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dekbedovertrekken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9BA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9BB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</w:p>
        </w:tc>
      </w:tr>
      <w:tr w:rsidR="00F510AD" w:rsidRPr="0005096E" w14:paraId="4D94B9C3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9BD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127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9BE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slaapcomfort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9BF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9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9C0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overig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9C1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9C2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</w:p>
        </w:tc>
      </w:tr>
      <w:tr w:rsidR="00F510AD" w:rsidRPr="0005096E" w14:paraId="4D94B9CA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9C4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128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9C5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diversen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9C6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0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9C7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9C8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9C9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</w:p>
        </w:tc>
      </w:tr>
      <w:tr w:rsidR="00F510AD" w:rsidRPr="0005096E" w14:paraId="4D94B9D1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9CB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128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9CC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diversen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9CD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9CE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woonaccessoires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9CF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9D0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</w:p>
        </w:tc>
      </w:tr>
      <w:tr w:rsidR="00F510AD" w:rsidRPr="0005096E" w14:paraId="4D94B9D8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9D2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128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9D3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diversen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9D4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2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9D5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serviezen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9D6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9D7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</w:p>
        </w:tc>
      </w:tr>
      <w:tr w:rsidR="00F510AD" w:rsidRPr="0005096E" w14:paraId="4D94B9DF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9D9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128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9DA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diversen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9DB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3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9DC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keuken div.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9DD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9DE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</w:p>
        </w:tc>
      </w:tr>
      <w:tr w:rsidR="00F510AD" w:rsidRPr="0005096E" w14:paraId="4D94B9E6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9E0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128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9E1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diversen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9E2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4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9E3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badkamer div.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9E4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9E5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</w:p>
        </w:tc>
      </w:tr>
      <w:tr w:rsidR="00F510AD" w:rsidRPr="0005096E" w14:paraId="4D94B9ED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9E7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128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9E8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diversen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9E9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5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9EA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tafelkleden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9EB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9EC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</w:p>
        </w:tc>
      </w:tr>
      <w:tr w:rsidR="00F510AD" w:rsidRPr="0005096E" w14:paraId="4D94B9F4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9EE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128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9EF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diversen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9F0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6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9F1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verlichting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9F2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9F3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</w:p>
        </w:tc>
      </w:tr>
      <w:tr w:rsidR="00F510AD" w:rsidRPr="0005096E" w14:paraId="4D94B9FB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9F5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128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9F6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diversen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9F7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7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9F8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wandbewerking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9F9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9FA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</w:p>
        </w:tc>
      </w:tr>
      <w:tr w:rsidR="00F510AD" w:rsidRPr="0005096E" w14:paraId="4D94BA02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9FC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128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9FD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diversen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9FE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7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9FF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wandbewerking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A00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A01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verf</w:t>
            </w:r>
          </w:p>
        </w:tc>
      </w:tr>
      <w:tr w:rsidR="00F510AD" w:rsidRPr="0005096E" w14:paraId="4D94BA09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A03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128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A04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diversen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A05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7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A06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wandbewerking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A07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2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A08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verf - toebehoren</w:t>
            </w:r>
          </w:p>
        </w:tc>
      </w:tr>
      <w:tr w:rsidR="00F510AD" w:rsidRPr="0005096E" w14:paraId="4D94BA10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A0A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128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A0B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diversen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A0C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7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A0D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wandbewerking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A0E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3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A0F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 xml:space="preserve">behang </w:t>
            </w:r>
          </w:p>
        </w:tc>
      </w:tr>
      <w:tr w:rsidR="00F510AD" w:rsidRPr="0005096E" w14:paraId="4D94BA17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A11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128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A12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diversen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A13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7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A14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wandbewerking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A15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4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A16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behang - toebehoren</w:t>
            </w:r>
          </w:p>
        </w:tc>
      </w:tr>
      <w:tr w:rsidR="00F510AD" w:rsidRPr="0005096E" w14:paraId="4D94BA1E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A18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128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A19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diversen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A1A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7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A1B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wandbewerking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A1C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9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A1D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diversen</w:t>
            </w:r>
          </w:p>
        </w:tc>
      </w:tr>
      <w:tr w:rsidR="00F510AD" w:rsidRPr="0005096E" w14:paraId="4D94BA25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A1F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128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A20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diversen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A21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8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A22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wanddecoratie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A23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A24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</w:p>
        </w:tc>
      </w:tr>
      <w:tr w:rsidR="00F510AD" w:rsidRPr="0005096E" w14:paraId="4D94BA2C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A26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128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A27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diversen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A28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9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A29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overige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A2A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A2B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</w:p>
        </w:tc>
      </w:tr>
      <w:tr w:rsidR="00F510AD" w:rsidRPr="0005096E" w14:paraId="4D94BA33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A2D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129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A2E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stoffeerloon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A2F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0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A30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A31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A32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</w:p>
        </w:tc>
      </w:tr>
      <w:tr w:rsidR="00F510AD" w:rsidRPr="0005096E" w14:paraId="4D94BA3A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A34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lastRenderedPageBreak/>
              <w:t>129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A35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stoffeerloon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A36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A37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proofErr w:type="spellStart"/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legloon</w:t>
            </w:r>
            <w:proofErr w:type="spellEnd"/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A38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A39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</w:p>
        </w:tc>
      </w:tr>
      <w:tr w:rsidR="00F510AD" w:rsidRPr="0005096E" w14:paraId="4D94BA41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A3B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129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A3C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stoffeerloon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A3D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2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A3E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stoffeerloon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A3F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A40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</w:p>
        </w:tc>
      </w:tr>
      <w:tr w:rsidR="00F510AD" w:rsidRPr="0005096E" w14:paraId="4D94BA48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A42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129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A43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stoffeerloon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A44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3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A45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bezorgloon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A46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A47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</w:p>
        </w:tc>
      </w:tr>
      <w:tr w:rsidR="00F510AD" w:rsidRPr="0005096E" w14:paraId="4D94BA4F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A49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129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A4A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stoffeerloon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A4B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3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A4C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bezorgloon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A4D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A4E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bezorgen</w:t>
            </w:r>
          </w:p>
        </w:tc>
      </w:tr>
      <w:tr w:rsidR="00F510AD" w:rsidRPr="0005096E" w14:paraId="4D94BA56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A50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129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A51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stoffeerloon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A52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3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A53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bezorgloon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A54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2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A55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plaatsen</w:t>
            </w:r>
          </w:p>
        </w:tc>
      </w:tr>
      <w:tr w:rsidR="00F510AD" w:rsidRPr="0005096E" w14:paraId="4D94BA5D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A57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129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A58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stoffeerloon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A59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4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A5A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naailoon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A5B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A5C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</w:p>
        </w:tc>
      </w:tr>
      <w:tr w:rsidR="00F510AD" w:rsidRPr="0005096E" w14:paraId="4D94BA64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A5E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129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A5F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stoffeerloon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A60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4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A61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naailoon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A62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A63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atelier</w:t>
            </w:r>
          </w:p>
        </w:tc>
      </w:tr>
      <w:tr w:rsidR="00F510AD" w:rsidRPr="0005096E" w14:paraId="4D94BA6B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A65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129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A66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stoffeerloon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A67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4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A68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naailoon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A69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2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A6A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eigen loon</w:t>
            </w:r>
          </w:p>
        </w:tc>
      </w:tr>
      <w:tr w:rsidR="00F510AD" w:rsidRPr="0005096E" w14:paraId="4D94BA72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A6C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129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A6D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stoffeerloon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A6E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5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A6F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huur derden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A70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A71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</w:p>
        </w:tc>
      </w:tr>
      <w:tr w:rsidR="00F510AD" w:rsidRPr="0005096E" w14:paraId="4D94BA79" w14:textId="77777777" w:rsidTr="0005096E">
        <w:trPr>
          <w:trHeight w:val="17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D94BA73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129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94BA74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stoffeerloon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A75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9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D94BA76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overige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94BA77" w14:textId="77777777" w:rsidR="0005096E" w:rsidRPr="0005096E" w:rsidRDefault="0005096E" w:rsidP="000509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0509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D94BA78" w14:textId="77777777" w:rsidR="0005096E" w:rsidRPr="0005096E" w:rsidRDefault="0005096E" w:rsidP="000509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</w:p>
        </w:tc>
      </w:tr>
    </w:tbl>
    <w:p w14:paraId="4D94BA7A" w14:textId="77777777" w:rsidR="00132E53" w:rsidRPr="00DA3814" w:rsidRDefault="00132E53" w:rsidP="00132E53">
      <w:pPr>
        <w:rPr>
          <w:del w:id="1" w:author="Jonathan Markey" w:date="2019-11-07T15:13:00Z"/>
        </w:rPr>
      </w:pPr>
    </w:p>
    <w:p w14:paraId="4D94BA7B" w14:textId="77777777" w:rsidR="00C34811" w:rsidRPr="00DA3814" w:rsidRDefault="00C34811" w:rsidP="00B30003"/>
    <w:sectPr w:rsidR="00C34811" w:rsidRPr="00DA3814" w:rsidSect="005F2524">
      <w:headerReference w:type="default" r:id="rId20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568659" w14:textId="77777777" w:rsidR="009B0F69" w:rsidRDefault="009B0F69" w:rsidP="00531D58">
      <w:pPr>
        <w:spacing w:line="240" w:lineRule="auto"/>
      </w:pPr>
      <w:r>
        <w:separator/>
      </w:r>
    </w:p>
  </w:endnote>
  <w:endnote w:type="continuationSeparator" w:id="0">
    <w:p w14:paraId="224D37F4" w14:textId="77777777" w:rsidR="009B0F69" w:rsidRDefault="009B0F69" w:rsidP="00531D58">
      <w:pPr>
        <w:spacing w:line="240" w:lineRule="auto"/>
      </w:pPr>
      <w:r>
        <w:continuationSeparator/>
      </w:r>
    </w:p>
  </w:endnote>
  <w:endnote w:type="continuationNotice" w:id="1">
    <w:p w14:paraId="4580D11D" w14:textId="77777777" w:rsidR="009B0F69" w:rsidRDefault="009B0F6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B76A12" w14:textId="77777777" w:rsidR="009B0F69" w:rsidRDefault="009B0F69" w:rsidP="00531D58">
      <w:pPr>
        <w:spacing w:line="240" w:lineRule="auto"/>
      </w:pPr>
      <w:r>
        <w:separator/>
      </w:r>
    </w:p>
  </w:footnote>
  <w:footnote w:type="continuationSeparator" w:id="0">
    <w:p w14:paraId="0A4E9F96" w14:textId="77777777" w:rsidR="009B0F69" w:rsidRDefault="009B0F69" w:rsidP="00531D58">
      <w:pPr>
        <w:spacing w:line="240" w:lineRule="auto"/>
      </w:pPr>
      <w:r>
        <w:continuationSeparator/>
      </w:r>
    </w:p>
  </w:footnote>
  <w:footnote w:type="continuationNotice" w:id="1">
    <w:p w14:paraId="716F46AA" w14:textId="77777777" w:rsidR="009B0F69" w:rsidRDefault="009B0F6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8416461"/>
      <w:docPartObj>
        <w:docPartGallery w:val="Page Numbers (Top of Page)"/>
        <w:docPartUnique/>
      </w:docPartObj>
    </w:sdtPr>
    <w:sdtEndPr/>
    <w:sdtContent>
      <w:p w14:paraId="4D94BA82" w14:textId="099D0A7C" w:rsidR="00876220" w:rsidRPr="005D2E94" w:rsidRDefault="00876220" w:rsidP="00F67B05">
        <w:pPr>
          <w:pStyle w:val="Koptekst"/>
          <w:jc w:val="right"/>
          <w:rPr>
            <w:rStyle w:val="Paginanummer"/>
            <w:noProof/>
            <w:color w:val="7F7F7F"/>
          </w:rPr>
        </w:pPr>
        <w:r w:rsidRPr="005D2E94">
          <w:rPr>
            <w:rStyle w:val="Paginanummer"/>
            <w:noProof/>
            <w:color w:val="7F7F7F"/>
          </w:rPr>
          <w:fldChar w:fldCharType="begin"/>
        </w:r>
        <w:r w:rsidRPr="005D2E94">
          <w:rPr>
            <w:rStyle w:val="Paginanummer"/>
            <w:noProof/>
            <w:color w:val="7F7F7F"/>
          </w:rPr>
          <w:instrText>PAGE   \* MERGEFORMAT</w:instrText>
        </w:r>
        <w:r w:rsidRPr="005D2E94">
          <w:rPr>
            <w:rStyle w:val="Paginanummer"/>
            <w:noProof/>
            <w:color w:val="7F7F7F"/>
          </w:rPr>
          <w:fldChar w:fldCharType="separate"/>
        </w:r>
        <w:r>
          <w:rPr>
            <w:rStyle w:val="Paginanummer"/>
            <w:noProof/>
            <w:color w:val="7F7F7F"/>
          </w:rPr>
          <w:t>27</w:t>
        </w:r>
        <w:r w:rsidRPr="005D2E94">
          <w:rPr>
            <w:rStyle w:val="Paginanummer"/>
            <w:noProof/>
            <w:color w:val="7F7F7F"/>
          </w:rPr>
          <w:fldChar w:fldCharType="end"/>
        </w:r>
      </w:p>
      <w:p w14:paraId="4D94BA83" w14:textId="44F9FCEC" w:rsidR="00876220" w:rsidRDefault="00C61620" w:rsidP="00C61620">
        <w:pPr>
          <w:pStyle w:val="Koptekst"/>
        </w:pPr>
        <w:r>
          <w:rPr>
            <w:noProof/>
          </w:rPr>
          <w:drawing>
            <wp:inline distT="0" distB="0" distL="0" distR="0" wp14:anchorId="4568C9F1" wp14:editId="2700309B">
              <wp:extent cx="1644172" cy="415636"/>
              <wp:effectExtent l="0" t="0" r="0" b="0"/>
              <wp:docPr id="3" name="Afbeelding 3" descr="Afbeelding met tekst, illustratie&#10;&#10;Automatisch gegenereerde beschrijvi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Afbeelding 3" descr="Afbeelding met tekst, illustratie&#10;&#10;Automatisch gegenereerde beschrijvi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29522" cy="43721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</w:sdtContent>
  </w:sdt>
  <w:p w14:paraId="4B2D20C4" w14:textId="7A7BC5B1" w:rsidR="00876220" w:rsidRDefault="00876220">
    <w:pPr>
      <w:pStyle w:val="Koptekst"/>
    </w:pPr>
  </w:p>
  <w:p w14:paraId="795C0C69" w14:textId="77777777" w:rsidR="007707DB" w:rsidRDefault="007707DB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C280A"/>
    <w:multiLevelType w:val="hybridMultilevel"/>
    <w:tmpl w:val="66507502"/>
    <w:lvl w:ilvl="0" w:tplc="65F4B712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670EA"/>
    <w:multiLevelType w:val="multilevel"/>
    <w:tmpl w:val="4C70CD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6F73626"/>
    <w:multiLevelType w:val="hybridMultilevel"/>
    <w:tmpl w:val="6C8A6498"/>
    <w:lvl w:ilvl="0" w:tplc="560437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B6337"/>
    <w:multiLevelType w:val="hybridMultilevel"/>
    <w:tmpl w:val="E86AE362"/>
    <w:lvl w:ilvl="0" w:tplc="7EB6990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66002"/>
    <w:multiLevelType w:val="multilevel"/>
    <w:tmpl w:val="4C70CD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411758CE"/>
    <w:multiLevelType w:val="hybridMultilevel"/>
    <w:tmpl w:val="CD409E04"/>
    <w:lvl w:ilvl="0" w:tplc="46B6444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18075A"/>
    <w:multiLevelType w:val="hybridMultilevel"/>
    <w:tmpl w:val="51C44878"/>
    <w:lvl w:ilvl="0" w:tplc="0813000F">
      <w:start w:val="1"/>
      <w:numFmt w:val="decimal"/>
      <w:lvlText w:val="%1."/>
      <w:lvlJc w:val="left"/>
      <w:pPr>
        <w:ind w:left="1800" w:hanging="360"/>
      </w:pPr>
    </w:lvl>
    <w:lvl w:ilvl="1" w:tplc="08130019" w:tentative="1">
      <w:start w:val="1"/>
      <w:numFmt w:val="lowerLetter"/>
      <w:lvlText w:val="%2."/>
      <w:lvlJc w:val="left"/>
      <w:pPr>
        <w:ind w:left="2520" w:hanging="360"/>
      </w:pPr>
    </w:lvl>
    <w:lvl w:ilvl="2" w:tplc="0813001B" w:tentative="1">
      <w:start w:val="1"/>
      <w:numFmt w:val="lowerRoman"/>
      <w:lvlText w:val="%3."/>
      <w:lvlJc w:val="right"/>
      <w:pPr>
        <w:ind w:left="3240" w:hanging="180"/>
      </w:pPr>
    </w:lvl>
    <w:lvl w:ilvl="3" w:tplc="0813000F" w:tentative="1">
      <w:start w:val="1"/>
      <w:numFmt w:val="decimal"/>
      <w:lvlText w:val="%4."/>
      <w:lvlJc w:val="left"/>
      <w:pPr>
        <w:ind w:left="3960" w:hanging="360"/>
      </w:pPr>
    </w:lvl>
    <w:lvl w:ilvl="4" w:tplc="08130019" w:tentative="1">
      <w:start w:val="1"/>
      <w:numFmt w:val="lowerLetter"/>
      <w:lvlText w:val="%5."/>
      <w:lvlJc w:val="left"/>
      <w:pPr>
        <w:ind w:left="4680" w:hanging="360"/>
      </w:pPr>
    </w:lvl>
    <w:lvl w:ilvl="5" w:tplc="0813001B" w:tentative="1">
      <w:start w:val="1"/>
      <w:numFmt w:val="lowerRoman"/>
      <w:lvlText w:val="%6."/>
      <w:lvlJc w:val="right"/>
      <w:pPr>
        <w:ind w:left="5400" w:hanging="180"/>
      </w:pPr>
    </w:lvl>
    <w:lvl w:ilvl="6" w:tplc="0813000F" w:tentative="1">
      <w:start w:val="1"/>
      <w:numFmt w:val="decimal"/>
      <w:lvlText w:val="%7."/>
      <w:lvlJc w:val="left"/>
      <w:pPr>
        <w:ind w:left="6120" w:hanging="360"/>
      </w:pPr>
    </w:lvl>
    <w:lvl w:ilvl="7" w:tplc="08130019" w:tentative="1">
      <w:start w:val="1"/>
      <w:numFmt w:val="lowerLetter"/>
      <w:lvlText w:val="%8."/>
      <w:lvlJc w:val="left"/>
      <w:pPr>
        <w:ind w:left="6840" w:hanging="360"/>
      </w:pPr>
    </w:lvl>
    <w:lvl w:ilvl="8" w:tplc="081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CC75C11"/>
    <w:multiLevelType w:val="hybridMultilevel"/>
    <w:tmpl w:val="EABCD13E"/>
    <w:lvl w:ilvl="0" w:tplc="CE82F030">
      <w:start w:val="2"/>
      <w:numFmt w:val="decimal"/>
      <w:lvlText w:val="(%1)"/>
      <w:lvlJc w:val="left"/>
      <w:pPr>
        <w:ind w:left="720" w:hanging="360"/>
      </w:pPr>
      <w:rPr>
        <w:rFonts w:hint="default"/>
        <w:sz w:val="16"/>
        <w:szCs w:val="16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7D82"/>
    <w:rsid w:val="00012AED"/>
    <w:rsid w:val="00014520"/>
    <w:rsid w:val="0002529D"/>
    <w:rsid w:val="000378D3"/>
    <w:rsid w:val="00044BF3"/>
    <w:rsid w:val="0005096E"/>
    <w:rsid w:val="000533AA"/>
    <w:rsid w:val="00065C94"/>
    <w:rsid w:val="000759BD"/>
    <w:rsid w:val="00075D24"/>
    <w:rsid w:val="0007710A"/>
    <w:rsid w:val="000772F7"/>
    <w:rsid w:val="00082F0C"/>
    <w:rsid w:val="0009011A"/>
    <w:rsid w:val="00093299"/>
    <w:rsid w:val="0009389B"/>
    <w:rsid w:val="00093EC7"/>
    <w:rsid w:val="000A0F7B"/>
    <w:rsid w:val="000A21F3"/>
    <w:rsid w:val="000A2D3E"/>
    <w:rsid w:val="000A4A1E"/>
    <w:rsid w:val="000B2855"/>
    <w:rsid w:val="000C238D"/>
    <w:rsid w:val="000C37B5"/>
    <w:rsid w:val="000C408F"/>
    <w:rsid w:val="000D00F6"/>
    <w:rsid w:val="000E0C2D"/>
    <w:rsid w:val="000E408D"/>
    <w:rsid w:val="000F0154"/>
    <w:rsid w:val="00100CE9"/>
    <w:rsid w:val="00103C5D"/>
    <w:rsid w:val="00114352"/>
    <w:rsid w:val="0011692D"/>
    <w:rsid w:val="00122B33"/>
    <w:rsid w:val="00132E53"/>
    <w:rsid w:val="00133607"/>
    <w:rsid w:val="00142138"/>
    <w:rsid w:val="001463F1"/>
    <w:rsid w:val="00147DA9"/>
    <w:rsid w:val="001658D4"/>
    <w:rsid w:val="00166CD9"/>
    <w:rsid w:val="00172733"/>
    <w:rsid w:val="00175372"/>
    <w:rsid w:val="001834BA"/>
    <w:rsid w:val="00184530"/>
    <w:rsid w:val="001A0082"/>
    <w:rsid w:val="001A3399"/>
    <w:rsid w:val="001A59F3"/>
    <w:rsid w:val="001B312E"/>
    <w:rsid w:val="001B4BFD"/>
    <w:rsid w:val="001B4D64"/>
    <w:rsid w:val="001C6142"/>
    <w:rsid w:val="001C7525"/>
    <w:rsid w:val="001D71E2"/>
    <w:rsid w:val="001E241F"/>
    <w:rsid w:val="001E2869"/>
    <w:rsid w:val="001E290D"/>
    <w:rsid w:val="001E4028"/>
    <w:rsid w:val="001E52F6"/>
    <w:rsid w:val="001E72E2"/>
    <w:rsid w:val="001F3DDC"/>
    <w:rsid w:val="00223586"/>
    <w:rsid w:val="00242654"/>
    <w:rsid w:val="00245A98"/>
    <w:rsid w:val="00247D82"/>
    <w:rsid w:val="00251D89"/>
    <w:rsid w:val="002549A1"/>
    <w:rsid w:val="00264F51"/>
    <w:rsid w:val="00271895"/>
    <w:rsid w:val="002821E2"/>
    <w:rsid w:val="0028551B"/>
    <w:rsid w:val="00286F88"/>
    <w:rsid w:val="00290354"/>
    <w:rsid w:val="002A64F6"/>
    <w:rsid w:val="002B29AF"/>
    <w:rsid w:val="002C35BF"/>
    <w:rsid w:val="002D1ADE"/>
    <w:rsid w:val="002D65A1"/>
    <w:rsid w:val="002E2703"/>
    <w:rsid w:val="002E2E9A"/>
    <w:rsid w:val="002F0FFD"/>
    <w:rsid w:val="002F2DD9"/>
    <w:rsid w:val="002F7578"/>
    <w:rsid w:val="00302070"/>
    <w:rsid w:val="00302847"/>
    <w:rsid w:val="00303ECF"/>
    <w:rsid w:val="00310B73"/>
    <w:rsid w:val="00322500"/>
    <w:rsid w:val="00325601"/>
    <w:rsid w:val="0032682F"/>
    <w:rsid w:val="003305F3"/>
    <w:rsid w:val="00340909"/>
    <w:rsid w:val="00342617"/>
    <w:rsid w:val="00362072"/>
    <w:rsid w:val="003765C3"/>
    <w:rsid w:val="00385F07"/>
    <w:rsid w:val="0039226A"/>
    <w:rsid w:val="003974C3"/>
    <w:rsid w:val="003A7E85"/>
    <w:rsid w:val="003B2D77"/>
    <w:rsid w:val="003C7D06"/>
    <w:rsid w:val="003E08B3"/>
    <w:rsid w:val="003E33D9"/>
    <w:rsid w:val="003F02DD"/>
    <w:rsid w:val="003F0A2E"/>
    <w:rsid w:val="003F2821"/>
    <w:rsid w:val="004023DE"/>
    <w:rsid w:val="00403E60"/>
    <w:rsid w:val="00406E53"/>
    <w:rsid w:val="00407743"/>
    <w:rsid w:val="004140F2"/>
    <w:rsid w:val="00420BDF"/>
    <w:rsid w:val="00424DE0"/>
    <w:rsid w:val="00425F62"/>
    <w:rsid w:val="00440944"/>
    <w:rsid w:val="0044563E"/>
    <w:rsid w:val="004469D4"/>
    <w:rsid w:val="004476A0"/>
    <w:rsid w:val="00450146"/>
    <w:rsid w:val="004608A1"/>
    <w:rsid w:val="00462280"/>
    <w:rsid w:val="00467040"/>
    <w:rsid w:val="00473B14"/>
    <w:rsid w:val="00477A43"/>
    <w:rsid w:val="00496E88"/>
    <w:rsid w:val="004A5860"/>
    <w:rsid w:val="004A6962"/>
    <w:rsid w:val="004B377E"/>
    <w:rsid w:val="004B7F80"/>
    <w:rsid w:val="004C04B3"/>
    <w:rsid w:val="004C3DE4"/>
    <w:rsid w:val="004D1DAE"/>
    <w:rsid w:val="004D1FFC"/>
    <w:rsid w:val="004D7216"/>
    <w:rsid w:val="004E4EAC"/>
    <w:rsid w:val="004E5361"/>
    <w:rsid w:val="004E6C70"/>
    <w:rsid w:val="004F02A9"/>
    <w:rsid w:val="004F08F3"/>
    <w:rsid w:val="005046A1"/>
    <w:rsid w:val="00504DB3"/>
    <w:rsid w:val="0050562F"/>
    <w:rsid w:val="00521A4D"/>
    <w:rsid w:val="00524893"/>
    <w:rsid w:val="00531088"/>
    <w:rsid w:val="00531D58"/>
    <w:rsid w:val="00535FD4"/>
    <w:rsid w:val="0054436C"/>
    <w:rsid w:val="0054485B"/>
    <w:rsid w:val="00544CAC"/>
    <w:rsid w:val="00546368"/>
    <w:rsid w:val="005515BD"/>
    <w:rsid w:val="005558B0"/>
    <w:rsid w:val="00560B23"/>
    <w:rsid w:val="00564A64"/>
    <w:rsid w:val="00566E60"/>
    <w:rsid w:val="0056723C"/>
    <w:rsid w:val="00567E42"/>
    <w:rsid w:val="00580172"/>
    <w:rsid w:val="00593514"/>
    <w:rsid w:val="005975A9"/>
    <w:rsid w:val="005A64FE"/>
    <w:rsid w:val="005B044E"/>
    <w:rsid w:val="005B78C9"/>
    <w:rsid w:val="005C2269"/>
    <w:rsid w:val="005C28D3"/>
    <w:rsid w:val="005C504A"/>
    <w:rsid w:val="005D04E2"/>
    <w:rsid w:val="005D544B"/>
    <w:rsid w:val="005D5DC6"/>
    <w:rsid w:val="005D75B0"/>
    <w:rsid w:val="005E5D4B"/>
    <w:rsid w:val="005F2524"/>
    <w:rsid w:val="005F29F7"/>
    <w:rsid w:val="005F56DF"/>
    <w:rsid w:val="005F5E15"/>
    <w:rsid w:val="005F74BE"/>
    <w:rsid w:val="00603534"/>
    <w:rsid w:val="00607066"/>
    <w:rsid w:val="00611FF7"/>
    <w:rsid w:val="00615EE6"/>
    <w:rsid w:val="0062034F"/>
    <w:rsid w:val="00623F9A"/>
    <w:rsid w:val="00640359"/>
    <w:rsid w:val="0064288F"/>
    <w:rsid w:val="006430DC"/>
    <w:rsid w:val="0064430B"/>
    <w:rsid w:val="00647919"/>
    <w:rsid w:val="00650584"/>
    <w:rsid w:val="0065580F"/>
    <w:rsid w:val="00655DDD"/>
    <w:rsid w:val="0065737D"/>
    <w:rsid w:val="00671AE3"/>
    <w:rsid w:val="006721EB"/>
    <w:rsid w:val="00684811"/>
    <w:rsid w:val="00690CAE"/>
    <w:rsid w:val="00694F18"/>
    <w:rsid w:val="006A5FF6"/>
    <w:rsid w:val="006B0BBC"/>
    <w:rsid w:val="006B738C"/>
    <w:rsid w:val="006C2758"/>
    <w:rsid w:val="006D4374"/>
    <w:rsid w:val="006D5BE4"/>
    <w:rsid w:val="006D706C"/>
    <w:rsid w:val="006E00D4"/>
    <w:rsid w:val="006E42C8"/>
    <w:rsid w:val="006F28D9"/>
    <w:rsid w:val="006F3E2E"/>
    <w:rsid w:val="006F7601"/>
    <w:rsid w:val="00703256"/>
    <w:rsid w:val="007070C4"/>
    <w:rsid w:val="007118B4"/>
    <w:rsid w:val="007141AF"/>
    <w:rsid w:val="00714AD0"/>
    <w:rsid w:val="00721841"/>
    <w:rsid w:val="0072333B"/>
    <w:rsid w:val="0073080D"/>
    <w:rsid w:val="00735EBA"/>
    <w:rsid w:val="0074335D"/>
    <w:rsid w:val="007446DC"/>
    <w:rsid w:val="00751879"/>
    <w:rsid w:val="00754BB0"/>
    <w:rsid w:val="007569D3"/>
    <w:rsid w:val="00763ABF"/>
    <w:rsid w:val="007642C9"/>
    <w:rsid w:val="007707DB"/>
    <w:rsid w:val="00770D01"/>
    <w:rsid w:val="00770EE6"/>
    <w:rsid w:val="007745C7"/>
    <w:rsid w:val="00776E55"/>
    <w:rsid w:val="007956BF"/>
    <w:rsid w:val="007A171A"/>
    <w:rsid w:val="007A441E"/>
    <w:rsid w:val="007A6C93"/>
    <w:rsid w:val="007B0900"/>
    <w:rsid w:val="007C1A0B"/>
    <w:rsid w:val="007C6769"/>
    <w:rsid w:val="007D1169"/>
    <w:rsid w:val="007D7175"/>
    <w:rsid w:val="007E06D4"/>
    <w:rsid w:val="007E0EF8"/>
    <w:rsid w:val="007E3743"/>
    <w:rsid w:val="007E7E8D"/>
    <w:rsid w:val="00805557"/>
    <w:rsid w:val="0081513F"/>
    <w:rsid w:val="00830B36"/>
    <w:rsid w:val="00844BC6"/>
    <w:rsid w:val="0085526D"/>
    <w:rsid w:val="00855276"/>
    <w:rsid w:val="00856DBB"/>
    <w:rsid w:val="00871557"/>
    <w:rsid w:val="008723C2"/>
    <w:rsid w:val="0087496E"/>
    <w:rsid w:val="008758E1"/>
    <w:rsid w:val="00876220"/>
    <w:rsid w:val="008766DF"/>
    <w:rsid w:val="0088121F"/>
    <w:rsid w:val="00883EEC"/>
    <w:rsid w:val="008941AE"/>
    <w:rsid w:val="0089773E"/>
    <w:rsid w:val="008A6E36"/>
    <w:rsid w:val="008C6A59"/>
    <w:rsid w:val="008D2FDB"/>
    <w:rsid w:val="008E5255"/>
    <w:rsid w:val="008F56F1"/>
    <w:rsid w:val="0090373E"/>
    <w:rsid w:val="00923CE7"/>
    <w:rsid w:val="00927692"/>
    <w:rsid w:val="00941C92"/>
    <w:rsid w:val="00944115"/>
    <w:rsid w:val="00951990"/>
    <w:rsid w:val="0095585E"/>
    <w:rsid w:val="0096070D"/>
    <w:rsid w:val="00965614"/>
    <w:rsid w:val="00986EA6"/>
    <w:rsid w:val="00994EF1"/>
    <w:rsid w:val="009A1ADC"/>
    <w:rsid w:val="009B0F69"/>
    <w:rsid w:val="009B1D06"/>
    <w:rsid w:val="009C68E2"/>
    <w:rsid w:val="009E0B27"/>
    <w:rsid w:val="009F4F2E"/>
    <w:rsid w:val="009F5107"/>
    <w:rsid w:val="00A048CE"/>
    <w:rsid w:val="00A10F5C"/>
    <w:rsid w:val="00A16E06"/>
    <w:rsid w:val="00A25668"/>
    <w:rsid w:val="00A33808"/>
    <w:rsid w:val="00A338FE"/>
    <w:rsid w:val="00A3517F"/>
    <w:rsid w:val="00A42DF3"/>
    <w:rsid w:val="00A43862"/>
    <w:rsid w:val="00A5069D"/>
    <w:rsid w:val="00A546DB"/>
    <w:rsid w:val="00A6148B"/>
    <w:rsid w:val="00A65113"/>
    <w:rsid w:val="00A758DF"/>
    <w:rsid w:val="00A95FFB"/>
    <w:rsid w:val="00A97E17"/>
    <w:rsid w:val="00AA253D"/>
    <w:rsid w:val="00AC5747"/>
    <w:rsid w:val="00AD2B92"/>
    <w:rsid w:val="00AE24B5"/>
    <w:rsid w:val="00AE7750"/>
    <w:rsid w:val="00AF2426"/>
    <w:rsid w:val="00AF3F40"/>
    <w:rsid w:val="00AF5319"/>
    <w:rsid w:val="00AF583B"/>
    <w:rsid w:val="00B00814"/>
    <w:rsid w:val="00B05CFB"/>
    <w:rsid w:val="00B07A03"/>
    <w:rsid w:val="00B12E9F"/>
    <w:rsid w:val="00B30003"/>
    <w:rsid w:val="00B31307"/>
    <w:rsid w:val="00B34C29"/>
    <w:rsid w:val="00B45060"/>
    <w:rsid w:val="00B461D5"/>
    <w:rsid w:val="00B63CEF"/>
    <w:rsid w:val="00B64893"/>
    <w:rsid w:val="00B745D4"/>
    <w:rsid w:val="00B761F2"/>
    <w:rsid w:val="00BA1EA9"/>
    <w:rsid w:val="00BA6587"/>
    <w:rsid w:val="00BB4374"/>
    <w:rsid w:val="00BB7DD6"/>
    <w:rsid w:val="00BC2CF1"/>
    <w:rsid w:val="00BC3B83"/>
    <w:rsid w:val="00BD2E7B"/>
    <w:rsid w:val="00C0006F"/>
    <w:rsid w:val="00C00B26"/>
    <w:rsid w:val="00C07546"/>
    <w:rsid w:val="00C17B46"/>
    <w:rsid w:val="00C20540"/>
    <w:rsid w:val="00C25B65"/>
    <w:rsid w:val="00C34811"/>
    <w:rsid w:val="00C40B02"/>
    <w:rsid w:val="00C445D5"/>
    <w:rsid w:val="00C61119"/>
    <w:rsid w:val="00C61620"/>
    <w:rsid w:val="00C6269E"/>
    <w:rsid w:val="00C73594"/>
    <w:rsid w:val="00C848BA"/>
    <w:rsid w:val="00C8769E"/>
    <w:rsid w:val="00CA16DD"/>
    <w:rsid w:val="00CA2BAF"/>
    <w:rsid w:val="00CB3F11"/>
    <w:rsid w:val="00CC7398"/>
    <w:rsid w:val="00CD6F38"/>
    <w:rsid w:val="00CE67AD"/>
    <w:rsid w:val="00CF48C3"/>
    <w:rsid w:val="00D016FF"/>
    <w:rsid w:val="00D042B3"/>
    <w:rsid w:val="00D0600A"/>
    <w:rsid w:val="00D07529"/>
    <w:rsid w:val="00D13F0E"/>
    <w:rsid w:val="00D15333"/>
    <w:rsid w:val="00D1631F"/>
    <w:rsid w:val="00D2047E"/>
    <w:rsid w:val="00D23E95"/>
    <w:rsid w:val="00D24BA4"/>
    <w:rsid w:val="00D429F1"/>
    <w:rsid w:val="00D50A7B"/>
    <w:rsid w:val="00D543F7"/>
    <w:rsid w:val="00D60CCE"/>
    <w:rsid w:val="00D803DC"/>
    <w:rsid w:val="00D81B65"/>
    <w:rsid w:val="00D84AAC"/>
    <w:rsid w:val="00D91522"/>
    <w:rsid w:val="00D95AF1"/>
    <w:rsid w:val="00D95CAF"/>
    <w:rsid w:val="00D95D2C"/>
    <w:rsid w:val="00DA07C8"/>
    <w:rsid w:val="00DA202B"/>
    <w:rsid w:val="00DA3814"/>
    <w:rsid w:val="00DA74F8"/>
    <w:rsid w:val="00DD7538"/>
    <w:rsid w:val="00DE2B96"/>
    <w:rsid w:val="00DF0ED6"/>
    <w:rsid w:val="00DF1960"/>
    <w:rsid w:val="00DF3268"/>
    <w:rsid w:val="00E04BF8"/>
    <w:rsid w:val="00E17FBF"/>
    <w:rsid w:val="00E20DD2"/>
    <w:rsid w:val="00E33E72"/>
    <w:rsid w:val="00E350A5"/>
    <w:rsid w:val="00E353F2"/>
    <w:rsid w:val="00E36D1D"/>
    <w:rsid w:val="00E44686"/>
    <w:rsid w:val="00E52288"/>
    <w:rsid w:val="00E53C12"/>
    <w:rsid w:val="00E608B4"/>
    <w:rsid w:val="00E62263"/>
    <w:rsid w:val="00E67CFA"/>
    <w:rsid w:val="00E75164"/>
    <w:rsid w:val="00E75C0C"/>
    <w:rsid w:val="00E76D63"/>
    <w:rsid w:val="00E85279"/>
    <w:rsid w:val="00E85C54"/>
    <w:rsid w:val="00E97979"/>
    <w:rsid w:val="00EA10B1"/>
    <w:rsid w:val="00EA53F3"/>
    <w:rsid w:val="00EB052B"/>
    <w:rsid w:val="00EB1B7F"/>
    <w:rsid w:val="00EB40EA"/>
    <w:rsid w:val="00ED56A9"/>
    <w:rsid w:val="00EE7647"/>
    <w:rsid w:val="00EF034C"/>
    <w:rsid w:val="00EF5AEE"/>
    <w:rsid w:val="00EF633C"/>
    <w:rsid w:val="00F13C46"/>
    <w:rsid w:val="00F167D8"/>
    <w:rsid w:val="00F3010E"/>
    <w:rsid w:val="00F3041F"/>
    <w:rsid w:val="00F33EB9"/>
    <w:rsid w:val="00F510AD"/>
    <w:rsid w:val="00F56197"/>
    <w:rsid w:val="00F620D9"/>
    <w:rsid w:val="00F67B05"/>
    <w:rsid w:val="00F72FC4"/>
    <w:rsid w:val="00F75B62"/>
    <w:rsid w:val="00F84AFE"/>
    <w:rsid w:val="00FB4E45"/>
    <w:rsid w:val="00FC22D2"/>
    <w:rsid w:val="00FC2302"/>
    <w:rsid w:val="00FC2A79"/>
    <w:rsid w:val="00FC3A1D"/>
    <w:rsid w:val="00FD3C87"/>
    <w:rsid w:val="00FD6AF3"/>
    <w:rsid w:val="00FE055E"/>
    <w:rsid w:val="00FE1596"/>
    <w:rsid w:val="00FE1F61"/>
    <w:rsid w:val="00FF05A5"/>
    <w:rsid w:val="00FF5119"/>
    <w:rsid w:val="00FF7510"/>
    <w:rsid w:val="04F91D25"/>
    <w:rsid w:val="05D763CC"/>
    <w:rsid w:val="08CC5713"/>
    <w:rsid w:val="11438212"/>
    <w:rsid w:val="141DAA00"/>
    <w:rsid w:val="1821232F"/>
    <w:rsid w:val="1CABCEAA"/>
    <w:rsid w:val="1CED6D3B"/>
    <w:rsid w:val="1EF3C7AC"/>
    <w:rsid w:val="23351609"/>
    <w:rsid w:val="2C782DCD"/>
    <w:rsid w:val="34FE086E"/>
    <w:rsid w:val="36E4FE54"/>
    <w:rsid w:val="3859BAEE"/>
    <w:rsid w:val="3BBAEBD5"/>
    <w:rsid w:val="3FF847BA"/>
    <w:rsid w:val="43E13AE2"/>
    <w:rsid w:val="4CD107E9"/>
    <w:rsid w:val="5076A36B"/>
    <w:rsid w:val="61822470"/>
    <w:rsid w:val="63EAEA14"/>
    <w:rsid w:val="66A02C23"/>
    <w:rsid w:val="6FC8EFBF"/>
    <w:rsid w:val="75C28CDD"/>
    <w:rsid w:val="775AFB97"/>
    <w:rsid w:val="7A6FDA4A"/>
    <w:rsid w:val="7BF0A387"/>
    <w:rsid w:val="7CD094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B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94B041"/>
  <w15:docId w15:val="{E7205EC4-7D1E-40EB-B4EE-343DD0A72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510AD"/>
  </w:style>
  <w:style w:type="paragraph" w:styleId="Kop1">
    <w:name w:val="heading 1"/>
    <w:basedOn w:val="Standaard"/>
    <w:next w:val="Standaard"/>
    <w:link w:val="Kop1Char"/>
    <w:uiPriority w:val="9"/>
    <w:qFormat/>
    <w:rsid w:val="006848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F67B05"/>
    <w:pPr>
      <w:pBdr>
        <w:bottom w:val="dotted" w:sz="6" w:space="1" w:color="4F81BD" w:themeColor="accent1"/>
      </w:pBdr>
      <w:spacing w:before="300"/>
      <w:contextualSpacing/>
      <w:outlineLvl w:val="5"/>
    </w:pPr>
    <w:rPr>
      <w:rFonts w:ascii="Calibri" w:eastAsiaTheme="minorEastAsia" w:hAnsi="Calibri"/>
      <w:i/>
      <w:caps/>
      <w:color w:val="365F91" w:themeColor="accent1" w:themeShade="BF"/>
      <w:spacing w:val="10"/>
      <w:lang w:bidi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47D82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1143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14352"/>
    <w:rPr>
      <w:rFonts w:ascii="Tahoma" w:hAnsi="Tahoma" w:cs="Tahoma"/>
      <w:sz w:val="16"/>
      <w:szCs w:val="16"/>
    </w:rPr>
  </w:style>
  <w:style w:type="character" w:customStyle="1" w:styleId="m1">
    <w:name w:val="m1"/>
    <w:basedOn w:val="Standaardalinea-lettertype"/>
    <w:rsid w:val="00DA3814"/>
    <w:rPr>
      <w:color w:val="0000FF"/>
    </w:rPr>
  </w:style>
  <w:style w:type="character" w:customStyle="1" w:styleId="t1">
    <w:name w:val="t1"/>
    <w:basedOn w:val="Standaardalinea-lettertype"/>
    <w:rsid w:val="00DA3814"/>
    <w:rPr>
      <w:color w:val="990000"/>
    </w:rPr>
  </w:style>
  <w:style w:type="character" w:styleId="Hyperlink">
    <w:name w:val="Hyperlink"/>
    <w:basedOn w:val="Standaardalinea-lettertype"/>
    <w:uiPriority w:val="99"/>
    <w:unhideWhenUsed/>
    <w:rsid w:val="00290354"/>
    <w:rPr>
      <w:color w:val="0000FF"/>
      <w:u w:val="single"/>
    </w:rPr>
  </w:style>
  <w:style w:type="character" w:customStyle="1" w:styleId="b1">
    <w:name w:val="b1"/>
    <w:basedOn w:val="Standaardalinea-lettertype"/>
    <w:rsid w:val="00290354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Standaardalinea-lettertype"/>
    <w:rsid w:val="00290354"/>
    <w:rPr>
      <w:b/>
      <w:bCs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C75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1C7525"/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ci1">
    <w:name w:val="ci1"/>
    <w:basedOn w:val="Standaardalinea-lettertype"/>
    <w:rsid w:val="001C7525"/>
    <w:rPr>
      <w:rFonts w:ascii="Courier" w:hAnsi="Courier" w:hint="default"/>
      <w:color w:val="888888"/>
      <w:sz w:val="24"/>
      <w:szCs w:val="24"/>
    </w:rPr>
  </w:style>
  <w:style w:type="character" w:customStyle="1" w:styleId="pi1">
    <w:name w:val="pi1"/>
    <w:basedOn w:val="Standaardalinea-lettertype"/>
    <w:rsid w:val="00560B23"/>
    <w:rPr>
      <w:color w:val="0000FF"/>
    </w:rPr>
  </w:style>
  <w:style w:type="character" w:customStyle="1" w:styleId="c">
    <w:name w:val="c"/>
    <w:basedOn w:val="Standaardalinea-lettertype"/>
    <w:rsid w:val="00560B23"/>
  </w:style>
  <w:style w:type="character" w:customStyle="1" w:styleId="cb1">
    <w:name w:val="cb1"/>
    <w:basedOn w:val="Standaardalinea-lettertype"/>
    <w:rsid w:val="00560B23"/>
    <w:rPr>
      <w:rFonts w:ascii="Courier" w:hAnsi="Courier" w:hint="default"/>
      <w:color w:val="888888"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531D58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31D58"/>
  </w:style>
  <w:style w:type="paragraph" w:styleId="Voettekst">
    <w:name w:val="footer"/>
    <w:basedOn w:val="Standaard"/>
    <w:link w:val="VoettekstChar"/>
    <w:uiPriority w:val="99"/>
    <w:unhideWhenUsed/>
    <w:rsid w:val="00531D58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31D58"/>
  </w:style>
  <w:style w:type="character" w:customStyle="1" w:styleId="Kop6Char">
    <w:name w:val="Kop 6 Char"/>
    <w:basedOn w:val="Standaardalinea-lettertype"/>
    <w:link w:val="Kop6"/>
    <w:uiPriority w:val="9"/>
    <w:rsid w:val="00F67B05"/>
    <w:rPr>
      <w:rFonts w:ascii="Calibri" w:eastAsiaTheme="minorEastAsia" w:hAnsi="Calibri"/>
      <w:i/>
      <w:caps/>
      <w:color w:val="365F91" w:themeColor="accent1" w:themeShade="BF"/>
      <w:spacing w:val="10"/>
      <w:lang w:bidi="en-US"/>
    </w:rPr>
  </w:style>
  <w:style w:type="character" w:styleId="Paginanummer">
    <w:name w:val="page number"/>
    <w:basedOn w:val="Standaardalinea-lettertype"/>
    <w:uiPriority w:val="99"/>
    <w:rsid w:val="00F67B05"/>
  </w:style>
  <w:style w:type="character" w:customStyle="1" w:styleId="hps">
    <w:name w:val="hps"/>
    <w:basedOn w:val="Standaardalinea-lettertype"/>
    <w:rsid w:val="00AF2426"/>
  </w:style>
  <w:style w:type="character" w:customStyle="1" w:styleId="gt-baf-back">
    <w:name w:val="gt-baf-back"/>
    <w:basedOn w:val="Standaardalinea-lettertype"/>
    <w:rsid w:val="00AF2426"/>
  </w:style>
  <w:style w:type="character" w:customStyle="1" w:styleId="atn">
    <w:name w:val="atn"/>
    <w:basedOn w:val="Standaardalinea-lettertype"/>
    <w:rsid w:val="00521A4D"/>
  </w:style>
  <w:style w:type="paragraph" w:styleId="Revisie">
    <w:name w:val="Revision"/>
    <w:hidden/>
    <w:uiPriority w:val="99"/>
    <w:semiHidden/>
    <w:rsid w:val="00F510AD"/>
    <w:pPr>
      <w:spacing w:line="240" w:lineRule="auto"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751879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751879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751879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751879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51879"/>
    <w:rPr>
      <w:b/>
      <w:bCs/>
      <w:sz w:val="20"/>
      <w:szCs w:val="20"/>
    </w:rPr>
  </w:style>
  <w:style w:type="character" w:customStyle="1" w:styleId="Kop1Char">
    <w:name w:val="Kop 1 Char"/>
    <w:basedOn w:val="Standaardalinea-lettertype"/>
    <w:link w:val="Kop1"/>
    <w:uiPriority w:val="9"/>
    <w:rsid w:val="0068481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84811"/>
    <w:pPr>
      <w:spacing w:line="259" w:lineRule="auto"/>
      <w:outlineLvl w:val="9"/>
    </w:pPr>
    <w:rPr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0495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8762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026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1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31489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0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2987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098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5682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651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76979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901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496789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7189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406188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179215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407615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950718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51479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21660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295516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8148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786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8013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9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1383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48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2024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30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7191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613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0676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68496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815003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39797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9674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959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200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7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61423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92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50448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3591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07758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453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0608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4453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6080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9541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6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9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2932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23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916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4019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76380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1391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031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8553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94358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5178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667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12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3160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71047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705954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89891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4457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97660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47247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6717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0765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21922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9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11027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9379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89897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648185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615458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9212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457961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130063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685221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879152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725763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9333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421203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5049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54113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370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84679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756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9118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16132018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6750038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19801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7932977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38236129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05997120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1058121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984942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90694393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6657205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06732875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68002324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8636475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76027975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80234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4060379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527809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1039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6347788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91388003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866386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037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64952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41280209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12776629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4690628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334195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48882165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3971365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29423311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204832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144331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627511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487874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250262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5908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544813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840754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480233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410467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2458873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557669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88117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714904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07353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473216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607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8051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817515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79127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4241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22610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428457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1851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917635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397921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7527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6936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6099269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7652309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965631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7264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12912217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3157803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94211616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8786409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08565554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01882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9526478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0513104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82205978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62349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122581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5942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38004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27016234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33621893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403793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404978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89752893">
                                                                                                              <w:marLeft w:val="24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7937903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46325767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1537735">
                                                                                                              <w:marLeft w:val="24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127580269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74531098">
                                                                                                              <w:marLeft w:val="24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37367909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69761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9665326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05389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2909369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913950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84902038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0010078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06878225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30944920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5947805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265076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4476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05493491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84666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9546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04304820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0743788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630936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574053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70296151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8670115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352408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5323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70032321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47122457">
                                                                                                              <w:marLeft w:val="24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47436140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388792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0009121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84395831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0500566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89583287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9229918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078773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6018649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31956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411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82339539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41501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4264217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2292307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26341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174688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10779696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60587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44996271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13504847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098756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81815097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87973709">
                                                                                                              <w:marLeft w:val="24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8898048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21984587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6250823">
                                                                                                              <w:marLeft w:val="24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349523368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17204160">
                                                                                                              <w:marLeft w:val="24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46949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2402006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97534181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6374047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22249972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1200163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09814698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7272809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489155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539771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7039167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898409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37592820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5803126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433156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5551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0670078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68293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9686823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9185968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276567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21776527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4467816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4952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25989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3371107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14473517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4083376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06011073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2863630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743107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32062385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59465704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1484469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89431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7367992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5137891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755786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38424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5864359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8409696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777527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6949332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2020909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897893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8827682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0387673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46918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9740981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0131784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7771599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6276655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376457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47363682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5092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27892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50524882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0852306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57251195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78795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387245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0802081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25674074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747261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03026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7610517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1425105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500714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14117264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29740504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6155060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20561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1658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67531608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56901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20370597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10810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29567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600207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7603633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2943607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1289656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7740891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74471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726512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38180483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29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01192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64584841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857369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42017030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169341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488273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411728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559516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661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93624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843879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0139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3259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3262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5805519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228185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15784435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2239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628183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03420669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28705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71137702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703727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00629090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93292034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6100658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43583968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945726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6309314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2380553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16319082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4054527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33938004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508833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07350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5276566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9035037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6825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362584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9614364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1372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47696581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50216767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848346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14056098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41916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95997810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29078637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42817383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34259247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3786689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868931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21647744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50187239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8852085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28615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526992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82226953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2005430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114831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75738950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137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118016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305106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63675717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69116276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25732424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710848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7024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48394667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13907013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120884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6219500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80348610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31106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2641409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5393761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83509473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194950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5402357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28256690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03270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30066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93585332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350770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41639076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49073121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94012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8713331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3526693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237550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83291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01698975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17136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6011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70126763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3670429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44969904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41581498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49315611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742183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9185074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73748135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464391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24497280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343741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424461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7311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071595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7429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0714061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26054853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66301263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5445804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004502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99189221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82284845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5361467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45424266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26984310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6945302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276555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4944963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6437510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98683230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87013886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00545847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63452923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3919656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15705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74446252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531750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94435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7408338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81099649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872637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89031777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9572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521520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357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008869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41175192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98471539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460678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35935416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80909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28691839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31111599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2287993">
                                                                                                              <w:marLeft w:val="24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328439482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89187503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96710645">
                                                                                                              <w:marLeft w:val="24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654404825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03421305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33340645">
                                                                                                              <w:marLeft w:val="24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8975449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91393207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9477302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442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07453921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2798361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31642142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261603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93358106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6450704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0188460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5557573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77759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698846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211441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8424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2197699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69177898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535504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518487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24747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2460943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807856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72473228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11322982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86534164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429446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769115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87469186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0461968">
                                                                                                              <w:marLeft w:val="24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171219136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229368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06977603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4113204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72779523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2118423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42751448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983335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99307342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73981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9898320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6802146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03825417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134004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56315493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132113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13804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1106084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69294518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5720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4337982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7016811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22282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19235055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14473525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306285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2302931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37226555">
                                                                                                              <w:marLeft w:val="24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3155753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94632335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39191772">
                                                                                                              <w:marLeft w:val="24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935282486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72489780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01444361">
                                                                                                              <w:marLeft w:val="24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016342736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91273097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123766855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0299758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11572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92812148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63784711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5982693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54583398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42002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675923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480448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2257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943786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513482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055688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072540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5459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361351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96885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67863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80462339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8148459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57981453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8125329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2373988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795727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24834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5359697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3687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4747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83863167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69766147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67427781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20934762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2719296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2681784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52719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7520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12910322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58896966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25861040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5807468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4265153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98553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7080020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5790460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63244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313653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608641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61764673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01916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9675309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22390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608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1811164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98487870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13751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46129917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46784642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55293327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5097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1839263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39965582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27257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93114075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32088186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4433582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54922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8253829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79741652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3337928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339324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21187254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38947498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78153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5367808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0687240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27022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6138659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9602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233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49478449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55574777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40429267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7819807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7950139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58319443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0090664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700404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518160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62946564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02493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75855525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88979639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03230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05800621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8501445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12099968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5331991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311021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29777051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76783554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553769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83669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110273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1246961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84871997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070156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6478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48771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762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171875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73284180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525097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29670457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26830438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7507859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6669574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5435166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581825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255135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09796479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762527519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43222394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87642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73062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564920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42218409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7065340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09667331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0722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22192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91279768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0818678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6538617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3232186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49893133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58876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5446396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28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41674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49734474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64377161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55465725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766536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1002695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56529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57509289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7771879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89244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43278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8353417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70567102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548508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528828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5365644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33569320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49710225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33094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6569164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5262514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46700307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1596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736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45981742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2670265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17938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870818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9765281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62372441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20695277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55882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06919212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853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046909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0008270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65055152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04569339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1321690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1853240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668441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871304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49605520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7682722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18093956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72141019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93837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8627873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4041666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5156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065868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452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964300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3015288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78237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39295669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5541959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347547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86103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92002367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738479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678505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714407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0977410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09996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36414998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4512510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71538391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2918537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027025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51878879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0346453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73645167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32176403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132513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7998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8159915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6782510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446374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05310734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9969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6684648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3704001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70433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3183776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176692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27607195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52905413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12747981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84816091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95886195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801866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40521075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2285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3484010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432764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39754389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59100787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85766085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26437977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20025131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055306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5080013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45537308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6411717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34858108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8593961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37900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2376083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220280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48803899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1763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812764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3683706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66039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879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50166439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7610790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21025118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28147288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01335897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4917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88419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1786081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73690572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59601667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16392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9593932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70597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4559999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720180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69307812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7280424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30049718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4022149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57390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0552994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2873159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58035080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9680893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831621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38159429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3759458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43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121501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018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3757034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59883223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94589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87631356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1480170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7814502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0049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94048978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545352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40387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608670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20179419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28385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78333750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9639731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33317946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13805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8633632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1220744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182414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33967655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6838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837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67184721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8902715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41263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428254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0269567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44572575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04945150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118476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86697448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059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85926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3395027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32792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54154957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36368086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8381494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1909213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04096578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3801648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23414712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59993014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0916605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40092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216893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946573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96322359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4289887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717640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92248147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6743983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6007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1935600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345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107176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32397381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975063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66125896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8299917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6116121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363572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46979122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9488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840393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97092006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1025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15067532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65700295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72416232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782648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8314645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049653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36598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3358303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1940743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818971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12502361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3174030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52183673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2326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271747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25384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181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96439769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85099227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31807412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79752476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22815555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30865410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1686009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132509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8563793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73115395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1361248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52965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4441006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7333277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779088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1152370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4596324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38986231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6501235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76602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1112451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3204532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68177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661200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56903960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70295178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0511830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7022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71752472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3579110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513133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5384426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3489354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63648662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37447818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1520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52627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81870142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2969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6873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9881140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30936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498640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957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789421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5736535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513082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72427332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30987455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76856511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31155279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4165774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66951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06804415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3331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36281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0732390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71080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83598273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64578264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76418804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93326487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6467212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37354336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2008722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15159468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9846315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915683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27295206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26313985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7291665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39246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395378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066261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294713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13675103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8434117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56155993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7026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732082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055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1873376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09331059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05514194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1559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836387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9784665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24701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24813825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069430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19747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0432235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02387167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30490962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61427048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759399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0758546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25680734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7302736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191354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5108831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588016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46648069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0333357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75034617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6018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5196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07025012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473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844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63987273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57878001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42038181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44216025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16750206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8213895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14737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1071352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43397109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22574607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77195517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926302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2941939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7413197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464387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65864065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5829610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836279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4607838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582856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99310444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5402255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00936848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56137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7237453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358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164711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16058536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96210660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19454243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04951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82657529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07733074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4581514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824151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1693521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482101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68330785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85114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0258137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4524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7475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26658625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97316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0561620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74253492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590821197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30142124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350588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39925281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88519817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0185785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4037596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686739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88580478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877809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58786772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61891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59615442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65572446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35982329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38314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217867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3316068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13625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35211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65825396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139575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27404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201817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03175599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81216641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75868716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953784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36875064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902725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40152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3806424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65497299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59751742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19946383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90055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17698840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7310020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01935138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8073434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729302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59517396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80774731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1595917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364838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8818429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5870649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326781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27156211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2794962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00202305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3473995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4908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6117691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306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9677606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81842418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633965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29941112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45881315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6105009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41376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55218592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3917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10445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65190232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86779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69496922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85702366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3362813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37467072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3533603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935261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695096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7227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287137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40974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95277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3879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00469929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92314831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79793341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50749174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72195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9093162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97522648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0117367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19013787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5847379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94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97095847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70695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4846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73949592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3087349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83036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335566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203492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98058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740922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47727945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45765827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41377348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18923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90151468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17491182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728147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02660507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6120802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80522269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4238262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74139645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225718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8930916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1024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60237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9416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78298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2468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4787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89177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537776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22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04432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7370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870113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06231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26401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1984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61265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685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4447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1179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4393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8015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2195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03128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80681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43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2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70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09686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959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6423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2896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57483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359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351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03982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2535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418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509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7985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96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95890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89041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01738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22136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23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469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0953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4286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60495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7751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543751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2232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36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79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99868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951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5863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1341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79402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6293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05163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6725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52417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565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0254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06189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836683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90660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7829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01930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5505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766078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4836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57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769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3999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212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3483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3618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54426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14481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1261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23673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9714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09009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22376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6270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35019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1035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83507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4136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5917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383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51997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0870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055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26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1066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9697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13290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6506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4234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231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8912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05298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00917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1790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22267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8437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0167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05279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90395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87322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47750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3406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70631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9459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52547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12062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238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24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754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6486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05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7913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87641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754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7024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0581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0298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31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323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06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6063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94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274469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61091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01572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4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9331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9948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1511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5152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0343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96300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483359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8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0883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7561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13730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0108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248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342615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98659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64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26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5206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451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290638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9861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088382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006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7148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7782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42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85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7650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83813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97073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8962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179629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36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2908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8333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2468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2112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5916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892133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834290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0247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72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2217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138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920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52862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2110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66195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8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8803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6040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00421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279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175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6439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1863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5032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60209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48941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0180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17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75955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26970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84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745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7250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668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40581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3211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41024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012981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80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717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92908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87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69605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78839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69889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100000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221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53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566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5994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3249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54198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4685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81420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163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23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7404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2022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6649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5244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52321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81378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65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744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9498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6510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1413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7898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64479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33178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8665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61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73797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0909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26561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7724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8531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8498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08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8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3884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1724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55023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2421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12028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390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1143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8702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82481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9854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37640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36932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38633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6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181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6584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0970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8967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611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62825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12460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62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675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4290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6619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2446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9311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9908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83498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0517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31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8217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0041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0477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0028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9424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97896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346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1099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4325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233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9368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4496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851086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48697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27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03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5837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41436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89624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85545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39443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99610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464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938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020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228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2247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32697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371171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89404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19922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40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2497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1682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24143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8007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8250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329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8581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0700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435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56032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76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8464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14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8382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241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8566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430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45736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100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91511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935859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1079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835219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28528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561277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054814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237323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332024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139703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3316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493293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76053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667057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0844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15351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105870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8326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073460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268059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080459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699509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997300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144978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818402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384041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567179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517089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796395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559960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3736809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3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9100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412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815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371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754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36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1570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820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79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84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6307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0539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72353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762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932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7123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9041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24824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53638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4879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4620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62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52196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96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74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33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47288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556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66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22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3283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213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85466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5508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89421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9861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8723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2040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2878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91072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2511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678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06157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02181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421626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22740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6121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21631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282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867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758546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51122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382493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16604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076156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90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201453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228461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22927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077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60862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725979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450068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375072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7629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679446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6555253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294491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818517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4693089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447078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25768239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740655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2538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867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14827896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2296204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664362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02392079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67090648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70838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7454098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85876391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0798553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038801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96161395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7900604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1691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6528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13339139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36339398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59728774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8752090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50824865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432060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99050177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26705612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5598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774275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379801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668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811092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185713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676341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1025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16060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103828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87651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408163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100724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8441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754274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432746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776147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7453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113708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724313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875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068960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179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405901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423536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1127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064035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49756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8069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32475103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70898289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7330637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62294665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90133833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1385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99122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7057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4054748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59969907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398001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97618462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21563398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965150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21041690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855157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97144202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41779150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4563157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30627657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12302735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22827880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526207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458355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04189693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56375195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38269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96076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5814526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5942146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52654131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16572129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9939558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3058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6989307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8250475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86823139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54577486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0228697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369250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77681075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83167039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58888163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5459947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587909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721450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63952908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7096318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644717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95631251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6601510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9569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294145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144463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400873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2848267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62499056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20827814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6049133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935266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79869481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34594272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157713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8382140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8136057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49979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31145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57365512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5564844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04421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6790373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699711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09608603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6331477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4357620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63667682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41809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03499336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12695790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9249647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54376633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1791038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15878993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56728983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2347416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84123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84779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01062689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0683678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64407773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035138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480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424670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099542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662760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5911630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9965997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48965355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9735601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008752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66773769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633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0567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34751828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5115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4190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08548324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9498286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60575363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71724682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5385088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2706944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92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273566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37178434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38083920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117505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92117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1301657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6734193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6434661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79908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5445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4486273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252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3840563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7921862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23828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493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11737748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25601028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65168245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798259226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90997834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77553301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43973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4751220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73124114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5526491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31720409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1871039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10663917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28561128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2120339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02801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8146963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0959361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67849652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9547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2615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58659516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133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7224852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77444723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18771143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00601716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1286978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6093954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82276388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895844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22848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9500677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3405020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593743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76949862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58850484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783661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371875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56468600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5841638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45718961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1096410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003282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9956899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5456702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66992707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81523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386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57958571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566424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209903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3260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10102630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1372166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69171918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4593474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01682813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4422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47804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1033631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04848663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71546644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75302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2364319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7316210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350085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43032948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7728762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00759923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29885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0604087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9649932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218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6550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52046174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19763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0428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94089911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40178147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58034916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35917090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00518504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26255782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407183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09856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828145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58686844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739593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29206352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0608786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355281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03813642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9366315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38988343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3954249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6775826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28322993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06667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8833665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013744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20151899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5640695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84063668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9905621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16160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656702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4774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37824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6822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52836590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72054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77609444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29207399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79711112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86886564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34541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40009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42508387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75812550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427508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005183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4467731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5497692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45981194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7494511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41662190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52574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5343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53477632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732838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8365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8473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74881079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00689919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777285582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27537720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4756361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370949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15240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8152525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53547909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9066033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03142858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77354443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3821482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284018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26798955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61284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96911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14136515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5749882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97119984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4857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513307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410806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15861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923900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8434618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956718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49066566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1310534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71288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41017941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987563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18045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863322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94497287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543346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41322174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91936672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4411538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53649875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7284871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81665529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28041222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509034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731541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7135958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6897036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31874704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2498264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6086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1195145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3042711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17313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465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36597115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32010461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21530541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07927713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65931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12430251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2156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4966778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82592781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33545792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75585975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45748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7315164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239546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08660468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8936778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91229426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22149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9473252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1654336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22068923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0657910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16888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4007316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982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171520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05079382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167649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04376680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10269318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6983439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47645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01285466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325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58166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3932135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23374456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38110793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80074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1634008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364186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89070878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6157044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26456502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53513385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7199437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963501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2639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99000976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3313265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7663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3108586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69375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15874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7051102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26837041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1957292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13953632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59168840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0330539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771121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612346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84412472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2453567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26897560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931815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76958542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7343557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60543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934658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522098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42817576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7329308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120843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78947342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223115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17398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7637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10587758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5457815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81935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4740584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18330463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747231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74056987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17945749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3656464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743067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976977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07896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8356678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02101374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05043540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077063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81345957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46908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53184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30987305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9930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491622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103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0044473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04696521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67820381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32910088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94151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6209472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751806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88671639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143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1944058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84436385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933620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08619631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10819363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6815525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7292406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05535495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6255759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40761352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9335525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45188383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32732867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6229481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812135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60357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3030724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24353075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2397000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84386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018115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9026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255220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09618205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584650102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16587889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10757381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75931554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725718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8383942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60726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94810198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20949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4096330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79086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94237885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74662853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87168644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51527565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3099603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9788273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194724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97511310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9552322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84380863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84906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2225258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6548090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0324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520198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981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4284480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15739158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19850704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93969261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63092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38182393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32613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37443729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514877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9430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441236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6604485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925189741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89893187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988246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243380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66160208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7766655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65368826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636927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66497668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00024348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3557086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659386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391212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7121606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97311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7088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81180132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1462239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81385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1783621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46952569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175625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05806985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81155359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6475001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419735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504308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3407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09417101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41242197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134858415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56144587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202709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48612499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1783039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99882921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6555128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30518580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65582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2954212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32420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19505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05761392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7392229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71257867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2350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8259915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5292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8154866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66254580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39524257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2117657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48694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7601706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6568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57881671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8720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058361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19257215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56455025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5146350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1322429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5669695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8848793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35706045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14248164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41906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4795526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6173831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03350542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1460754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447750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05980240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315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994026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6316689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2881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272080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7825857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996761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24602365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19837331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64266050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1250644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17049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954363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30206737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06369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04660725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72318327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52623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5956262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4615869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21267624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3669379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607806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358373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7396276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16426187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9425564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966858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71351432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6338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56015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11715196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60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7244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92204188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18586211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98880053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07106219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07327360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90508250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8338824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00958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82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50553619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68334855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80227829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2334212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6103272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61297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3801478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5643080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966391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807390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6744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5863767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1762929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46175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44473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0101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30420210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42393050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8257092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70171104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50469353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7442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692587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961712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56460483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4915783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33473998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46660118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911494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17535868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984058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068341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1916604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9075236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21034351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9868184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733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0579337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5032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27372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49655366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18056742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10400052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0721206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3261527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710073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83733306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50483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37874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535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77315074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79667627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38160142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85686752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248012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64338222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5894871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25015646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3029519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612725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6389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42001313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4399967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03687003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1451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8904736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410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731114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9685439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14358876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34030294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45411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1734411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293319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1714900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38838680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7925945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32702224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8288530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019381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0610749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2292925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59582990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4869192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099168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93162041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004768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0065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549071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2242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259001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69300063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8356481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967735628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84768202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6657425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93352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9670372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40697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80717942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308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177213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10039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56900411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01080362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73616306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17809428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703289685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8484357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107724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327293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4607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9310011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1081635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152424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874313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95470672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742207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96272838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3338658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29008361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9014355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26788924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43966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2116275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19007820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580381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894182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96505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82405546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14234768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08215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95409995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225213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49805534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6804759">
                                                                                                              <w:marLeft w:val="24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930889718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67095523">
                                                                                                              <w:marLeft w:val="24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0282178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49269127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23240228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91419589">
                                                                                                              <w:marLeft w:val="24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338579567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94629787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26636105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816019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3574491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11075540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59344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7415290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1933326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18669137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28652311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7196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966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93933029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66743687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63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230669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7122024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61958567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4040056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970238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1920412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27639412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44021001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69965449">
                                                                                                              <w:marLeft w:val="24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168206245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54425319">
                                                                                                              <w:marLeft w:val="24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195849652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78855783">
                                                                                                              <w:marLeft w:val="24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757364371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162217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413878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09457470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013671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3288134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77332503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09721738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4256746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05288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51536578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03133069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9698469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938870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5426708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53920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9803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34623758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90931875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7519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913413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62567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07435769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20557771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882358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5272494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363169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85545002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50436036">
                                                                                                              <w:marLeft w:val="24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24436888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60586901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8677144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4262958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171834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18490463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6672808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38486116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29493075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7838728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58862369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56699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5891005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94741173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4872719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09824158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1250659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94356593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04372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47086703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20657106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66806469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7959394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454490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0205797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2521584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64213721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37447454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7030062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72484651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14465440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915434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354923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282124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36181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103312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00310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855131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441172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831742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919074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951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05869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248349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7511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8418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531716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9503248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51243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962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1989052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3692305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03534366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5137910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4045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9205271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4793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5718967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30043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389098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87876053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03344353">
                                                                                                              <w:marLeft w:val="24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439376496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5994510">
                                                                                                              <w:marLeft w:val="24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627857091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48454054">
                                                                                                              <w:marLeft w:val="24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06918195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51076598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145178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861688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6997762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010008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92775434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5383909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38738596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5556739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741466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6829666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2172990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398866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89693457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8090944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13315587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8581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6713565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030674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99772822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2752975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7884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4142466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7452034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33969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32500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42616200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7880870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776242901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52816680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400491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23163690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01351536">
                                                                                                              <w:marLeft w:val="24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5005807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78486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807825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83848864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0822967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4200769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43159200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4852752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2423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770066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4970156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174519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53867755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5608875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74361696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4880996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655180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71923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08889778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332574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62961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534147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7328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2674598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60862952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55932182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47685763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090728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623952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85253352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9596050">
                                                                                                              <w:marLeft w:val="24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876379813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85642937">
                                                                                                              <w:marLeft w:val="24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132893143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01978138">
                                                                                                              <w:marLeft w:val="24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18146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2054100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0783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26656603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2320384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19490778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5888918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836025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4575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23270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8217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2890243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3536029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85868310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8689796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5755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0597429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074655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728739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60062532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9116334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29541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09876930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6077627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631111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27865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11369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30818383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879482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6167890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6688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0335013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8177628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303602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27849268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8805649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45827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0542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48479164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8167517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96925969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7946260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39089275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5228343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40127543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42465531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28969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7131897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2772963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992555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28391303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64245609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5933692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867258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9073994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6262125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772700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99385431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30948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319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20870613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239207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24741870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8548535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33598504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4717725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0484000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27699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7010411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0119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30318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54170259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0793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7494503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2000404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45252500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6583230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60296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00298459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556782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2065261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2730495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5035285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61609046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656636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873776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480379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886081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843030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8045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507234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7267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7974735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72552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2205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0787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1654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83572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03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529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65632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42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661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5704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782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97212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61507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5664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8967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10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04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69674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97575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99232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3685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324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55694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3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985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32667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3891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75817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10681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215131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48883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2071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34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8187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916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44128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9973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0738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643797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23456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63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9372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1207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56974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3161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459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240971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82101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86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57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4749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1833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76742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9499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810434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41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03587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191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4557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481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70130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2652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0661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00823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0530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739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5915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1168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469647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73316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67052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017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5369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5622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36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19960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7606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08218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7825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83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3549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7919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14592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864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165505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51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628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2265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6052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25439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3667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07208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876837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706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12708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2077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9643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5030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081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772502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25660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03397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88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3604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334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646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6877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6625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06355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52098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753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2896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0417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55169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06867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72726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18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3919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4314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66888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8270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7661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13957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04480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29415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92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5123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4543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514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9982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26875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23126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868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032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1601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1173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66706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5577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675953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95439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68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5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3863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03159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13490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3675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457187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66945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20201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20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8556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1181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548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7053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4250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37031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9830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44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2015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5727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36096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45368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029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757928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0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9576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3104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38224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1385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6409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51163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22577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27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2335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6417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30226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7231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588056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09122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01661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783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177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6187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72740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79870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4992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31854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3451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75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757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3816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1451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78026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67111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66062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090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36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68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5812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8241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24765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5744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96004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99982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4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063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72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6888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4088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0603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96519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3208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57128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698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965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58531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1776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24927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8599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0226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8156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94709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1419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52993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45482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924511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98154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44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2472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7064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65287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9102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1988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117907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18402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1634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32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631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91733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611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6385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5053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02552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29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099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4552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6044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027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95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1590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6218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6050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9256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70177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81747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35857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52070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9172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25995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1185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22019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77838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7621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47301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1764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500438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121008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4137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385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502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8124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88877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876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76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36422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7136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07729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3090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04167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14340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8745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18774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0944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48588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423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2316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36703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47858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50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5816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5904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39426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90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0168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342376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30959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52433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6145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47589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6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0238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74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9709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40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0423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775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64468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514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892903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3575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65013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465759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631497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326504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197760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960949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422195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265228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563634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151218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4229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966900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0709028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21098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3882252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53331666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7610115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25669471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71702611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3544411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252619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21148522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617036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379263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1397506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7209813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04957285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369752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40163445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2878966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20441310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81297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814084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210591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6119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750769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912224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6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8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09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37555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302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9172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2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32131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254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997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625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01803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817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4888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3230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83624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45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885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35299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891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91490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8331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70437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19026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57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0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9434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7353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188915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307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853306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91741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358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778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94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47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48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98362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479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4435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797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1259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475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49115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595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71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746906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1467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173653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083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22597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599130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6507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15767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4872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119382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2178675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08555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6916143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10627402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3656949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90607310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035424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09885199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6266564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83639307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58247180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06923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2089154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97435544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4291594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11046985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398153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47597136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7834962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93351091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7916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16954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21123481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6621920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65244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32460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366647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0616941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79811397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4637523">
                                                                                                              <w:marLeft w:val="24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677655253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61735608">
                                                                                                              <w:marLeft w:val="24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708266116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71343542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209630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76463662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98384979">
                                                                                                              <w:marLeft w:val="24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95205539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04645513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3653547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88496991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23099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07742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4776389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76377488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19618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8295713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65248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3089827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793471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69225865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770885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7755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572893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18472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66082838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67761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9834525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0496184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70143981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62743558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60254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0421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14168040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70409249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85968623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4085322">
                                                                                                              <w:marLeft w:val="24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299072354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14867386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6464016">
                                                                                                              <w:marLeft w:val="24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404647730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77563153">
                                                                                                              <w:marLeft w:val="24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31565581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98653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7601475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52459893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81101146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7079682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41224718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9467774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84502463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61794655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625373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010644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78568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24696398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09002204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0144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654807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91449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53929867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2950934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22489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766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77191218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85753037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024627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95173516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192816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30093064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88700140">
                                                                                                              <w:marLeft w:val="24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513570980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20225801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51187509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6969333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75041195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7707814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63819979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9771557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27740483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29915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70420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44000137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2291287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60516014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81960992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8186000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79559212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66284547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27223269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168575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33503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0086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8010425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3519158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00863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1064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87240192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378806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35374518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73723497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8733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076904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4144566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18461486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623853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14502343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515852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73051661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76208695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95491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77072051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4683278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74737637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9830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9407961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325321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92094350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7564981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16709016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8277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4680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48151911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7504497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50700296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73392806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0489985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58311168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6676275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15622755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32850814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9656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9595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06688080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5353899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09199344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78109902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77440429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1552474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120295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0068694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383814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21421481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7328984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02133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9141725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64147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20779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40052581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3971538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10310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141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5776833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63817332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89113886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6976870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3168030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0973998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10710401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44421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50759498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34298701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6493621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77967609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94891323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49039266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153173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385521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210133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4834719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0511169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45172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84708954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6063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36800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463169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32487551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36217211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13101432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67663490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1054676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97596670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0944388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9053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06061424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9979461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790939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74014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976400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3153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81931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03666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73841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90185783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5812970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82923609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2907806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27112083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9091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2864311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637480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8137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6918865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99015299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21248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18618600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40745229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83252267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794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794239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33121474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539124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93231762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04483312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0811018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81235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1655138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19904622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7708643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5361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5221427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568550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79891105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3555751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38727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2921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51696635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4088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321589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88298786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376012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12600408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12738021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70177623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19867130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2775363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09998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652737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13349626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13289456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90285899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937911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806710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79219283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2326309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57443595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7727193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1851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2155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60045463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1664905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767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711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12362421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4956598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9708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90764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10294741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929892003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39854514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957175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96462247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724511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92884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50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75155827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8974768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975987040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59019245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21651001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869658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07783548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3807352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81617298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049095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80578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087725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6686213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409184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60978503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4973330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38907941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6324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9339007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9581894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25492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070329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75538762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47829494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63121502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27947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81636876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3008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418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7841036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03903500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08481897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92279997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2545192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81351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262941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11203237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7584298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55112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9173237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2844438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24126091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664192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07897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45022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5986768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96214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913276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7090123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19197947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00978223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93554346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32739954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86679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171849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290424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65713355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6014373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61539982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96248298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25670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5421418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3679490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173640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52623657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1602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0510133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2907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1254084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02030751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92394788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10467746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00203895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51648214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645948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874150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564086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8387186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71326316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5229892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86790839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77304059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3602077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90610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89153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02644507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5785804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99512296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33770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287127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74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6106611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4701418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42987445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76815289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7228751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956675509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330091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8630251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49090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8836798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93404887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4370212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53278522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4187776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82901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69084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82273510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7664924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39520949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444993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72918204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5660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75545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057488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44468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721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40444072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85471054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909684398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58687970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51062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64155972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724204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62001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9670797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964813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20141520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188734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985697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8623529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83026541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89227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01618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50129368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3811672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63513461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150695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10224976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5306044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55994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9425448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357083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94002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922650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67025549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029994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16035175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97363164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78467976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2217289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18665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79488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3120166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10585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42077294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56856144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990159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4306316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31329737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2519543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612731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2195148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40946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7926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44764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93551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95734460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04325953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71373389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09997995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78341388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30540816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1644683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46792533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0899719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4007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59786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93363346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94076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64984592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5635930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928953074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51936574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040447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1992140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81434280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6355019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36045018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3384639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528532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4470003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9307211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545555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53595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74914483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7259434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26504778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2662776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40570455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5515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1385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68740145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732573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18790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947876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21800543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08398161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62866691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1376767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0737157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905202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12254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1752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36083467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15047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13481547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3566172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9444714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51992174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37029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8628130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2228931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850091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86114453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9853033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54364065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7769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5253646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16849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808885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9636606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79933172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37328569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63923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5051317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69648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91098429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687598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6038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0081935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55707628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68445286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14987187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48890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3736107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09476117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55655364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6030924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35113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4340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47772454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8165890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78196308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1770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3422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15590174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2182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065451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01856344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00561912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6608086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45315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4038741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47969389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7972077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117848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235519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5925734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26832866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35685691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99035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2924093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82473870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0959024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57355380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5808628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132501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9303441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0482667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46691288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87794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65036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81705844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240715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652204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889248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1535829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570384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15533193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3268505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7220339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987523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75859180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7378245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07362980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09417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1561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26888749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0835747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18294983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7611104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7192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0812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14762420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4572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36697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41451187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71752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85941369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36381606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2923176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97686847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578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751950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11396488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00574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59374403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62812399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3758001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76814269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5719426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26409191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77773833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0292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2866041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4273942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12912923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2833989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915870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28098542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7465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427177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0288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4633002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5384354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42716375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56994840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51044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5040202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061768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26160822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8417110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59021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4532234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1990603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27371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75141599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0205484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033900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80442343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15239319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38381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7570294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5925372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16847936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4968130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092533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80207325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70146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461450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123536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85147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75535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97685533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17559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38357291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0154558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88984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87671765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5896653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70042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0899184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46928332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59632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58359194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52486575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9213393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68494613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00695359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2676231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27876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0551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2195134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743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85077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801840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89735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0075094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6710132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09251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96098229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56543011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78693980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750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408921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42521982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566232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07970938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2030046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6845047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25740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75997256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2045874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23483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80816964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0140757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54198126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36774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94949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65212024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2755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490559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913761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444994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6168395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14564532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766684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97474734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31409045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11163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99586028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850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5584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22572151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10934014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05086058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63275070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3396649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9686320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63977608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7779314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49158451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6911647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78590300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68305915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89916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09985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3936511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677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8674398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669073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32036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19796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1420084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08407356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6917548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89839303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48522825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634191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145746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63155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39241044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19744786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1131955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41854802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5560570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81762159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2319813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2245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0359236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4857316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091874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72976582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5229624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08499713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49704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967440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0536555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72016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7466533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9155128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519201068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54547652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743525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22701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80508400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099744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997274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535761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06119270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29992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96203655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06217603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8239973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20330034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4061735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3917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0672433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6753187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43214766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8984146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48280448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4751900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5245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040833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286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88335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71441159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34704035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681935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87724362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69098057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70016723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9482006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87455224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47772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03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71345601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41981658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39244315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73666605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09529905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81337992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4085655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2665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253589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57973565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841807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1430603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93551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873635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7839746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85381402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73264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934452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47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5110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28726285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75600127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94728476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69508427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70209204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33989132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6908273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7144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3561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25402115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11015662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99306660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5989660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3862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4035412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28857014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6107582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4334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64137801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660540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789601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221121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036832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4423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7744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134659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425852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6907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925927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917881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5004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698267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0039877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79000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724596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4448269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24663358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8042777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752633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49934964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7358702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05711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5425733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9464850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16517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892147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389268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28344638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42840576">
                                                                                                              <w:marLeft w:val="24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491562750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7794018">
                                                                                                              <w:marLeft w:val="24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9438788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18209345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0606944">
                                                                                                              <w:marLeft w:val="24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68908609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83167318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22973154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078739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696485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8586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5643824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22683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2215187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0487070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06824550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2123317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249729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7196234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28904500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3680777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837187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71476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33668487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7083239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66083114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5751700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18816075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4271305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767274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9696994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8224838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62433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820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67468237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4635210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10374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6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63870310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290695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288654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21635510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55490379">
                                                                                                              <w:marLeft w:val="24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00437693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710379963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36787336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23405296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5061468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25688847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0595665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338279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53651068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4991209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526892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2267114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1431087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36235897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4675324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010937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63490662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22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9211890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5633071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6099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262567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9411754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920399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6381900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1795103">
                                                                                                              <w:marLeft w:val="24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500126925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18866033">
                                                                                                              <w:marLeft w:val="24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559322651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43751820">
                                                                                                              <w:marLeft w:val="24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7037446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12752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04508028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5112386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146252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5592787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206877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657515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132853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6110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88905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78315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18674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2958837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723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707545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083856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48584910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6196483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53354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5286231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70418820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2217633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143369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12047441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24071898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23899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7762627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6213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1222441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4241075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94085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99614827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3505214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03124484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713338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6343601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80835055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2120005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888480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57055161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01415210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3990832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92487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6978799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5422226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55963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131145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110086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44526249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1510836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665620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52225812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803066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499109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83756350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504793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13475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2986152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7904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1603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79196130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5874863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48321832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99898177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2911470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13534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74251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79011773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8670208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37347530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0181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664385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343609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431244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55853165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254758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98500799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7735933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9653492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36153195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24043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90036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94975758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1880401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2802106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281070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828288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1131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0028746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362681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56058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362698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827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204922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722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87307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339221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121513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428164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4738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165059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381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536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9304111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65099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2130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1022167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35041453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5980683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00532900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459139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6643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281502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19183194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163560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60428151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3938923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1925715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073451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4037360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88177670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3884978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0274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94508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91753956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255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0879934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238005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6661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78952074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1266150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17011670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0765496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90436090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13968495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083206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652593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270684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193808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4570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104506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391701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0178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268881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10155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514932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140062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673070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280288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034889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0243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772685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191082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71606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26408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5706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65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838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038482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73688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505615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46906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50059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1853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886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731123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498960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7279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348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9640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9778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82932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918911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0218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0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83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35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1011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667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6066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3406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514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286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3258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5359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87547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5790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09861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5148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9366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1186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79088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00524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74065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9277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40646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161289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483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69351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06945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41916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80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757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1231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5044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89063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116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07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6425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09065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822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97679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00034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93510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8713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51537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1254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55039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73006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4963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050583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1767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45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3914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15246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61182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8379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847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892748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1985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70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35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8615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9646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82987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3255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088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7499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1781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79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0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379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027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458899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4112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7071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573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0131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19056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4218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63693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9249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21860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6026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83581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3016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570707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5692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14390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86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34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8568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45437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97878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73394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97850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837610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7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084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4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6594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94538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74202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7136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519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16925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84834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0042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62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1624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060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19075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88897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5688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673534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8586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10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980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3787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0877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5189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1658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92898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9794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2713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3485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45758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7411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731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63050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2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041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1494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92915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4108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666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838846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88692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4349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93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7661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3529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23724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4467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232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68963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8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527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9005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9287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9942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7064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16743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223252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05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46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2852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2633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47857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6290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87836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93939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18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1582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39597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372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5558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3119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364132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52868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34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2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6750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1563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17880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8340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29955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20550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368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1952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0198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24201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5219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40476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45438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823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577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52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5103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32033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82035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7280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04335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9828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38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300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7106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5688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12526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6917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74674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63750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02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334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1426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5983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99188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7190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924940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75959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58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3018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7775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15583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9575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05475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9391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9275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1565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48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3893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9248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875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226889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56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60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29219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7310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122955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4037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09177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29155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69758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584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322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8442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32878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3309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126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128832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98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548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11050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0789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56861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2242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66329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620031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494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33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85162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60639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58843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2160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424238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27787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11381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34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2739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6673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80287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0113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4284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34741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67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2910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1747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8737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8809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5435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88912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920090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308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4853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4931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481822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821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189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178852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08532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7417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627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17212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8386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4269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90722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73548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95860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5184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1180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497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99241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22346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4555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6319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172605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6598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27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52103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7419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99279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755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29336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1606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996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7325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69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50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1145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2520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065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6487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0934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08568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99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7081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72594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769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866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611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62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028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17678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2183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36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00140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81172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70242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9825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71017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95828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341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1471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8190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581447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3494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99234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0914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15470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8113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0508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9963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531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63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837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3250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3190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86204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8548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0602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74216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64882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76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343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498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9430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0544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9429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243411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57683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75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3979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1451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4111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9777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6591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959120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8427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13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9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0797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5652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40813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10218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669065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468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117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2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6068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57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14012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459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7402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798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6890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146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770729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415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881433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3946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4010970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4588780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43051667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198365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64175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1410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7986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0009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57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951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05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5854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14779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323037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44728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674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0603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1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98692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46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7747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36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0743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24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65049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559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511731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619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287031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45981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439703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360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2868143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7496505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46132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045811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385816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671737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620808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341220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810974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069743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98895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9913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1323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2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2755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2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1041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52939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29551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0289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064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326854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0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189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564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8748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127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2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9946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376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8187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541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34487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880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229475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5885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202393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3317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217170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550973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9795530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57512523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9643611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6665630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3040334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514443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8035697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5071765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984090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92779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765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78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396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964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69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1293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7367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57760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2796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20927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8022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76898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78046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353141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3601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226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6606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2812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809821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94349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8288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4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43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11135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78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8248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9830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824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804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36875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18174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3384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7891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55061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221689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360963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86469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562352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0139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1553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2777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9834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399475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829544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91552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047349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980358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035763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627807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900969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717134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9544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491083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053671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561613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617832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025783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309254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334107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4928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526585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180495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744567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410919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169864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659683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889910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082127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720762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185974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103388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4253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760333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344709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943229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9579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2344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0014277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5764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07362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84120014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63295539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8282218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88290977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46764525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4909834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52044670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40150959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0127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6857566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16097099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6534901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67323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03570149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1646822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35352945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1723040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979244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786677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1278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015662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999382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214204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3944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753240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968814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500415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605128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165882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273169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9159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07473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625121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297113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965260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699589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702284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972455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020181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767805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666419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405276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0827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676884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70468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9847005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68482398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8226793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53617542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1430998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757722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22640696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27298054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41355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947592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482887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6503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876086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878220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394671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3261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296157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472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355980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8416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799891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41642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343565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720898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54833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040520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092518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356141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621959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334708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707270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592599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0910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471174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6112396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87320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918010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52801667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2735302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55891583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73608994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676393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342384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65614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4295399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4179660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645360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524618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03125968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4287275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64309100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3416502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3264198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706256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600555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37269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235485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935295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32774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0616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758068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194645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650759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226582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809414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9123093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288190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539452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55702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638658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325573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663316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00860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9925144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3660951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525864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1736485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5202679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43462487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55963365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807279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27010216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1736295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8551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3405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389236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16777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376657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839122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070774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2284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5322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790585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382711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2146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055255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526327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333144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655627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115027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509788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664300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837335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544056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659370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422352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342565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90378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098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246668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949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45701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809574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965496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511519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94180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158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6378684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4357368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01491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7703401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1608988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34788918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7328484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7399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062171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288020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703577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983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885317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103838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1954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538802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45133649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27168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6144089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8128903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27766480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2159333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305478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455549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0056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384259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190167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69682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8866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99571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593341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679551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06747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9453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2279998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1416199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70754616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9440162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31235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0737392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7593837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0097076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5301411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8358411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8607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578902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0295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937865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5124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360695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815234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360072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8014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516983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3549900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8403466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5533182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32772915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3904258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4215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1503862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8073231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94580562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756988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9407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065755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503034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456735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34428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3562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576283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1084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1532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976241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2481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54095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5460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9662753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09210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645392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4766366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885683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73992803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3722585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73163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440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18355002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86015646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9733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16390738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42215281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98039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249311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060026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4146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460717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770399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203618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608175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525306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325121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2557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336883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274269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38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509260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750645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3611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0630028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56478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28131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01868379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219344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60613846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19173954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536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79228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384696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69332154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58136271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331165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70219388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598990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9927307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7146953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56173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3895885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43550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3079611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75547092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6843944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024882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31644757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847790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129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2599128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4626424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99289164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67754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00234097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707868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0507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686634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36145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422172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411808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052253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170213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008614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752670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388045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7903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18939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560201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882822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3183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826767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544522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049972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233062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902369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3953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97638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19066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4128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02871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951908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03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89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77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0586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1779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86408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323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667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1121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4931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67433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6578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14648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2149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87375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44327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89304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339105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72204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1878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17016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2015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74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7287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4235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3178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6883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793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24422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57486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417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758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3712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100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39545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9895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782745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02823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80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7860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0783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50906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2833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3285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53059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7508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4834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09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2988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70956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90465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7496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934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42825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328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18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7342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3574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818940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769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7004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8965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4693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8932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78584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9148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37941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5292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4642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02647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4214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24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5815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3721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8892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1581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9240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57597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66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2702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04574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9384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6350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7056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023218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26836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07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1340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309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85688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7765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0104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79778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865749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64986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036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7373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0404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651770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85871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0451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818461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3318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42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121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482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959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974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871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9820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54105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2294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69612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78324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54185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1759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2774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6605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80136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778990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83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5331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0010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504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9007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4080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56828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014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2243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14421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043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1985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2405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836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6163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0357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22371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19909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106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11301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7307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1771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4126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1237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70282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89057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89448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9479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501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9609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845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29638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8782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2481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83842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97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83352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4035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9726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7699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983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85346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8904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351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501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56240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2986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31104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1800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75642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6865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53606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30010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84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528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3006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68591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22896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105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97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23881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6667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69665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0534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37460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3498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42356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11660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8369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638837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720888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4358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06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6327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5755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15571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3494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1465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93521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9991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44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90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95642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09265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61721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30003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98318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4292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52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341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2005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3495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258089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7070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29087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23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229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0982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04465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78512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8665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11052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13067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9711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28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4458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7411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65876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87788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8989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75148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4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3653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98207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72527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71473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371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30699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99367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530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649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441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3306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1801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85637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2950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389443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1924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235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342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60625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26429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72133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5895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11398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55368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69407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5819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62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8033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141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94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56139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8673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07571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6582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510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35696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98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9189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6797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9292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6314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19266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4281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007353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0484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393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69010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3281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17689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1765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9634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165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6750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20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56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8868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0049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73498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5486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69974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849962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3554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43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95807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338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8199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0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1543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01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4229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49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9339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444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22755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376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081007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2212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6999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858055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60593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7831279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493943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941783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23654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16260721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19855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461287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94455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92314619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1391629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34129384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18385976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6457519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27630154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91463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027287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file:///C:/Users/d.vermont/Desktop/testLS.XML" TargetMode="External"/><Relationship Id="rId21" Type="http://schemas.openxmlformats.org/officeDocument/2006/relationships/hyperlink" Target="file:///C:/Users/d.vermont/Desktop/testLS.XML" TargetMode="External"/><Relationship Id="rId42" Type="http://schemas.openxmlformats.org/officeDocument/2006/relationships/hyperlink" Target="file:///C:/Users/d.vermont/Desktop/testLS.XML" TargetMode="External"/><Relationship Id="rId63" Type="http://schemas.openxmlformats.org/officeDocument/2006/relationships/hyperlink" Target="file:///C:/Users/d.vermont/Desktop/testLS.XML" TargetMode="External"/><Relationship Id="rId84" Type="http://schemas.openxmlformats.org/officeDocument/2006/relationships/hyperlink" Target="file:///C:/Users/d.vermont/Desktop/testLS.XML" TargetMode="External"/><Relationship Id="rId138" Type="http://schemas.openxmlformats.org/officeDocument/2006/relationships/hyperlink" Target="file:///C:/Users/d.vermont/Desktop/testLS.XML" TargetMode="External"/><Relationship Id="rId159" Type="http://schemas.openxmlformats.org/officeDocument/2006/relationships/hyperlink" Target="file:///C:/Users/d.vermont/Desktop/testLS.XML" TargetMode="External"/><Relationship Id="rId170" Type="http://schemas.openxmlformats.org/officeDocument/2006/relationships/hyperlink" Target="file:///C:/Users/d.vermont/Desktop/testLS.XML" TargetMode="External"/><Relationship Id="rId191" Type="http://schemas.openxmlformats.org/officeDocument/2006/relationships/hyperlink" Target="file:///C:/Users/d.vermont/Desktop/testLS.XML" TargetMode="External"/><Relationship Id="rId205" Type="http://schemas.openxmlformats.org/officeDocument/2006/relationships/hyperlink" Target="file:///C:/Users/d.vermont/Desktop/testLS.XML" TargetMode="External"/><Relationship Id="rId16" Type="http://schemas.openxmlformats.org/officeDocument/2006/relationships/hyperlink" Target="file:///C:/Users/d.vermont/Desktop/testLS.XML" TargetMode="External"/><Relationship Id="rId107" Type="http://schemas.openxmlformats.org/officeDocument/2006/relationships/hyperlink" Target="file:///C:/Users/d.vermont/Desktop/testLS.XML" TargetMode="External"/><Relationship Id="rId11" Type="http://schemas.openxmlformats.org/officeDocument/2006/relationships/image" Target="media/image1.jpeg"/><Relationship Id="rId32" Type="http://schemas.openxmlformats.org/officeDocument/2006/relationships/hyperlink" Target="file:///C:/Users/d.vermont/Desktop/testLS.XML" TargetMode="External"/><Relationship Id="rId37" Type="http://schemas.openxmlformats.org/officeDocument/2006/relationships/hyperlink" Target="file:///C:/Users/d.vermont/Desktop/testLS.XML" TargetMode="External"/><Relationship Id="rId53" Type="http://schemas.openxmlformats.org/officeDocument/2006/relationships/hyperlink" Target="file:///C:/Users/d.vermont/Desktop/testLS.XML" TargetMode="External"/><Relationship Id="rId58" Type="http://schemas.openxmlformats.org/officeDocument/2006/relationships/hyperlink" Target="file:///C:/Users/d.vermont/Desktop/testLS.XML" TargetMode="External"/><Relationship Id="rId74" Type="http://schemas.openxmlformats.org/officeDocument/2006/relationships/hyperlink" Target="file:///C:/Users/d.vermont/Desktop/testLS.XML" TargetMode="External"/><Relationship Id="rId79" Type="http://schemas.openxmlformats.org/officeDocument/2006/relationships/hyperlink" Target="file:///C:/Users/d.vermont/Desktop/testLS.XML" TargetMode="External"/><Relationship Id="rId102" Type="http://schemas.openxmlformats.org/officeDocument/2006/relationships/hyperlink" Target="file:///C:/Users/d.vermont/Desktop/testLS.XML" TargetMode="External"/><Relationship Id="rId123" Type="http://schemas.openxmlformats.org/officeDocument/2006/relationships/hyperlink" Target="file:///C:/Users/d.vermont/Desktop/testLS.XML" TargetMode="External"/><Relationship Id="rId128" Type="http://schemas.openxmlformats.org/officeDocument/2006/relationships/hyperlink" Target="file:///C:/Users/d.vermont/Desktop/testLS.XML" TargetMode="External"/><Relationship Id="rId144" Type="http://schemas.openxmlformats.org/officeDocument/2006/relationships/hyperlink" Target="file:///C:/Users/d.vermont/Desktop/testLS.XML" TargetMode="External"/><Relationship Id="rId149" Type="http://schemas.openxmlformats.org/officeDocument/2006/relationships/hyperlink" Target="file:///C:/Users/d.vermont/Desktop/testLS.XML" TargetMode="External"/><Relationship Id="rId5" Type="http://schemas.openxmlformats.org/officeDocument/2006/relationships/numbering" Target="numbering.xml"/><Relationship Id="rId90" Type="http://schemas.openxmlformats.org/officeDocument/2006/relationships/hyperlink" Target="file:///C:/Users/d.vermont/Desktop/testLS.XML" TargetMode="External"/><Relationship Id="rId95" Type="http://schemas.openxmlformats.org/officeDocument/2006/relationships/hyperlink" Target="file:///C:/Users/d.vermont/Desktop/testLS.XML" TargetMode="External"/><Relationship Id="rId160" Type="http://schemas.openxmlformats.org/officeDocument/2006/relationships/hyperlink" Target="file:///C:/Users/d.vermont/Desktop/testLS.XML" TargetMode="External"/><Relationship Id="rId165" Type="http://schemas.openxmlformats.org/officeDocument/2006/relationships/hyperlink" Target="file:///C:/Users/d.vermont/Desktop/testLS.XML" TargetMode="External"/><Relationship Id="rId181" Type="http://schemas.openxmlformats.org/officeDocument/2006/relationships/hyperlink" Target="file:///C:/Users/d.vermont/Desktop/testLS.XML" TargetMode="External"/><Relationship Id="rId186" Type="http://schemas.openxmlformats.org/officeDocument/2006/relationships/hyperlink" Target="file:///C:/Users/d.vermont/Desktop/testLS.XML" TargetMode="External"/><Relationship Id="rId22" Type="http://schemas.openxmlformats.org/officeDocument/2006/relationships/hyperlink" Target="file:///C:/Users/d.vermont/Desktop/testLS.XML" TargetMode="External"/><Relationship Id="rId27" Type="http://schemas.openxmlformats.org/officeDocument/2006/relationships/hyperlink" Target="file:///C:/Users/d.vermont/Desktop/testLS.XML" TargetMode="External"/><Relationship Id="rId43" Type="http://schemas.openxmlformats.org/officeDocument/2006/relationships/hyperlink" Target="file:///C:/Users/d.vermont/Desktop/testLS.XML" TargetMode="External"/><Relationship Id="rId48" Type="http://schemas.openxmlformats.org/officeDocument/2006/relationships/hyperlink" Target="file:///C:/Users/d.vermont/Desktop/testLS.XML" TargetMode="External"/><Relationship Id="rId64" Type="http://schemas.openxmlformats.org/officeDocument/2006/relationships/hyperlink" Target="file:///C:/Users/d.vermont/Desktop/testLS.XML" TargetMode="External"/><Relationship Id="rId69" Type="http://schemas.openxmlformats.org/officeDocument/2006/relationships/hyperlink" Target="file:///C:/Users/d.vermont/Desktop/testLS.XML" TargetMode="External"/><Relationship Id="rId113" Type="http://schemas.openxmlformats.org/officeDocument/2006/relationships/hyperlink" Target="file:///C:/Users/d.vermont/Desktop/testLS.XML" TargetMode="External"/><Relationship Id="rId118" Type="http://schemas.openxmlformats.org/officeDocument/2006/relationships/hyperlink" Target="file:///C:/Users/d.vermont/Desktop/testLS.XML" TargetMode="External"/><Relationship Id="rId134" Type="http://schemas.openxmlformats.org/officeDocument/2006/relationships/hyperlink" Target="file:///C:/Users/d.vermont/Desktop/testLS.XML" TargetMode="External"/><Relationship Id="rId139" Type="http://schemas.openxmlformats.org/officeDocument/2006/relationships/hyperlink" Target="file:///C:/Users/d.vermont/Desktop/testLS.XML" TargetMode="External"/><Relationship Id="rId80" Type="http://schemas.openxmlformats.org/officeDocument/2006/relationships/hyperlink" Target="file:///C:/Users/d.vermont/Desktop/testLS.XML" TargetMode="External"/><Relationship Id="rId85" Type="http://schemas.openxmlformats.org/officeDocument/2006/relationships/hyperlink" Target="file:///C:/Users/d.vermont/Desktop/testLS.XML" TargetMode="External"/><Relationship Id="rId150" Type="http://schemas.openxmlformats.org/officeDocument/2006/relationships/hyperlink" Target="file:///C:/Users/d.vermont/Desktop/testLS.XML" TargetMode="External"/><Relationship Id="rId155" Type="http://schemas.openxmlformats.org/officeDocument/2006/relationships/hyperlink" Target="file:///C:/Users/d.vermont/Desktop/testLS.XML" TargetMode="External"/><Relationship Id="rId171" Type="http://schemas.openxmlformats.org/officeDocument/2006/relationships/hyperlink" Target="file:///C:/Users/d.vermont/Desktop/testLS.XML" TargetMode="External"/><Relationship Id="rId176" Type="http://schemas.openxmlformats.org/officeDocument/2006/relationships/hyperlink" Target="file:///C:/Users/d.vermont/Desktop/testLS.XML" TargetMode="External"/><Relationship Id="rId192" Type="http://schemas.openxmlformats.org/officeDocument/2006/relationships/hyperlink" Target="file:///C:/Users/d.vermont/Desktop/testLS.XML" TargetMode="External"/><Relationship Id="rId197" Type="http://schemas.openxmlformats.org/officeDocument/2006/relationships/hyperlink" Target="file:///C:/Users/d.vermont/Desktop/testLS.XML" TargetMode="External"/><Relationship Id="rId206" Type="http://schemas.openxmlformats.org/officeDocument/2006/relationships/hyperlink" Target="file:///C:/Users/d.vermont/Desktop/testLS.XML" TargetMode="External"/><Relationship Id="rId201" Type="http://schemas.openxmlformats.org/officeDocument/2006/relationships/hyperlink" Target="file:///C:/Users/d.vermont/Desktop/testLS.XML" TargetMode="External"/><Relationship Id="rId12" Type="http://schemas.openxmlformats.org/officeDocument/2006/relationships/hyperlink" Target="https://www.gs1.org/check-digit-calculator" TargetMode="External"/><Relationship Id="rId17" Type="http://schemas.openxmlformats.org/officeDocument/2006/relationships/hyperlink" Target="file:///C:/Users/d.vermont/Desktop/testLS.XML" TargetMode="External"/><Relationship Id="rId33" Type="http://schemas.openxmlformats.org/officeDocument/2006/relationships/hyperlink" Target="file:///C:/Users/d.vermont/Desktop/testLS.XML" TargetMode="External"/><Relationship Id="rId38" Type="http://schemas.openxmlformats.org/officeDocument/2006/relationships/hyperlink" Target="file:///C:/Users/d.vermont/Desktop/testLS.XML" TargetMode="External"/><Relationship Id="rId59" Type="http://schemas.openxmlformats.org/officeDocument/2006/relationships/hyperlink" Target="file:///C:/Users/d.vermont/Desktop/testLS.XML" TargetMode="External"/><Relationship Id="rId103" Type="http://schemas.openxmlformats.org/officeDocument/2006/relationships/hyperlink" Target="file:///C:/Users/d.vermont/Desktop/testLS.XML" TargetMode="External"/><Relationship Id="rId108" Type="http://schemas.openxmlformats.org/officeDocument/2006/relationships/hyperlink" Target="file:///C:/Users/d.vermont/Desktop/testLS.XML" TargetMode="External"/><Relationship Id="rId124" Type="http://schemas.openxmlformats.org/officeDocument/2006/relationships/hyperlink" Target="file:///C:/Users/d.vermont/Desktop/testLS.XML" TargetMode="External"/><Relationship Id="rId129" Type="http://schemas.openxmlformats.org/officeDocument/2006/relationships/hyperlink" Target="file:///C:/Users/d.vermont/Desktop/testLS.XML" TargetMode="External"/><Relationship Id="rId54" Type="http://schemas.openxmlformats.org/officeDocument/2006/relationships/hyperlink" Target="file:///C:/Users/d.vermont/Desktop/testLS.XML" TargetMode="External"/><Relationship Id="rId70" Type="http://schemas.openxmlformats.org/officeDocument/2006/relationships/hyperlink" Target="file:///C:/Users/d.vermont/Desktop/testLS.XML" TargetMode="External"/><Relationship Id="rId75" Type="http://schemas.openxmlformats.org/officeDocument/2006/relationships/hyperlink" Target="file:///C:/Users/d.vermont/Desktop/testLS.XML" TargetMode="External"/><Relationship Id="rId91" Type="http://schemas.openxmlformats.org/officeDocument/2006/relationships/hyperlink" Target="file:///C:/Users/d.vermont/Desktop/testLS.XML" TargetMode="External"/><Relationship Id="rId96" Type="http://schemas.openxmlformats.org/officeDocument/2006/relationships/hyperlink" Target="file:///C:/Users/d.vermont/Desktop/testLS.XML" TargetMode="External"/><Relationship Id="rId140" Type="http://schemas.openxmlformats.org/officeDocument/2006/relationships/hyperlink" Target="file:///C:/Users/d.vermont/Desktop/testLS.XML" TargetMode="External"/><Relationship Id="rId145" Type="http://schemas.openxmlformats.org/officeDocument/2006/relationships/hyperlink" Target="file:///C:/Users/d.vermont/Desktop/testLS.XML" TargetMode="External"/><Relationship Id="rId161" Type="http://schemas.openxmlformats.org/officeDocument/2006/relationships/hyperlink" Target="file:///C:/Users/d.vermont/Desktop/testLS.XML" TargetMode="External"/><Relationship Id="rId166" Type="http://schemas.openxmlformats.org/officeDocument/2006/relationships/hyperlink" Target="file:///C:/Users/d.vermont/Desktop/testLS.XML" TargetMode="External"/><Relationship Id="rId182" Type="http://schemas.openxmlformats.org/officeDocument/2006/relationships/hyperlink" Target="file:///C:/Users/d.vermont/Desktop/testLS.XML" TargetMode="External"/><Relationship Id="rId187" Type="http://schemas.openxmlformats.org/officeDocument/2006/relationships/hyperlink" Target="file:///C:/Users/d.vermont/Desktop/testLS.X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23" Type="http://schemas.openxmlformats.org/officeDocument/2006/relationships/hyperlink" Target="file:///C:/Users/d.vermont/Desktop/testLS.XML" TargetMode="External"/><Relationship Id="rId28" Type="http://schemas.openxmlformats.org/officeDocument/2006/relationships/hyperlink" Target="file:///C:/Users/d.vermont/Desktop/testLS.XML" TargetMode="External"/><Relationship Id="rId49" Type="http://schemas.openxmlformats.org/officeDocument/2006/relationships/hyperlink" Target="file:///C:/Users/d.vermont/Desktop/testLS.XML" TargetMode="External"/><Relationship Id="rId114" Type="http://schemas.openxmlformats.org/officeDocument/2006/relationships/hyperlink" Target="file:///C:/Users/d.vermont/Desktop/testLS.XML" TargetMode="External"/><Relationship Id="rId119" Type="http://schemas.openxmlformats.org/officeDocument/2006/relationships/hyperlink" Target="file:///C:/Users/d.vermont/Desktop/testLS.XML" TargetMode="External"/><Relationship Id="rId44" Type="http://schemas.openxmlformats.org/officeDocument/2006/relationships/hyperlink" Target="file:///C:/Users/d.vermont/Desktop/testLS.XML" TargetMode="External"/><Relationship Id="rId60" Type="http://schemas.openxmlformats.org/officeDocument/2006/relationships/hyperlink" Target="file:///C:/Users/d.vermont/Desktop/testLS.XML" TargetMode="External"/><Relationship Id="rId65" Type="http://schemas.openxmlformats.org/officeDocument/2006/relationships/hyperlink" Target="file:///C:/Users/d.vermont/Desktop/testLS.XML" TargetMode="External"/><Relationship Id="rId81" Type="http://schemas.openxmlformats.org/officeDocument/2006/relationships/hyperlink" Target="file:///C:/Users/d.vermont/Desktop/testLS.XML" TargetMode="External"/><Relationship Id="rId86" Type="http://schemas.openxmlformats.org/officeDocument/2006/relationships/hyperlink" Target="file:///C:/Users/d.vermont/Desktop/testLS.XML" TargetMode="External"/><Relationship Id="rId130" Type="http://schemas.openxmlformats.org/officeDocument/2006/relationships/hyperlink" Target="file:///C:/Users/d.vermont/Desktop/testLS.XML" TargetMode="External"/><Relationship Id="rId135" Type="http://schemas.openxmlformats.org/officeDocument/2006/relationships/hyperlink" Target="file:///C:/Users/d.vermont/Desktop/testLS.XML" TargetMode="External"/><Relationship Id="rId151" Type="http://schemas.openxmlformats.org/officeDocument/2006/relationships/hyperlink" Target="file:///C:/Users/d.vermont/Desktop/testLS.XML" TargetMode="External"/><Relationship Id="rId156" Type="http://schemas.openxmlformats.org/officeDocument/2006/relationships/hyperlink" Target="file:///C:/Users/d.vermont/Desktop/testLS.XML" TargetMode="External"/><Relationship Id="rId177" Type="http://schemas.openxmlformats.org/officeDocument/2006/relationships/hyperlink" Target="file:///C:/Users/d.vermont/Desktop/testLS.XML" TargetMode="External"/><Relationship Id="rId198" Type="http://schemas.openxmlformats.org/officeDocument/2006/relationships/hyperlink" Target="file:///C:/Users/d.vermont/Desktop/testLS.XML" TargetMode="External"/><Relationship Id="rId172" Type="http://schemas.openxmlformats.org/officeDocument/2006/relationships/hyperlink" Target="file:///C:/Users/d.vermont/Desktop/testLS.XML" TargetMode="External"/><Relationship Id="rId193" Type="http://schemas.openxmlformats.org/officeDocument/2006/relationships/hyperlink" Target="file:///C:/Users/d.vermont/Desktop/testLS.XML" TargetMode="External"/><Relationship Id="rId202" Type="http://schemas.openxmlformats.org/officeDocument/2006/relationships/hyperlink" Target="file:///C:/Users/d.vermont/Desktop/testLS.XML" TargetMode="External"/><Relationship Id="rId207" Type="http://schemas.openxmlformats.org/officeDocument/2006/relationships/hyperlink" Target="file:///C:/Users/d.vermont/Desktop/testLS.XML" TargetMode="External"/><Relationship Id="rId13" Type="http://schemas.openxmlformats.org/officeDocument/2006/relationships/hyperlink" Target="file:///C:/Users/d.vermont/Desktop/testLS.XML" TargetMode="External"/><Relationship Id="rId18" Type="http://schemas.openxmlformats.org/officeDocument/2006/relationships/hyperlink" Target="file:///C:/Users/d.vermont/Desktop/testLS.XML" TargetMode="External"/><Relationship Id="rId39" Type="http://schemas.openxmlformats.org/officeDocument/2006/relationships/hyperlink" Target="file:///C:/Users/d.vermont/Desktop/testLS.XML" TargetMode="External"/><Relationship Id="rId109" Type="http://schemas.openxmlformats.org/officeDocument/2006/relationships/hyperlink" Target="file:///C:/Users/d.vermont/Desktop/testLS.XML" TargetMode="External"/><Relationship Id="rId34" Type="http://schemas.openxmlformats.org/officeDocument/2006/relationships/hyperlink" Target="file:///C:/Users/d.vermont/Desktop/testLS.XML" TargetMode="External"/><Relationship Id="rId50" Type="http://schemas.openxmlformats.org/officeDocument/2006/relationships/hyperlink" Target="file:///C:/Users/d.vermont/Desktop/testLS.XML" TargetMode="External"/><Relationship Id="rId55" Type="http://schemas.openxmlformats.org/officeDocument/2006/relationships/hyperlink" Target="file:///C:/Users/d.vermont/Desktop/testLS.XML" TargetMode="External"/><Relationship Id="rId76" Type="http://schemas.openxmlformats.org/officeDocument/2006/relationships/hyperlink" Target="file:///C:/Users/d.vermont/Desktop/testLS.XML" TargetMode="External"/><Relationship Id="rId97" Type="http://schemas.openxmlformats.org/officeDocument/2006/relationships/hyperlink" Target="file:///C:/Users/d.vermont/Desktop/testLS.XML" TargetMode="External"/><Relationship Id="rId104" Type="http://schemas.openxmlformats.org/officeDocument/2006/relationships/hyperlink" Target="file:///C:/Users/d.vermont/Desktop/testLS.XML" TargetMode="External"/><Relationship Id="rId120" Type="http://schemas.openxmlformats.org/officeDocument/2006/relationships/hyperlink" Target="file:///C:/Users/d.vermont/Desktop/testLS.XML" TargetMode="External"/><Relationship Id="rId125" Type="http://schemas.openxmlformats.org/officeDocument/2006/relationships/hyperlink" Target="file:///C:/Users/d.vermont/Desktop/testLS.XML" TargetMode="External"/><Relationship Id="rId141" Type="http://schemas.openxmlformats.org/officeDocument/2006/relationships/hyperlink" Target="file:///C:/Users/d.vermont/Desktop/testLS.XML" TargetMode="External"/><Relationship Id="rId146" Type="http://schemas.openxmlformats.org/officeDocument/2006/relationships/hyperlink" Target="file:///C:/Users/d.vermont/Desktop/testLS.XML" TargetMode="External"/><Relationship Id="rId167" Type="http://schemas.openxmlformats.org/officeDocument/2006/relationships/hyperlink" Target="file:///C:/Users/d.vermont/Desktop/testLS.XML" TargetMode="External"/><Relationship Id="rId188" Type="http://schemas.openxmlformats.org/officeDocument/2006/relationships/hyperlink" Target="file:///C:/Users/d.vermont/Desktop/testLS.XML" TargetMode="External"/><Relationship Id="rId7" Type="http://schemas.openxmlformats.org/officeDocument/2006/relationships/settings" Target="settings.xml"/><Relationship Id="rId71" Type="http://schemas.openxmlformats.org/officeDocument/2006/relationships/hyperlink" Target="file:///C:/Users/d.vermont/Desktop/testLS.XML" TargetMode="External"/><Relationship Id="rId92" Type="http://schemas.openxmlformats.org/officeDocument/2006/relationships/hyperlink" Target="file:///C:/Users/d.vermont/Desktop/testLS.XML" TargetMode="External"/><Relationship Id="rId162" Type="http://schemas.openxmlformats.org/officeDocument/2006/relationships/hyperlink" Target="file:///C:/Users/d.vermont/Desktop/testLS.XML" TargetMode="External"/><Relationship Id="rId183" Type="http://schemas.openxmlformats.org/officeDocument/2006/relationships/hyperlink" Target="file:///C:/Users/d.vermont/Desktop/testLS.XML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file:///C:/Users/d.vermont/Desktop/testLS.XML" TargetMode="External"/><Relationship Id="rId24" Type="http://schemas.openxmlformats.org/officeDocument/2006/relationships/hyperlink" Target="file:///C:/Users/d.vermont/Desktop/testLS.XML" TargetMode="External"/><Relationship Id="rId40" Type="http://schemas.openxmlformats.org/officeDocument/2006/relationships/hyperlink" Target="file:///C:/Users/d.vermont/Desktop/testLS.XML" TargetMode="External"/><Relationship Id="rId45" Type="http://schemas.openxmlformats.org/officeDocument/2006/relationships/hyperlink" Target="file:///C:/Users/d.vermont/Desktop/testLS.XML" TargetMode="External"/><Relationship Id="rId66" Type="http://schemas.openxmlformats.org/officeDocument/2006/relationships/hyperlink" Target="file:///C:/Users/d.vermont/Desktop/testLS.XML" TargetMode="External"/><Relationship Id="rId87" Type="http://schemas.openxmlformats.org/officeDocument/2006/relationships/hyperlink" Target="file:///C:/Users/d.vermont/Desktop/testLS.XML" TargetMode="External"/><Relationship Id="rId110" Type="http://schemas.openxmlformats.org/officeDocument/2006/relationships/hyperlink" Target="file:///C:/Users/d.vermont/Desktop/testLS.XML" TargetMode="External"/><Relationship Id="rId115" Type="http://schemas.openxmlformats.org/officeDocument/2006/relationships/hyperlink" Target="file:///C:/Users/d.vermont/Desktop/testLS.XML" TargetMode="External"/><Relationship Id="rId131" Type="http://schemas.openxmlformats.org/officeDocument/2006/relationships/hyperlink" Target="file:///C:/Users/d.vermont/Desktop/testLS.XML" TargetMode="External"/><Relationship Id="rId136" Type="http://schemas.openxmlformats.org/officeDocument/2006/relationships/hyperlink" Target="file:///C:/Users/d.vermont/Desktop/testLS.XML" TargetMode="External"/><Relationship Id="rId157" Type="http://schemas.openxmlformats.org/officeDocument/2006/relationships/hyperlink" Target="file:///C:/Users/d.vermont/Desktop/testLS.XML" TargetMode="External"/><Relationship Id="rId178" Type="http://schemas.openxmlformats.org/officeDocument/2006/relationships/hyperlink" Target="file:///C:/Users/d.vermont/Desktop/testLS.XML" TargetMode="External"/><Relationship Id="rId61" Type="http://schemas.openxmlformats.org/officeDocument/2006/relationships/hyperlink" Target="file:///C:/Users/d.vermont/Desktop/testLS.XML" TargetMode="External"/><Relationship Id="rId82" Type="http://schemas.openxmlformats.org/officeDocument/2006/relationships/hyperlink" Target="file:///C:/Users/d.vermont/Desktop/testLS.XML" TargetMode="External"/><Relationship Id="rId152" Type="http://schemas.openxmlformats.org/officeDocument/2006/relationships/hyperlink" Target="file:///C:/Users/d.vermont/Desktop/testLS.XML" TargetMode="External"/><Relationship Id="rId173" Type="http://schemas.openxmlformats.org/officeDocument/2006/relationships/hyperlink" Target="file:///C:/Users/d.vermont/Desktop/testLS.XML" TargetMode="External"/><Relationship Id="rId194" Type="http://schemas.openxmlformats.org/officeDocument/2006/relationships/hyperlink" Target="file:///C:/Users/d.vermont/Desktop/testLS.XML" TargetMode="External"/><Relationship Id="rId199" Type="http://schemas.openxmlformats.org/officeDocument/2006/relationships/hyperlink" Target="file:///C:/Users/d.vermont/Desktop/testLS.XML" TargetMode="External"/><Relationship Id="rId203" Type="http://schemas.openxmlformats.org/officeDocument/2006/relationships/hyperlink" Target="file:///C:/Users/d.vermont/Desktop/testLS.XML" TargetMode="External"/><Relationship Id="rId208" Type="http://schemas.openxmlformats.org/officeDocument/2006/relationships/header" Target="header1.xml"/><Relationship Id="rId19" Type="http://schemas.openxmlformats.org/officeDocument/2006/relationships/hyperlink" Target="file:///C:/Users/d.vermont/Desktop/testLS.XML" TargetMode="External"/><Relationship Id="rId14" Type="http://schemas.openxmlformats.org/officeDocument/2006/relationships/hyperlink" Target="file:///C:/Users/d.vermont/Desktop/testLS.XML" TargetMode="External"/><Relationship Id="rId30" Type="http://schemas.openxmlformats.org/officeDocument/2006/relationships/hyperlink" Target="file:///C:/Users/d.vermont/Desktop/testLS.XML" TargetMode="External"/><Relationship Id="rId35" Type="http://schemas.openxmlformats.org/officeDocument/2006/relationships/hyperlink" Target="file:///C:/Users/d.vermont/Desktop/testLS.XML" TargetMode="External"/><Relationship Id="rId56" Type="http://schemas.openxmlformats.org/officeDocument/2006/relationships/hyperlink" Target="file:///C:/Users/d.vermont/Desktop/testLS.XML" TargetMode="External"/><Relationship Id="rId77" Type="http://schemas.openxmlformats.org/officeDocument/2006/relationships/hyperlink" Target="file:///C:/Users/d.vermont/Desktop/testLS.XML" TargetMode="External"/><Relationship Id="rId100" Type="http://schemas.openxmlformats.org/officeDocument/2006/relationships/hyperlink" Target="file:///C:/Users/d.vermont/Desktop/testLS.XML" TargetMode="External"/><Relationship Id="rId105" Type="http://schemas.openxmlformats.org/officeDocument/2006/relationships/hyperlink" Target="file:///C:/Users/d.vermont/Desktop/testLS.XML" TargetMode="External"/><Relationship Id="rId126" Type="http://schemas.openxmlformats.org/officeDocument/2006/relationships/hyperlink" Target="file:///C:/Users/d.vermont/Desktop/testLS.XML" TargetMode="External"/><Relationship Id="rId147" Type="http://schemas.openxmlformats.org/officeDocument/2006/relationships/hyperlink" Target="file:///C:/Users/d.vermont/Desktop/testLS.XML" TargetMode="External"/><Relationship Id="rId168" Type="http://schemas.openxmlformats.org/officeDocument/2006/relationships/hyperlink" Target="file:///C:/Users/d.vermont/Desktop/testLS.XML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file:///C:/Users/d.vermont/Desktop/testLS.XML" TargetMode="External"/><Relationship Id="rId72" Type="http://schemas.openxmlformats.org/officeDocument/2006/relationships/hyperlink" Target="file:///C:/Users/d.vermont/Desktop/testLS.XML" TargetMode="External"/><Relationship Id="rId93" Type="http://schemas.openxmlformats.org/officeDocument/2006/relationships/hyperlink" Target="file:///C:/Users/d.vermont/Desktop/testLS.XML" TargetMode="External"/><Relationship Id="rId98" Type="http://schemas.openxmlformats.org/officeDocument/2006/relationships/hyperlink" Target="file:///C:/Users/d.vermont/Desktop/testLS.XML" TargetMode="External"/><Relationship Id="rId121" Type="http://schemas.openxmlformats.org/officeDocument/2006/relationships/hyperlink" Target="file:///C:/Users/d.vermont/Desktop/testLS.XML" TargetMode="External"/><Relationship Id="rId142" Type="http://schemas.openxmlformats.org/officeDocument/2006/relationships/hyperlink" Target="file:///C:/Users/d.vermont/Desktop/testLS.XML" TargetMode="External"/><Relationship Id="rId163" Type="http://schemas.openxmlformats.org/officeDocument/2006/relationships/hyperlink" Target="file:///C:/Users/d.vermont/Desktop/testLS.XML" TargetMode="External"/><Relationship Id="rId184" Type="http://schemas.openxmlformats.org/officeDocument/2006/relationships/hyperlink" Target="file:///C:/Users/d.vermont/Desktop/testLS.XML" TargetMode="External"/><Relationship Id="rId189" Type="http://schemas.openxmlformats.org/officeDocument/2006/relationships/hyperlink" Target="file:///C:/Users/d.vermont/Desktop/testLS.XML" TargetMode="External"/><Relationship Id="rId3" Type="http://schemas.openxmlformats.org/officeDocument/2006/relationships/customXml" Target="../customXml/item3.xml"/><Relationship Id="rId25" Type="http://schemas.openxmlformats.org/officeDocument/2006/relationships/hyperlink" Target="file:///C:/Users/d.vermont/Desktop/testLS.XML" TargetMode="External"/><Relationship Id="rId46" Type="http://schemas.openxmlformats.org/officeDocument/2006/relationships/hyperlink" Target="file:///C:/Users/d.vermont/Desktop/testLS.XML" TargetMode="External"/><Relationship Id="rId67" Type="http://schemas.openxmlformats.org/officeDocument/2006/relationships/hyperlink" Target="file:///C:/Users/d.vermont/Desktop/testLS.XML" TargetMode="External"/><Relationship Id="rId116" Type="http://schemas.openxmlformats.org/officeDocument/2006/relationships/hyperlink" Target="file:///C:/Users/d.vermont/Desktop/testLS.XML" TargetMode="External"/><Relationship Id="rId137" Type="http://schemas.openxmlformats.org/officeDocument/2006/relationships/hyperlink" Target="file:///C:/Users/d.vermont/Desktop/testLS.XML" TargetMode="External"/><Relationship Id="rId158" Type="http://schemas.openxmlformats.org/officeDocument/2006/relationships/hyperlink" Target="file:///C:/Users/d.vermont/Desktop/testLS.XML" TargetMode="External"/><Relationship Id="rId20" Type="http://schemas.openxmlformats.org/officeDocument/2006/relationships/hyperlink" Target="file:///C:/Users/d.vermont/Desktop/testLS.XML" TargetMode="External"/><Relationship Id="rId41" Type="http://schemas.openxmlformats.org/officeDocument/2006/relationships/hyperlink" Target="file:///C:/Users/d.vermont/Desktop/testLS.XML" TargetMode="External"/><Relationship Id="rId62" Type="http://schemas.openxmlformats.org/officeDocument/2006/relationships/hyperlink" Target="file:///C:/Users/d.vermont/Desktop/testLS.XML" TargetMode="External"/><Relationship Id="rId83" Type="http://schemas.openxmlformats.org/officeDocument/2006/relationships/hyperlink" Target="file:///C:/Users/d.vermont/Desktop/testLS.XML" TargetMode="External"/><Relationship Id="rId88" Type="http://schemas.openxmlformats.org/officeDocument/2006/relationships/hyperlink" Target="file:///C:/Users/d.vermont/Desktop/testLS.XML" TargetMode="External"/><Relationship Id="rId111" Type="http://schemas.openxmlformats.org/officeDocument/2006/relationships/hyperlink" Target="file:///C:/Users/d.vermont/Desktop/testLS.XML" TargetMode="External"/><Relationship Id="rId132" Type="http://schemas.openxmlformats.org/officeDocument/2006/relationships/hyperlink" Target="file:///C:/Users/d.vermont/Desktop/testLS.XML" TargetMode="External"/><Relationship Id="rId153" Type="http://schemas.openxmlformats.org/officeDocument/2006/relationships/hyperlink" Target="file:///C:/Users/d.vermont/Desktop/testLS.XML" TargetMode="External"/><Relationship Id="rId174" Type="http://schemas.openxmlformats.org/officeDocument/2006/relationships/hyperlink" Target="file:///C:/Users/d.vermont/Desktop/testLS.XML" TargetMode="External"/><Relationship Id="rId179" Type="http://schemas.openxmlformats.org/officeDocument/2006/relationships/hyperlink" Target="file:///C:/Users/d.vermont/Desktop/testLS.XML" TargetMode="External"/><Relationship Id="rId195" Type="http://schemas.openxmlformats.org/officeDocument/2006/relationships/hyperlink" Target="file:///C:/Users/d.vermont/Desktop/testLS.XML" TargetMode="External"/><Relationship Id="rId209" Type="http://schemas.openxmlformats.org/officeDocument/2006/relationships/fontTable" Target="fontTable.xml"/><Relationship Id="rId190" Type="http://schemas.openxmlformats.org/officeDocument/2006/relationships/hyperlink" Target="file:///C:/Users/d.vermont/Desktop/testLS.XML" TargetMode="External"/><Relationship Id="rId204" Type="http://schemas.openxmlformats.org/officeDocument/2006/relationships/hyperlink" Target="file:///C:/Users/d.vermont/Desktop/testLS.XML" TargetMode="External"/><Relationship Id="rId15" Type="http://schemas.openxmlformats.org/officeDocument/2006/relationships/hyperlink" Target="file:///C:/Users/d.vermont/Desktop/testLS.XML" TargetMode="External"/><Relationship Id="rId36" Type="http://schemas.openxmlformats.org/officeDocument/2006/relationships/hyperlink" Target="file:///C:/Users/d.vermont/Desktop/testLS.XML" TargetMode="External"/><Relationship Id="rId57" Type="http://schemas.openxmlformats.org/officeDocument/2006/relationships/hyperlink" Target="file:///C:/Users/d.vermont/Desktop/testLS.XML" TargetMode="External"/><Relationship Id="rId106" Type="http://schemas.openxmlformats.org/officeDocument/2006/relationships/hyperlink" Target="file:///C:/Users/d.vermont/Desktop/testLS.XML" TargetMode="External"/><Relationship Id="rId127" Type="http://schemas.openxmlformats.org/officeDocument/2006/relationships/hyperlink" Target="file:///C:/Users/d.vermont/Desktop/testLS.XML" TargetMode="External"/><Relationship Id="rId10" Type="http://schemas.openxmlformats.org/officeDocument/2006/relationships/endnotes" Target="endnotes.xml"/><Relationship Id="rId31" Type="http://schemas.openxmlformats.org/officeDocument/2006/relationships/hyperlink" Target="file:///C:/Users/d.vermont/Desktop/testLS.XML" TargetMode="External"/><Relationship Id="rId52" Type="http://schemas.openxmlformats.org/officeDocument/2006/relationships/hyperlink" Target="file:///C:/Users/d.vermont/Desktop/testLS.XML" TargetMode="External"/><Relationship Id="rId73" Type="http://schemas.openxmlformats.org/officeDocument/2006/relationships/hyperlink" Target="file:///C:/Users/d.vermont/Desktop/testLS.XML" TargetMode="External"/><Relationship Id="rId78" Type="http://schemas.openxmlformats.org/officeDocument/2006/relationships/hyperlink" Target="file:///C:/Users/d.vermont/Desktop/testLS.XML" TargetMode="External"/><Relationship Id="rId94" Type="http://schemas.openxmlformats.org/officeDocument/2006/relationships/hyperlink" Target="file:///C:/Users/d.vermont/Desktop/testLS.XML" TargetMode="External"/><Relationship Id="rId99" Type="http://schemas.openxmlformats.org/officeDocument/2006/relationships/hyperlink" Target="file:///C:/Users/d.vermont/Desktop/testLS.XML" TargetMode="External"/><Relationship Id="rId101" Type="http://schemas.openxmlformats.org/officeDocument/2006/relationships/hyperlink" Target="file:///C:/Users/d.vermont/Desktop/testLS.XML" TargetMode="External"/><Relationship Id="rId122" Type="http://schemas.openxmlformats.org/officeDocument/2006/relationships/hyperlink" Target="file:///C:/Users/d.vermont/Desktop/testLS.XML" TargetMode="External"/><Relationship Id="rId143" Type="http://schemas.openxmlformats.org/officeDocument/2006/relationships/hyperlink" Target="file:///C:/Users/d.vermont/Desktop/testLS.XML" TargetMode="External"/><Relationship Id="rId148" Type="http://schemas.openxmlformats.org/officeDocument/2006/relationships/hyperlink" Target="file:///C:/Users/d.vermont/Desktop/testLS.XML" TargetMode="External"/><Relationship Id="rId164" Type="http://schemas.openxmlformats.org/officeDocument/2006/relationships/hyperlink" Target="file:///C:/Users/d.vermont/Desktop/testLS.XML" TargetMode="External"/><Relationship Id="rId169" Type="http://schemas.openxmlformats.org/officeDocument/2006/relationships/hyperlink" Target="file:///C:/Users/d.vermont/Desktop/testLS.XML" TargetMode="External"/><Relationship Id="rId185" Type="http://schemas.openxmlformats.org/officeDocument/2006/relationships/hyperlink" Target="file:///C:/Users/d.vermont/Desktop/testLS.X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80" Type="http://schemas.openxmlformats.org/officeDocument/2006/relationships/hyperlink" Target="file:///C:/Users/d.vermont/Desktop/testLS.XML" TargetMode="External"/><Relationship Id="rId210" Type="http://schemas.openxmlformats.org/officeDocument/2006/relationships/theme" Target="theme/theme1.xml"/><Relationship Id="rId26" Type="http://schemas.openxmlformats.org/officeDocument/2006/relationships/hyperlink" Target="file:///C:/Users/d.vermont/Desktop/testLS.XML" TargetMode="External"/><Relationship Id="rId47" Type="http://schemas.openxmlformats.org/officeDocument/2006/relationships/hyperlink" Target="file:///C:/Users/d.vermont/Desktop/testLS.XML" TargetMode="External"/><Relationship Id="rId68" Type="http://schemas.openxmlformats.org/officeDocument/2006/relationships/hyperlink" Target="file:///C:/Users/d.vermont/Desktop/testLS.XML" TargetMode="External"/><Relationship Id="rId89" Type="http://schemas.openxmlformats.org/officeDocument/2006/relationships/hyperlink" Target="file:///C:/Users/d.vermont/Desktop/testLS.XML" TargetMode="External"/><Relationship Id="rId112" Type="http://schemas.openxmlformats.org/officeDocument/2006/relationships/hyperlink" Target="file:///C:/Users/d.vermont/Desktop/testLS.XML" TargetMode="External"/><Relationship Id="rId133" Type="http://schemas.openxmlformats.org/officeDocument/2006/relationships/hyperlink" Target="file:///C:/Users/d.vermont/Desktop/testLS.XML" TargetMode="External"/><Relationship Id="rId154" Type="http://schemas.openxmlformats.org/officeDocument/2006/relationships/hyperlink" Target="file:///C:/Users/d.vermont/Desktop/testLS.XML" TargetMode="External"/><Relationship Id="rId175" Type="http://schemas.openxmlformats.org/officeDocument/2006/relationships/hyperlink" Target="file:///C:/Users/d.vermont/Desktop/testLS.XML" TargetMode="External"/><Relationship Id="rId196" Type="http://schemas.openxmlformats.org/officeDocument/2006/relationships/hyperlink" Target="file:///C:/Users/d.vermont/Desktop/testLS.XML" TargetMode="External"/><Relationship Id="rId200" Type="http://schemas.openxmlformats.org/officeDocument/2006/relationships/hyperlink" Target="file:///C:/Users/d.vermont/Desktop/testLS.X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Type_x0020_document xmlns="8bfa891f-f72f-42d7-8e81-48575235c09b">Andere</Type_x0020_document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E2E2A2016B3E49972C21D824C2450F" ma:contentTypeVersion="11" ma:contentTypeDescription="Een nieuw document maken." ma:contentTypeScope="" ma:versionID="0585d5f4ebb6482b064316ab45e52b5e">
  <xsd:schema xmlns:xsd="http://www.w3.org/2001/XMLSchema" xmlns:xs="http://www.w3.org/2001/XMLSchema" xmlns:p="http://schemas.microsoft.com/office/2006/metadata/properties" xmlns:ns2="8bfa891f-f72f-42d7-8e81-48575235c09b" targetNamespace="http://schemas.microsoft.com/office/2006/metadata/properties" ma:root="true" ma:fieldsID="d73a7f66a5bcb7305eaacd68cdd71be1" ns2:_="">
    <xsd:import namespace="8bfa891f-f72f-42d7-8e81-48575235c0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Type_x0020_document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fa891f-f72f-42d7-8e81-48575235c0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ype_x0020_document" ma:index="17" ma:displayName="Type document" ma:default="Andere" ma:format="Dropdown" ma:internalName="Type_x0020_document">
      <xsd:simpleType>
        <xsd:restriction base="dms:Choice">
          <xsd:enumeration value="Werkdocument"/>
          <xsd:enumeration value="Handleiding klant"/>
          <xsd:enumeration value="Handleiding intern"/>
          <xsd:enumeration value="Commercieel"/>
          <xsd:enumeration value="Andere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46AF26-5043-4F31-942B-84A1D28EFF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7571D4-1450-440B-9CC8-81A046BC5F58}">
  <ds:schemaRefs>
    <ds:schemaRef ds:uri="http://schemas.microsoft.com/office/2006/metadata/properties"/>
    <ds:schemaRef ds:uri="8bfa891f-f72f-42d7-8e81-48575235c09b"/>
  </ds:schemaRefs>
</ds:datastoreItem>
</file>

<file path=customXml/itemProps3.xml><?xml version="1.0" encoding="utf-8"?>
<ds:datastoreItem xmlns:ds="http://schemas.openxmlformats.org/officeDocument/2006/customXml" ds:itemID="{BD6F1CC2-D942-4E72-B65A-E14DE009AE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fa891f-f72f-42d7-8e81-48575235c0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C677E8F-275B-4507-ABEB-BCD292AA9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30</Pages>
  <Words>10593</Words>
  <Characters>58264</Characters>
  <Application>Microsoft Office Word</Application>
  <DocSecurity>0</DocSecurity>
  <Lines>485</Lines>
  <Paragraphs>137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68720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eCat XML for eMeubel.docx</dc:subject>
  <dc:creator>Dries Vermont</dc:creator>
  <cp:keywords>eCat XML documentation (ENGLISH)</cp:keywords>
  <cp:lastModifiedBy>Dries Vermont | Initeam</cp:lastModifiedBy>
  <cp:revision>154</cp:revision>
  <cp:lastPrinted>2021-09-09T06:42:00Z</cp:lastPrinted>
  <dcterms:created xsi:type="dcterms:W3CDTF">2019-11-07T00:01:00Z</dcterms:created>
  <dcterms:modified xsi:type="dcterms:W3CDTF">2021-09-09T06:42:00Z</dcterms:modified>
  <cp:category>uitleg opbouw xml uitwisselingsbestand voor catalogus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0x01010041E2E2A2016B3E49972C21D824C2450F</vt:lpwstr>
  </property>
  <property fmtid="{D5CDD505-2E9C-101B-9397-08002B2CF9AE}" pid="3" name="Verantwoordelijke">
    <vt:lpwstr/>
  </property>
  <property fmtid="{D5CDD505-2E9C-101B-9397-08002B2CF9AE}" pid="4" name="DocBehVis">
    <vt:lpwstr>Yes</vt:lpwstr>
  </property>
  <property fmtid="{D5CDD505-2E9C-101B-9397-08002B2CF9AE}" pid="5" name="KlantLev">
    <vt:lpwstr/>
  </property>
  <property fmtid="{D5CDD505-2E9C-101B-9397-08002B2CF9AE}" pid="6" name="FileStatus">
    <vt:lpwstr> </vt:lpwstr>
  </property>
  <property fmtid="{D5CDD505-2E9C-101B-9397-08002B2CF9AE}" pid="7" name="BH1">
    <vt:lpwstr>1</vt:lpwstr>
  </property>
</Properties>
</file>